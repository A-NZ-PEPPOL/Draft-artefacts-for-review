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D01CE" w14:textId="4515AFF4" w:rsidR="00643B95" w:rsidRPr="00A762AC" w:rsidRDefault="00643B95" w:rsidP="00287462"/>
    <w:sdt>
      <w:sdtPr>
        <w:id w:val="-2097849717"/>
        <w:docPartObj>
          <w:docPartGallery w:val="Cover Pages"/>
          <w:docPartUnique/>
        </w:docPartObj>
      </w:sdtPr>
      <w:sdtContent>
        <w:p w14:paraId="395C0C1B" w14:textId="4EBE00AE" w:rsidR="008833B4" w:rsidRPr="00A762AC" w:rsidRDefault="008833B4" w:rsidP="00287462">
          <w:r w:rsidRPr="004E2249">
            <w:rPr>
              <w:noProof/>
              <w:lang w:eastAsia="en-AU"/>
            </w:rPr>
            <w:drawing>
              <wp:anchor distT="0" distB="0" distL="114300" distR="114300" simplePos="0" relativeHeight="251671552" behindDoc="1" locked="0" layoutInCell="1" allowOverlap="1" wp14:anchorId="0369108D" wp14:editId="5DAEED44">
                <wp:simplePos x="0" y="0"/>
                <wp:positionH relativeFrom="column">
                  <wp:posOffset>-900332</wp:posOffset>
                </wp:positionH>
                <wp:positionV relativeFrom="paragraph">
                  <wp:posOffset>-1469292</wp:posOffset>
                </wp:positionV>
                <wp:extent cx="7556185" cy="10688345"/>
                <wp:effectExtent l="0" t="0" r="63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185" cy="10688345"/>
                        </a:xfrm>
                        <a:prstGeom prst="rect">
                          <a:avLst/>
                        </a:prstGeom>
                      </pic:spPr>
                    </pic:pic>
                  </a:graphicData>
                </a:graphic>
                <wp14:sizeRelH relativeFrom="page">
                  <wp14:pctWidth>0</wp14:pctWidth>
                </wp14:sizeRelH>
                <wp14:sizeRelV relativeFrom="page">
                  <wp14:pctHeight>0</wp14:pctHeight>
                </wp14:sizeRelV>
              </wp:anchor>
            </w:drawing>
          </w:r>
        </w:p>
        <w:p w14:paraId="3B9A3940" w14:textId="6C0BEABF" w:rsidR="008833B4" w:rsidRPr="00A762AC" w:rsidRDefault="00643B95" w:rsidP="005341DF">
          <w:pPr>
            <w:spacing w:before="240"/>
          </w:pPr>
          <w:r w:rsidRPr="004E2249">
            <w:rPr>
              <w:noProof/>
            </w:rPr>
            <mc:AlternateContent>
              <mc:Choice Requires="wps">
                <w:drawing>
                  <wp:anchor distT="45720" distB="45720" distL="114300" distR="114300" simplePos="0" relativeHeight="251673600" behindDoc="0" locked="0" layoutInCell="1" allowOverlap="1" wp14:anchorId="6A045BE3" wp14:editId="6DBE57D7">
                    <wp:simplePos x="0" y="0"/>
                    <wp:positionH relativeFrom="column">
                      <wp:posOffset>280035</wp:posOffset>
                    </wp:positionH>
                    <wp:positionV relativeFrom="paragraph">
                      <wp:posOffset>5689600</wp:posOffset>
                    </wp:positionV>
                    <wp:extent cx="5781675" cy="15906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590675"/>
                            </a:xfrm>
                            <a:prstGeom prst="rect">
                              <a:avLst/>
                            </a:prstGeom>
                            <a:solidFill>
                              <a:srgbClr val="FFFFFF"/>
                            </a:solidFill>
                            <a:ln w="9525">
                              <a:solidFill>
                                <a:srgbClr val="000000"/>
                              </a:solidFill>
                              <a:miter lim="800000"/>
                              <a:headEnd/>
                              <a:tailEnd/>
                            </a:ln>
                          </wps:spPr>
                          <wps:txbx>
                            <w:txbxContent>
                              <w:p w14:paraId="2B22B8A7" w14:textId="3B09AC62" w:rsidR="002B7AB1" w:rsidRPr="00204C56" w:rsidRDefault="002B7AB1">
                                <w:pPr>
                                  <w:rPr>
                                    <w:b/>
                                    <w:bCs/>
                                    <w:sz w:val="24"/>
                                    <w:szCs w:val="28"/>
                                  </w:rPr>
                                </w:pPr>
                                <w:r w:rsidRPr="00204C56">
                                  <w:rPr>
                                    <w:b/>
                                    <w:bCs/>
                                    <w:sz w:val="24"/>
                                    <w:szCs w:val="28"/>
                                  </w:rPr>
                                  <w:t>Copy right</w:t>
                                </w:r>
                              </w:p>
                              <w:p w14:paraId="2E2D8940" w14:textId="08DFE05C" w:rsidR="002B7AB1" w:rsidRDefault="002B7AB1">
                                <w:r>
                                  <w:t>The full copyright of this document and its annexed documents is owned by OpenPeppol AISBL.</w:t>
                                </w:r>
                              </w:p>
                              <w:p w14:paraId="5C535401" w14:textId="77777777" w:rsidR="002B7AB1" w:rsidRDefault="002B7AB1"/>
                              <w:p w14:paraId="12E1884A" w14:textId="712CDCDF" w:rsidR="002B7AB1" w:rsidRDefault="002B7AB1">
                                <w:r>
                                  <w:t xml:space="preserve">Distribution, reading and commenting on this document, as-is, is open for any interested party. </w:t>
                                </w:r>
                              </w:p>
                              <w:p w14:paraId="49CBE759" w14:textId="77777777" w:rsidR="002B7AB1" w:rsidRDefault="002B7AB1"/>
                              <w:p w14:paraId="4F017503" w14:textId="141A94A9" w:rsidR="002B7AB1" w:rsidRDefault="002B7AB1">
                                <w:r>
                                  <w:t>The content of the document or any of its annexes may not be copied or in other way incorporated into other projects or documents without consent from OpenPeppol.</w:t>
                                </w:r>
                              </w:p>
                              <w:p w14:paraId="1B2CD3CE" w14:textId="21C63A83" w:rsidR="002B7AB1" w:rsidRDefault="002B7AB1"/>
                              <w:p w14:paraId="4CBF81AA" w14:textId="0CE20C64" w:rsidR="002B7AB1" w:rsidRDefault="002B7AB1">
                                <w:r>
                                  <w:t>For any queries relating to the copyright please contact info@peppol.eu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45BE3" id="_x0000_t202" coordsize="21600,21600" o:spt="202" path="m,l,21600r21600,l21600,xe">
                    <v:stroke joinstyle="miter"/>
                    <v:path gradientshapeok="t" o:connecttype="rect"/>
                  </v:shapetype>
                  <v:shape id="Text Box 2" o:spid="_x0000_s1026" type="#_x0000_t202" style="position:absolute;margin-left:22.05pt;margin-top:448pt;width:455.25pt;height:125.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">
                    <v:textbox>
                      <w:txbxContent>
                        <w:p w14:paraId="2B22B8A7" w14:textId="3B09AC62" w:rsidR="002B7AB1" w:rsidRPr="00204C56" w:rsidRDefault="002B7AB1">
                          <w:pPr>
                            <w:rPr>
                              <w:b/>
                              <w:bCs/>
                              <w:sz w:val="24"/>
                              <w:szCs w:val="28"/>
                            </w:rPr>
                          </w:pPr>
                          <w:r w:rsidRPr="00204C56">
                            <w:rPr>
                              <w:b/>
                              <w:bCs/>
                              <w:sz w:val="24"/>
                              <w:szCs w:val="28"/>
                            </w:rPr>
                            <w:t>Copy right</w:t>
                          </w:r>
                        </w:p>
                        <w:p w14:paraId="2E2D8940" w14:textId="08DFE05C" w:rsidR="002B7AB1" w:rsidRDefault="002B7AB1">
                          <w:r>
                            <w:t>The full copyright of this document and its annexed documents is owned by OpenPeppol AISBL.</w:t>
                          </w:r>
                        </w:p>
                        <w:p w14:paraId="5C535401" w14:textId="77777777" w:rsidR="002B7AB1" w:rsidRDefault="002B7AB1"/>
                        <w:p w14:paraId="12E1884A" w14:textId="712CDCDF" w:rsidR="002B7AB1" w:rsidRDefault="002B7AB1">
                          <w:r>
                            <w:t xml:space="preserve">Distribution, reading and commenting on this document, as-is, is open for any interested party. </w:t>
                          </w:r>
                        </w:p>
                        <w:p w14:paraId="49CBE759" w14:textId="77777777" w:rsidR="002B7AB1" w:rsidRDefault="002B7AB1"/>
                        <w:p w14:paraId="4F017503" w14:textId="141A94A9" w:rsidR="002B7AB1" w:rsidRDefault="002B7AB1">
                          <w:r>
                            <w:t>The content of the document or any of its annexes may not be copied or in other way incorporated into other projects or documents without consent from OpenPeppol.</w:t>
                          </w:r>
                        </w:p>
                        <w:p w14:paraId="1B2CD3CE" w14:textId="21C63A83" w:rsidR="002B7AB1" w:rsidRDefault="002B7AB1"/>
                        <w:p w14:paraId="4CBF81AA" w14:textId="0CE20C64" w:rsidR="002B7AB1" w:rsidRDefault="002B7AB1">
                          <w:r>
                            <w:t>For any queries relating to the copyright please contact info@peppol.eu</w:t>
                          </w:r>
                        </w:p>
                      </w:txbxContent>
                    </v:textbox>
                    <w10:wrap type="square"/>
                  </v:shape>
                </w:pict>
              </mc:Fallback>
            </mc:AlternateContent>
          </w:r>
          <w:r w:rsidR="00B90F21" w:rsidRPr="007679ED">
            <w:rPr>
              <w:noProof/>
            </w:rPr>
            <mc:AlternateContent>
              <mc:Choice Requires="wps">
                <w:drawing>
                  <wp:anchor distT="0" distB="0" distL="114300" distR="114300" simplePos="0" relativeHeight="251663360" behindDoc="0" locked="0" layoutInCell="1" allowOverlap="1" wp14:anchorId="378DADF3" wp14:editId="2FEB9189">
                    <wp:simplePos x="0" y="0"/>
                    <wp:positionH relativeFrom="column">
                      <wp:posOffset>165735</wp:posOffset>
                    </wp:positionH>
                    <wp:positionV relativeFrom="paragraph">
                      <wp:posOffset>2501900</wp:posOffset>
                    </wp:positionV>
                    <wp:extent cx="6073140" cy="1762125"/>
                    <wp:effectExtent l="0" t="0" r="0" b="0"/>
                    <wp:wrapNone/>
                    <wp:docPr id="2" name="Text Box 2"/>
                    <wp:cNvGraphicFramePr/>
                    <a:graphic xmlns:a="http://schemas.openxmlformats.org/drawingml/2006/main">
                      <a:graphicData uri="http://schemas.microsoft.com/office/word/2010/wordprocessingShape">
                        <wps:wsp>
                          <wps:cNvSpPr txBox="1"/>
                          <wps:spPr>
                            <a:xfrm>
                              <a:off x="0" y="0"/>
                              <a:ext cx="6073140" cy="1762125"/>
                            </a:xfrm>
                            <a:prstGeom prst="rect">
                              <a:avLst/>
                            </a:prstGeom>
                            <a:noFill/>
                            <a:ln w="6350">
                              <a:noFill/>
                            </a:ln>
                          </wps:spPr>
                          <wps:txbx>
                            <w:txbxContent>
                              <w:p w14:paraId="77A284C7" w14:textId="77777777" w:rsidR="002B7AB1" w:rsidRDefault="002B7AB1" w:rsidP="00A353DC">
                                <w:pPr>
                                  <w:pStyle w:val="Title"/>
                                </w:pPr>
                                <w:r>
                                  <w:t>PINT</w:t>
                                </w:r>
                              </w:p>
                              <w:p w14:paraId="139515A3" w14:textId="1DC7BD4B" w:rsidR="002B7AB1" w:rsidRPr="006B1846" w:rsidRDefault="002B7AB1" w:rsidP="00A353DC">
                                <w:pPr>
                                  <w:pStyle w:val="Title"/>
                                  <w:rPr>
                                    <w:sz w:val="56"/>
                                    <w:szCs w:val="56"/>
                                  </w:rPr>
                                </w:pPr>
                                <w:r w:rsidRPr="006B1846">
                                  <w:rPr>
                                    <w:sz w:val="56"/>
                                    <w:szCs w:val="56"/>
                                  </w:rPr>
                                  <w:t xml:space="preserve">Peppol </w:t>
                                </w:r>
                                <w:r>
                                  <w:rPr>
                                    <w:sz w:val="56"/>
                                    <w:szCs w:val="56"/>
                                  </w:rPr>
                                  <w:t>int</w:t>
                                </w:r>
                                <w:r w:rsidRPr="006B1846">
                                  <w:rPr>
                                    <w:sz w:val="56"/>
                                    <w:szCs w:val="56"/>
                                  </w:rPr>
                                  <w:t xml:space="preserve">ernational </w:t>
                                </w:r>
                                <w:r>
                                  <w:rPr>
                                    <w:sz w:val="56"/>
                                    <w:szCs w:val="56"/>
                                  </w:rPr>
                                  <w:t>i</w:t>
                                </w:r>
                                <w:r w:rsidRPr="006B1846">
                                  <w:rPr>
                                    <w:sz w:val="56"/>
                                    <w:szCs w:val="56"/>
                                  </w:rPr>
                                  <w:t xml:space="preserve">nvoicing </w:t>
                                </w:r>
                                <w:r>
                                  <w:rPr>
                                    <w:sz w:val="56"/>
                                    <w:szCs w:val="56"/>
                                  </w:rPr>
                                  <w:t>m</w:t>
                                </w:r>
                                <w:r w:rsidRPr="006B1846">
                                  <w:rPr>
                                    <w:sz w:val="56"/>
                                    <w:szCs w:val="56"/>
                                  </w:rPr>
                                  <w:t>odel</w:t>
                                </w:r>
                              </w:p>
                              <w:p w14:paraId="48A2FBEF" w14:textId="49E75E44" w:rsidR="002B7AB1" w:rsidRDefault="002B7AB1" w:rsidP="00A353DC">
                                <w:pPr>
                                  <w:pStyle w:val="Subtitle"/>
                                </w:pPr>
                                <w:r>
                                  <w:t>Specification — POAC</w:t>
                                </w:r>
                              </w:p>
                              <w:p w14:paraId="4C18326A" w14:textId="5752F2EF" w:rsidR="002B7AB1" w:rsidRDefault="002B7AB1" w:rsidP="00B90F21">
                                <w:bookmarkStart w:id="0" w:name="_Hlk34381089"/>
                                <w:bookmarkStart w:id="1" w:name="_Hlk34381090"/>
                              </w:p>
                              <w:p w14:paraId="243EA047" w14:textId="4EBEF315" w:rsidR="002B7AB1" w:rsidRPr="00B90F21" w:rsidRDefault="002B7AB1" w:rsidP="00B90F21">
                                <w:pPr>
                                  <w:ind w:left="720"/>
                                  <w:rPr>
                                    <w:sz w:val="32"/>
                                    <w:szCs w:val="36"/>
                                  </w:rPr>
                                </w:pPr>
                                <w:r w:rsidRPr="00B90F21">
                                  <w:rPr>
                                    <w:sz w:val="32"/>
                                    <w:szCs w:val="36"/>
                                  </w:rPr>
                                  <w:t>DRAFT</w:t>
                                </w:r>
                              </w:p>
                              <w:p w14:paraId="0E8047E5" w14:textId="60881923" w:rsidR="002B7AB1" w:rsidRPr="00B90F21" w:rsidRDefault="002B7AB1" w:rsidP="00B90F21">
                                <w:pPr>
                                  <w:ind w:left="720"/>
                                  <w:rPr>
                                    <w:sz w:val="32"/>
                                    <w:szCs w:val="36"/>
                                  </w:rPr>
                                </w:pPr>
                                <w:r>
                                  <w:rPr>
                                    <w:sz w:val="32"/>
                                    <w:szCs w:val="36"/>
                                  </w:rPr>
                                  <w:t>v</w:t>
                                </w:r>
                                <w:r w:rsidRPr="00B90F21">
                                  <w:rPr>
                                    <w:sz w:val="32"/>
                                    <w:szCs w:val="36"/>
                                  </w:rPr>
                                  <w:t>ersion 0.0</w:t>
                                </w:r>
                                <w:bookmarkEnd w:id="0"/>
                                <w:bookmarkEnd w:id="1"/>
                                <w:r>
                                  <w:rPr>
                                    <w:sz w:val="32"/>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ADF3" id="_x0000_s1027" type="#_x0000_t202" style="position:absolute;margin-left:13.05pt;margin-top:197pt;width:478.2pt;height:13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" filled="f" stroked="f" strokeweight=".5pt">
                    <v:textbox>
                      <w:txbxContent>
                        <w:p w14:paraId="77A284C7" w14:textId="77777777" w:rsidR="002B7AB1" w:rsidRDefault="002B7AB1" w:rsidP="00A353DC">
                          <w:pPr>
                            <w:pStyle w:val="Title"/>
                          </w:pPr>
                          <w:r>
                            <w:t>PINT</w:t>
                          </w:r>
                        </w:p>
                        <w:p w14:paraId="139515A3" w14:textId="1DC7BD4B" w:rsidR="002B7AB1" w:rsidRPr="006B1846" w:rsidRDefault="002B7AB1" w:rsidP="00A353DC">
                          <w:pPr>
                            <w:pStyle w:val="Title"/>
                            <w:rPr>
                              <w:sz w:val="56"/>
                              <w:szCs w:val="56"/>
                            </w:rPr>
                          </w:pPr>
                          <w:r w:rsidRPr="006B1846">
                            <w:rPr>
                              <w:sz w:val="56"/>
                              <w:szCs w:val="56"/>
                            </w:rPr>
                            <w:t xml:space="preserve">Peppol </w:t>
                          </w:r>
                          <w:r>
                            <w:rPr>
                              <w:sz w:val="56"/>
                              <w:szCs w:val="56"/>
                            </w:rPr>
                            <w:t>int</w:t>
                          </w:r>
                          <w:r w:rsidRPr="006B1846">
                            <w:rPr>
                              <w:sz w:val="56"/>
                              <w:szCs w:val="56"/>
                            </w:rPr>
                            <w:t xml:space="preserve">ernational </w:t>
                          </w:r>
                          <w:r>
                            <w:rPr>
                              <w:sz w:val="56"/>
                              <w:szCs w:val="56"/>
                            </w:rPr>
                            <w:t>i</w:t>
                          </w:r>
                          <w:r w:rsidRPr="006B1846">
                            <w:rPr>
                              <w:sz w:val="56"/>
                              <w:szCs w:val="56"/>
                            </w:rPr>
                            <w:t xml:space="preserve">nvoicing </w:t>
                          </w:r>
                          <w:r>
                            <w:rPr>
                              <w:sz w:val="56"/>
                              <w:szCs w:val="56"/>
                            </w:rPr>
                            <w:t>m</w:t>
                          </w:r>
                          <w:r w:rsidRPr="006B1846">
                            <w:rPr>
                              <w:sz w:val="56"/>
                              <w:szCs w:val="56"/>
                            </w:rPr>
                            <w:t>odel</w:t>
                          </w:r>
                        </w:p>
                        <w:p w14:paraId="48A2FBEF" w14:textId="49E75E44" w:rsidR="002B7AB1" w:rsidRDefault="002B7AB1" w:rsidP="00A353DC">
                          <w:pPr>
                            <w:pStyle w:val="Subtitle"/>
                          </w:pPr>
                          <w:r>
                            <w:t>Specification — POAC</w:t>
                          </w:r>
                        </w:p>
                        <w:p w14:paraId="4C18326A" w14:textId="5752F2EF" w:rsidR="002B7AB1" w:rsidRDefault="002B7AB1" w:rsidP="00B90F21">
                          <w:bookmarkStart w:id="2" w:name="_Hlk34381089"/>
                          <w:bookmarkStart w:id="3" w:name="_Hlk34381090"/>
                        </w:p>
                        <w:p w14:paraId="243EA047" w14:textId="4EBEF315" w:rsidR="002B7AB1" w:rsidRPr="00B90F21" w:rsidRDefault="002B7AB1" w:rsidP="00B90F21">
                          <w:pPr>
                            <w:ind w:left="720"/>
                            <w:rPr>
                              <w:sz w:val="32"/>
                              <w:szCs w:val="36"/>
                            </w:rPr>
                          </w:pPr>
                          <w:r w:rsidRPr="00B90F21">
                            <w:rPr>
                              <w:sz w:val="32"/>
                              <w:szCs w:val="36"/>
                            </w:rPr>
                            <w:t>DRAFT</w:t>
                          </w:r>
                        </w:p>
                        <w:p w14:paraId="0E8047E5" w14:textId="60881923" w:rsidR="002B7AB1" w:rsidRPr="00B90F21" w:rsidRDefault="002B7AB1" w:rsidP="00B90F21">
                          <w:pPr>
                            <w:ind w:left="720"/>
                            <w:rPr>
                              <w:sz w:val="32"/>
                              <w:szCs w:val="36"/>
                            </w:rPr>
                          </w:pPr>
                          <w:r>
                            <w:rPr>
                              <w:sz w:val="32"/>
                              <w:szCs w:val="36"/>
                            </w:rPr>
                            <w:t>v</w:t>
                          </w:r>
                          <w:r w:rsidRPr="00B90F21">
                            <w:rPr>
                              <w:sz w:val="32"/>
                              <w:szCs w:val="36"/>
                            </w:rPr>
                            <w:t>ersion 0.0</w:t>
                          </w:r>
                          <w:bookmarkEnd w:id="2"/>
                          <w:bookmarkEnd w:id="3"/>
                          <w:r>
                            <w:rPr>
                              <w:sz w:val="32"/>
                              <w:szCs w:val="36"/>
                            </w:rPr>
                            <w:t>6</w:t>
                          </w:r>
                        </w:p>
                      </w:txbxContent>
                    </v:textbox>
                  </v:shape>
                </w:pict>
              </mc:Fallback>
            </mc:AlternateContent>
          </w:r>
          <w:r w:rsidR="005B0313" w:rsidRPr="007679ED">
            <w:rPr>
              <w:noProof/>
            </w:rPr>
            <mc:AlternateContent>
              <mc:Choice Requires="wpg">
                <w:drawing>
                  <wp:anchor distT="0" distB="0" distL="114300" distR="114300" simplePos="0" relativeHeight="251669504" behindDoc="0" locked="0" layoutInCell="1" allowOverlap="1" wp14:anchorId="4990A782" wp14:editId="1C2F67C2">
                    <wp:simplePos x="0" y="0"/>
                    <wp:positionH relativeFrom="column">
                      <wp:posOffset>170559</wp:posOffset>
                    </wp:positionH>
                    <wp:positionV relativeFrom="paragraph">
                      <wp:posOffset>7501023</wp:posOffset>
                    </wp:positionV>
                    <wp:extent cx="4368800" cy="902525"/>
                    <wp:effectExtent l="0" t="0" r="0" b="0"/>
                    <wp:wrapNone/>
                    <wp:docPr id="6" name="Group 6"/>
                    <wp:cNvGraphicFramePr/>
                    <a:graphic xmlns:a="http://schemas.openxmlformats.org/drawingml/2006/main">
                      <a:graphicData uri="http://schemas.microsoft.com/office/word/2010/wordprocessingGroup">
                        <wpg:wgp>
                          <wpg:cNvGrpSpPr/>
                          <wpg:grpSpPr>
                            <a:xfrm>
                              <a:off x="0" y="0"/>
                              <a:ext cx="4368800" cy="902525"/>
                              <a:chOff x="0" y="0"/>
                              <a:chExt cx="4368800" cy="653313"/>
                            </a:xfrm>
                          </wpg:grpSpPr>
                          <wps:wsp>
                            <wps:cNvPr id="3" name="Text Box 3"/>
                            <wps:cNvSpPr txBox="1"/>
                            <wps:spPr>
                              <a:xfrm>
                                <a:off x="0" y="0"/>
                                <a:ext cx="1470040" cy="653313"/>
                              </a:xfrm>
                              <a:prstGeom prst="rect">
                                <a:avLst/>
                              </a:prstGeom>
                              <a:noFill/>
                              <a:ln w="6350">
                                <a:noFill/>
                              </a:ln>
                            </wps:spPr>
                            <wps:txbx>
                              <w:txbxContent>
                                <w:p w14:paraId="33301095" w14:textId="68C69E80" w:rsidR="002B7AB1" w:rsidRPr="00331489" w:rsidRDefault="002B7AB1" w:rsidP="005B0313">
                                  <w:r w:rsidRPr="00331489">
                                    <w:t>Open</w:t>
                                  </w:r>
                                  <w:r>
                                    <w:t>Peppol</w:t>
                                  </w:r>
                                  <w:r w:rsidRPr="00331489">
                                    <w:t xml:space="preserve"> AISBL</w:t>
                                  </w:r>
                                </w:p>
                                <w:p w14:paraId="55F8E58A" w14:textId="77777777" w:rsidR="002B7AB1" w:rsidRPr="00331489" w:rsidRDefault="002B7AB1" w:rsidP="005B0313">
                                  <w:r w:rsidRPr="00331489">
                                    <w:t>Rond-point Schuman 6, box 5</w:t>
                                  </w:r>
                                </w:p>
                                <w:p w14:paraId="605AD848" w14:textId="488ACEED" w:rsidR="002B7AB1" w:rsidRPr="00331489" w:rsidRDefault="002B7AB1" w:rsidP="005B0313">
                                  <w:r w:rsidRPr="00331489">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267" y="26243"/>
                                <a:ext cx="2531533" cy="560015"/>
                              </a:xfrm>
                              <a:prstGeom prst="rect">
                                <a:avLst/>
                              </a:prstGeom>
                              <a:noFill/>
                              <a:ln w="6350">
                                <a:noFill/>
                              </a:ln>
                            </wps:spPr>
                            <wps:txbx>
                              <w:txbxContent>
                                <w:p w14:paraId="73813006" w14:textId="77777777" w:rsidR="002B7AB1" w:rsidRPr="00331489" w:rsidRDefault="002B7AB1" w:rsidP="005B0313">
                                  <w:r w:rsidRPr="00331489">
                                    <w:t>info@peppol.eu</w:t>
                                  </w:r>
                                </w:p>
                                <w:p w14:paraId="3E1C3D6E" w14:textId="77777777" w:rsidR="002B7AB1" w:rsidRPr="00331489" w:rsidRDefault="002B7AB1" w:rsidP="005B0313">
                                  <w:r w:rsidRPr="00331489">
                                    <w:t>www.peppol.eu</w:t>
                                  </w:r>
                                </w:p>
                                <w:p w14:paraId="1A4C1B6F" w14:textId="1E33F269" w:rsidR="002B7AB1" w:rsidRPr="00331489" w:rsidRDefault="002B7AB1" w:rsidP="005B0313">
                                  <w:r w:rsidRPr="00331489">
                                    <w:t xml:space="preserve">Last updated: </w:t>
                                  </w:r>
                                  <w:r>
                                    <w:t xml:space="preserve"> 2020-03-03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90A782" id="Group 6" o:spid="_x0000_s1028" style="position:absolute;margin-left:13.45pt;margin-top:590.65pt;width:344pt;height:71.05pt;z-index:251669504;mso-width-relative:margin;mso-height-relative:margin" coordsize="43688,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">
                    <v:shape id="Text Box 3" o:spid="_x0000_s1029" type="#_x0000_t202" style="position:absolute;width:14700;height:6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68C69E80" w:rsidR="002B7AB1" w:rsidRPr="00331489" w:rsidRDefault="002B7AB1" w:rsidP="005B0313">
                            <w:r w:rsidRPr="00331489">
                              <w:t>Open</w:t>
                            </w:r>
                            <w:r>
                              <w:t>Peppol</w:t>
                            </w:r>
                            <w:r w:rsidRPr="00331489">
                              <w:t xml:space="preserve"> AISBL</w:t>
                            </w:r>
                          </w:p>
                          <w:p w14:paraId="55F8E58A" w14:textId="77777777" w:rsidR="002B7AB1" w:rsidRPr="00331489" w:rsidRDefault="002B7AB1" w:rsidP="005B0313">
                            <w:r w:rsidRPr="00331489">
                              <w:t>Rond-point Schuman 6, box 5</w:t>
                            </w:r>
                          </w:p>
                          <w:p w14:paraId="605AD848" w14:textId="488ACEED" w:rsidR="002B7AB1" w:rsidRPr="00331489" w:rsidRDefault="002B7AB1" w:rsidP="005B0313">
                            <w:r w:rsidRPr="00331489">
                              <w:t>1040 Brussels Belgium</w:t>
                            </w:r>
                          </w:p>
                        </w:txbxContent>
                      </v:textbox>
                    </v:shape>
                    <v:shape id="Text Box 4" o:spid="_x0000_s1030" type="#_x0000_t202" style="position:absolute;left:18372;top:262;width:25316;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2B7AB1" w:rsidRPr="00331489" w:rsidRDefault="002B7AB1" w:rsidP="005B0313">
                            <w:r w:rsidRPr="00331489">
                              <w:t>info@peppol.eu</w:t>
                            </w:r>
                          </w:p>
                          <w:p w14:paraId="3E1C3D6E" w14:textId="77777777" w:rsidR="002B7AB1" w:rsidRPr="00331489" w:rsidRDefault="002B7AB1" w:rsidP="005B0313">
                            <w:r w:rsidRPr="00331489">
                              <w:t>www.peppol.eu</w:t>
                            </w:r>
                          </w:p>
                          <w:p w14:paraId="1A4C1B6F" w14:textId="1E33F269" w:rsidR="002B7AB1" w:rsidRPr="00331489" w:rsidRDefault="002B7AB1" w:rsidP="005B0313">
                            <w:r w:rsidRPr="00331489">
                              <w:t xml:space="preserve">Last updated: </w:t>
                            </w:r>
                            <w:r>
                              <w:t xml:space="preserve"> 2020-03-03</w:t>
                            </w:r>
                          </w:p>
                        </w:txbxContent>
                      </v:textbox>
                    </v:shape>
                    <v:line id="Straight Connector 5" o:spid="_x0000_s1031"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rsidRPr="00A762AC">
            <w:br w:type="page"/>
          </w:r>
        </w:p>
      </w:sdtContent>
    </w:sdt>
    <w:p w14:paraId="51395198" w14:textId="77777777" w:rsidR="00947D96" w:rsidRPr="00A762AC" w:rsidRDefault="00947D96" w:rsidP="00612D89">
      <w:pPr>
        <w:pStyle w:val="Subtitle"/>
      </w:pPr>
      <w:r w:rsidRPr="00A762AC">
        <w:lastRenderedPageBreak/>
        <w:t>Revision History</w:t>
      </w:r>
    </w:p>
    <w:tbl>
      <w:tblPr>
        <w:tblStyle w:val="ListTable3-Accent5"/>
        <w:tblW w:w="0" w:type="auto"/>
        <w:tblLook w:val="04A0" w:firstRow="1" w:lastRow="0" w:firstColumn="1" w:lastColumn="0" w:noHBand="0" w:noVBand="1"/>
      </w:tblPr>
      <w:tblGrid>
        <w:gridCol w:w="986"/>
        <w:gridCol w:w="1414"/>
        <w:gridCol w:w="5226"/>
        <w:gridCol w:w="1050"/>
      </w:tblGrid>
      <w:tr w:rsidR="00897E6B" w:rsidRPr="004E2249" w14:paraId="6F58909C" w14:textId="77777777" w:rsidTr="00D46F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6" w:type="dxa"/>
          </w:tcPr>
          <w:p w14:paraId="00240409" w14:textId="58179713" w:rsidR="00947D96" w:rsidRPr="00887AF8" w:rsidRDefault="00947D96" w:rsidP="00897E6B">
            <w:r w:rsidRPr="00A762AC">
              <w:t>Nr</w:t>
            </w:r>
          </w:p>
        </w:tc>
        <w:tc>
          <w:tcPr>
            <w:tcW w:w="1414" w:type="dxa"/>
          </w:tcPr>
          <w:p w14:paraId="00BB7B0E" w14:textId="633151D1" w:rsidR="00947D96" w:rsidRPr="004E2249" w:rsidRDefault="007F6A5F" w:rsidP="00897E6B">
            <w:pPr>
              <w:cnfStyle w:val="100000000000" w:firstRow="1" w:lastRow="0" w:firstColumn="0" w:lastColumn="0" w:oddVBand="0" w:evenVBand="0" w:oddHBand="0" w:evenHBand="0" w:firstRowFirstColumn="0" w:firstRowLastColumn="0" w:lastRowFirstColumn="0" w:lastRowLastColumn="0"/>
            </w:pPr>
            <w:r w:rsidRPr="004E2249">
              <w:t>Date</w:t>
            </w:r>
          </w:p>
        </w:tc>
        <w:tc>
          <w:tcPr>
            <w:tcW w:w="5226" w:type="dxa"/>
          </w:tcPr>
          <w:p w14:paraId="336C7AE4" w14:textId="209701B4" w:rsidR="00947D96" w:rsidRPr="004E2249" w:rsidRDefault="007F6A5F" w:rsidP="00897E6B">
            <w:pPr>
              <w:cnfStyle w:val="100000000000" w:firstRow="1" w:lastRow="0" w:firstColumn="0" w:lastColumn="0" w:oddVBand="0" w:evenVBand="0" w:oddHBand="0" w:evenHBand="0" w:firstRowFirstColumn="0" w:firstRowLastColumn="0" w:lastRowFirstColumn="0" w:lastRowLastColumn="0"/>
            </w:pPr>
            <w:r w:rsidRPr="004E2249">
              <w:t>Summary of changes</w:t>
            </w:r>
          </w:p>
        </w:tc>
        <w:tc>
          <w:tcPr>
            <w:tcW w:w="1016" w:type="dxa"/>
          </w:tcPr>
          <w:p w14:paraId="63B34485" w14:textId="441F2FCA" w:rsidR="00947D96" w:rsidRPr="004E2249" w:rsidRDefault="007F6A5F" w:rsidP="0029759D">
            <w:pPr>
              <w:jc w:val="center"/>
              <w:cnfStyle w:val="100000000000" w:firstRow="1" w:lastRow="0" w:firstColumn="0" w:lastColumn="0" w:oddVBand="0" w:evenVBand="0" w:oddHBand="0" w:evenHBand="0" w:firstRowFirstColumn="0" w:firstRowLastColumn="0" w:lastRowFirstColumn="0" w:lastRowLastColumn="0"/>
            </w:pPr>
            <w:r w:rsidRPr="004E2249">
              <w:t>Tracking</w:t>
            </w:r>
          </w:p>
        </w:tc>
      </w:tr>
      <w:tr w:rsidR="005B0313" w:rsidRPr="004E2249" w14:paraId="30FDEFB3" w14:textId="77777777" w:rsidTr="00D4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33B098E6" w14:textId="157CA9BC" w:rsidR="00947D96" w:rsidRPr="007679ED" w:rsidRDefault="007F6A5F" w:rsidP="008F1529">
            <w:pPr>
              <w:pStyle w:val="BodyText"/>
              <w:rPr>
                <w:noProof w:val="0"/>
              </w:rPr>
            </w:pPr>
            <w:r w:rsidRPr="007679ED">
              <w:rPr>
                <w:noProof w:val="0"/>
              </w:rPr>
              <w:t>0.01</w:t>
            </w:r>
          </w:p>
        </w:tc>
        <w:tc>
          <w:tcPr>
            <w:tcW w:w="1414" w:type="dxa"/>
          </w:tcPr>
          <w:p w14:paraId="18E67C82" w14:textId="5460747C" w:rsidR="00947D96" w:rsidRPr="007679ED" w:rsidRDefault="007F6A5F"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2019-10-31</w:t>
            </w:r>
          </w:p>
        </w:tc>
        <w:tc>
          <w:tcPr>
            <w:tcW w:w="5226" w:type="dxa"/>
          </w:tcPr>
          <w:p w14:paraId="5D434F9B" w14:textId="42ACB5B5" w:rsidR="00947D96" w:rsidRPr="007679ED" w:rsidRDefault="007F6A5F"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First draft</w:t>
            </w:r>
          </w:p>
        </w:tc>
        <w:tc>
          <w:tcPr>
            <w:tcW w:w="1016" w:type="dxa"/>
          </w:tcPr>
          <w:p w14:paraId="7A51D8FA" w14:textId="1559ACF7" w:rsidR="00947D96" w:rsidRPr="007679ED" w:rsidRDefault="007F6A5F"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N</w:t>
            </w:r>
          </w:p>
        </w:tc>
      </w:tr>
      <w:tr w:rsidR="005B0313" w:rsidRPr="004E2249" w14:paraId="3BA6FFB8" w14:textId="77777777" w:rsidTr="00D46F11">
        <w:tc>
          <w:tcPr>
            <w:cnfStyle w:val="001000000000" w:firstRow="0" w:lastRow="0" w:firstColumn="1" w:lastColumn="0" w:oddVBand="0" w:evenVBand="0" w:oddHBand="0" w:evenHBand="0" w:firstRowFirstColumn="0" w:firstRowLastColumn="0" w:lastRowFirstColumn="0" w:lastRowLastColumn="0"/>
            <w:tcW w:w="986" w:type="dxa"/>
            <w:tcBorders>
              <w:top w:val="none" w:sz="0" w:space="0" w:color="auto"/>
            </w:tcBorders>
          </w:tcPr>
          <w:p w14:paraId="18E169B1" w14:textId="6D7619C1" w:rsidR="00947D96" w:rsidRPr="007679ED" w:rsidRDefault="001E234A" w:rsidP="008F1529">
            <w:pPr>
              <w:pStyle w:val="BodyText"/>
              <w:rPr>
                <w:noProof w:val="0"/>
              </w:rPr>
            </w:pPr>
            <w:r w:rsidRPr="007679ED">
              <w:rPr>
                <w:noProof w:val="0"/>
              </w:rPr>
              <w:t>0.02</w:t>
            </w:r>
          </w:p>
        </w:tc>
        <w:tc>
          <w:tcPr>
            <w:tcW w:w="1414" w:type="dxa"/>
          </w:tcPr>
          <w:p w14:paraId="1AA05F9A" w14:textId="386AE203" w:rsidR="00947D96" w:rsidRPr="007679ED" w:rsidRDefault="001E234A"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2019-12-</w:t>
            </w:r>
            <w:r w:rsidR="00C728C6" w:rsidRPr="007679ED">
              <w:rPr>
                <w:noProof w:val="0"/>
              </w:rPr>
              <w:t>20</w:t>
            </w:r>
          </w:p>
        </w:tc>
        <w:tc>
          <w:tcPr>
            <w:tcW w:w="5226" w:type="dxa"/>
          </w:tcPr>
          <w:p w14:paraId="1580688C" w14:textId="73A2ACB5" w:rsidR="00947D96" w:rsidRPr="007679ED" w:rsidRDefault="00C728C6"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First full draf</w:t>
            </w:r>
            <w:r w:rsidR="00ED448C" w:rsidRPr="007679ED">
              <w:rPr>
                <w:noProof w:val="0"/>
              </w:rPr>
              <w:t>t.</w:t>
            </w:r>
          </w:p>
        </w:tc>
        <w:tc>
          <w:tcPr>
            <w:tcW w:w="1016" w:type="dxa"/>
          </w:tcPr>
          <w:p w14:paraId="7A376EEA" w14:textId="21F732CE" w:rsidR="00947D96" w:rsidRPr="007679ED" w:rsidRDefault="001E234A"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N</w:t>
            </w:r>
          </w:p>
        </w:tc>
      </w:tr>
      <w:tr w:rsidR="00CA19F7" w:rsidRPr="004E2249" w14:paraId="0E696940" w14:textId="77777777" w:rsidTr="00D4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476A28F" w14:textId="024B6BEF" w:rsidR="00CA19F7" w:rsidRPr="007679ED" w:rsidRDefault="00CA19F7" w:rsidP="008F1529">
            <w:pPr>
              <w:pStyle w:val="BodyText"/>
              <w:rPr>
                <w:noProof w:val="0"/>
              </w:rPr>
            </w:pPr>
            <w:r w:rsidRPr="007679ED">
              <w:rPr>
                <w:noProof w:val="0"/>
              </w:rPr>
              <w:t>0.03</w:t>
            </w:r>
          </w:p>
        </w:tc>
        <w:tc>
          <w:tcPr>
            <w:tcW w:w="1414" w:type="dxa"/>
          </w:tcPr>
          <w:p w14:paraId="66472F59" w14:textId="1A368068" w:rsidR="00CA19F7" w:rsidRPr="007679ED" w:rsidRDefault="00CA19F7"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2020-02-03</w:t>
            </w:r>
          </w:p>
        </w:tc>
        <w:tc>
          <w:tcPr>
            <w:tcW w:w="5226" w:type="dxa"/>
          </w:tcPr>
          <w:p w14:paraId="53F05CA5" w14:textId="237752A8" w:rsidR="00CA19F7" w:rsidRPr="007679ED" w:rsidRDefault="00CA19F7"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Updated based on comments on draft</w:t>
            </w:r>
          </w:p>
        </w:tc>
        <w:tc>
          <w:tcPr>
            <w:tcW w:w="1016" w:type="dxa"/>
          </w:tcPr>
          <w:p w14:paraId="471F14AF" w14:textId="33AAAB7B" w:rsidR="00CA19F7" w:rsidRPr="007679ED" w:rsidRDefault="00CA19F7"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N</w:t>
            </w:r>
          </w:p>
        </w:tc>
      </w:tr>
      <w:tr w:rsidR="00B90F21" w:rsidRPr="004E2249" w14:paraId="52F25861" w14:textId="77777777" w:rsidTr="00D46F11">
        <w:tc>
          <w:tcPr>
            <w:cnfStyle w:val="001000000000" w:firstRow="0" w:lastRow="0" w:firstColumn="1" w:lastColumn="0" w:oddVBand="0" w:evenVBand="0" w:oddHBand="0" w:evenHBand="0" w:firstRowFirstColumn="0" w:firstRowLastColumn="0" w:lastRowFirstColumn="0" w:lastRowLastColumn="0"/>
            <w:tcW w:w="986" w:type="dxa"/>
          </w:tcPr>
          <w:p w14:paraId="3CCE4228" w14:textId="5AE34681" w:rsidR="00B90F21" w:rsidRPr="007679ED" w:rsidRDefault="00B90F21" w:rsidP="008F1529">
            <w:pPr>
              <w:pStyle w:val="BodyText"/>
              <w:rPr>
                <w:noProof w:val="0"/>
              </w:rPr>
            </w:pPr>
            <w:r w:rsidRPr="007679ED">
              <w:rPr>
                <w:noProof w:val="0"/>
              </w:rPr>
              <w:t>0.04</w:t>
            </w:r>
          </w:p>
        </w:tc>
        <w:tc>
          <w:tcPr>
            <w:tcW w:w="1414" w:type="dxa"/>
          </w:tcPr>
          <w:p w14:paraId="4FCCD5AB" w14:textId="4A31CBC3" w:rsidR="00B90F21" w:rsidRPr="007679ED" w:rsidRDefault="00B90F21"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2020-</w:t>
            </w:r>
            <w:r w:rsidR="00655E41" w:rsidRPr="007679ED">
              <w:rPr>
                <w:noProof w:val="0"/>
              </w:rPr>
              <w:t>05</w:t>
            </w:r>
            <w:r w:rsidRPr="007679ED">
              <w:rPr>
                <w:noProof w:val="0"/>
              </w:rPr>
              <w:t>-</w:t>
            </w:r>
            <w:r w:rsidR="00655E41" w:rsidRPr="007679ED">
              <w:rPr>
                <w:noProof w:val="0"/>
              </w:rPr>
              <w:t>18</w:t>
            </w:r>
          </w:p>
        </w:tc>
        <w:tc>
          <w:tcPr>
            <w:tcW w:w="5226" w:type="dxa"/>
          </w:tcPr>
          <w:p w14:paraId="002DD27F" w14:textId="1F235D15" w:rsidR="00B90F21" w:rsidRPr="007679ED" w:rsidRDefault="00B90F21"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Updated based on trial application and meetings</w:t>
            </w:r>
          </w:p>
        </w:tc>
        <w:tc>
          <w:tcPr>
            <w:tcW w:w="1016" w:type="dxa"/>
          </w:tcPr>
          <w:p w14:paraId="78F10FA6" w14:textId="2AB6B450" w:rsidR="00B90F21" w:rsidRPr="007679ED" w:rsidRDefault="00B90F21"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N</w:t>
            </w:r>
          </w:p>
        </w:tc>
      </w:tr>
      <w:tr w:rsidR="000F08C7" w:rsidRPr="004E2249" w14:paraId="71309D0A" w14:textId="77777777" w:rsidTr="00D4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00DEB9E" w14:textId="686CCFB2" w:rsidR="000F08C7" w:rsidRPr="007679ED" w:rsidRDefault="000F08C7" w:rsidP="008F1529">
            <w:pPr>
              <w:pStyle w:val="BodyText"/>
              <w:rPr>
                <w:noProof w:val="0"/>
              </w:rPr>
            </w:pPr>
            <w:r w:rsidRPr="007679ED">
              <w:rPr>
                <w:noProof w:val="0"/>
              </w:rPr>
              <w:t>0.05</w:t>
            </w:r>
          </w:p>
        </w:tc>
        <w:tc>
          <w:tcPr>
            <w:tcW w:w="1414" w:type="dxa"/>
          </w:tcPr>
          <w:p w14:paraId="5114CC76" w14:textId="6091C80E" w:rsidR="000F08C7" w:rsidRPr="007679ED" w:rsidRDefault="000F08C7"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2020-06-01</w:t>
            </w:r>
          </w:p>
        </w:tc>
        <w:tc>
          <w:tcPr>
            <w:tcW w:w="5226" w:type="dxa"/>
          </w:tcPr>
          <w:p w14:paraId="25F4B052" w14:textId="6D6DC742" w:rsidR="000F08C7" w:rsidRPr="007679ED" w:rsidRDefault="000F08C7"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Various edits and additions</w:t>
            </w:r>
          </w:p>
        </w:tc>
        <w:tc>
          <w:tcPr>
            <w:tcW w:w="1016" w:type="dxa"/>
          </w:tcPr>
          <w:p w14:paraId="371D1162" w14:textId="278212A2" w:rsidR="000F08C7" w:rsidRPr="007679ED" w:rsidRDefault="000F08C7"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N</w:t>
            </w:r>
          </w:p>
        </w:tc>
      </w:tr>
      <w:tr w:rsidR="000F08C7" w:rsidRPr="004E2249" w14:paraId="072D6B96" w14:textId="77777777" w:rsidTr="00D46F11">
        <w:tc>
          <w:tcPr>
            <w:cnfStyle w:val="001000000000" w:firstRow="0" w:lastRow="0" w:firstColumn="1" w:lastColumn="0" w:oddVBand="0" w:evenVBand="0" w:oddHBand="0" w:evenHBand="0" w:firstRowFirstColumn="0" w:firstRowLastColumn="0" w:lastRowFirstColumn="0" w:lastRowLastColumn="0"/>
            <w:tcW w:w="986" w:type="dxa"/>
          </w:tcPr>
          <w:p w14:paraId="17DE65D9" w14:textId="2B384B7D" w:rsidR="000F08C7" w:rsidRPr="007679ED" w:rsidRDefault="000F08C7" w:rsidP="008F1529">
            <w:pPr>
              <w:pStyle w:val="BodyText"/>
              <w:rPr>
                <w:noProof w:val="0"/>
              </w:rPr>
            </w:pPr>
            <w:r w:rsidRPr="007679ED">
              <w:rPr>
                <w:noProof w:val="0"/>
              </w:rPr>
              <w:t>0.6</w:t>
            </w:r>
          </w:p>
        </w:tc>
        <w:tc>
          <w:tcPr>
            <w:tcW w:w="1414" w:type="dxa"/>
          </w:tcPr>
          <w:p w14:paraId="49F5F898" w14:textId="4CB798ED" w:rsidR="000F08C7" w:rsidRPr="007679ED" w:rsidRDefault="000F08C7"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2020-07-02</w:t>
            </w:r>
          </w:p>
        </w:tc>
        <w:tc>
          <w:tcPr>
            <w:tcW w:w="5226" w:type="dxa"/>
          </w:tcPr>
          <w:p w14:paraId="7C4EB2FC" w14:textId="6EB13012" w:rsidR="000F08C7" w:rsidRPr="007679ED" w:rsidRDefault="00204C56"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Review draft</w:t>
            </w:r>
          </w:p>
        </w:tc>
        <w:tc>
          <w:tcPr>
            <w:tcW w:w="1016" w:type="dxa"/>
          </w:tcPr>
          <w:p w14:paraId="72357098" w14:textId="3A729C3B" w:rsidR="000F08C7" w:rsidRPr="007679ED" w:rsidRDefault="000F08C7"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N</w:t>
            </w:r>
          </w:p>
        </w:tc>
      </w:tr>
      <w:tr w:rsidR="00243CE6" w:rsidRPr="004E2249" w14:paraId="794140DC" w14:textId="77777777" w:rsidTr="00D4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34D1A7A5" w14:textId="1E16498C" w:rsidR="00243CE6" w:rsidRPr="007679ED" w:rsidRDefault="00243CE6" w:rsidP="008F1529">
            <w:pPr>
              <w:pStyle w:val="BodyText"/>
              <w:rPr>
                <w:noProof w:val="0"/>
              </w:rPr>
            </w:pPr>
            <w:r>
              <w:rPr>
                <w:noProof w:val="0"/>
              </w:rPr>
              <w:t>0.07</w:t>
            </w:r>
          </w:p>
        </w:tc>
        <w:tc>
          <w:tcPr>
            <w:tcW w:w="1414" w:type="dxa"/>
          </w:tcPr>
          <w:p w14:paraId="6A1942F9" w14:textId="63F68EEA" w:rsidR="00243CE6" w:rsidRPr="007679ED" w:rsidRDefault="00243CE6"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Pr>
                <w:noProof w:val="0"/>
              </w:rPr>
              <w:t>2020-11-23</w:t>
            </w:r>
          </w:p>
        </w:tc>
        <w:tc>
          <w:tcPr>
            <w:tcW w:w="5226" w:type="dxa"/>
          </w:tcPr>
          <w:p w14:paraId="662B4915" w14:textId="75354747" w:rsidR="00243CE6" w:rsidRPr="007679ED" w:rsidRDefault="00243CE6"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Pr>
                <w:noProof w:val="0"/>
              </w:rPr>
              <w:t>Adopting public review comments</w:t>
            </w:r>
          </w:p>
        </w:tc>
        <w:tc>
          <w:tcPr>
            <w:tcW w:w="1016" w:type="dxa"/>
          </w:tcPr>
          <w:p w14:paraId="259FA9C9" w14:textId="54BA4A63" w:rsidR="00243CE6" w:rsidRPr="007679ED" w:rsidRDefault="00243CE6"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Pr>
                <w:noProof w:val="0"/>
              </w:rPr>
              <w:t>N</w:t>
            </w:r>
          </w:p>
        </w:tc>
      </w:tr>
      <w:tr w:rsidR="00D46F11" w:rsidRPr="004E2249" w14:paraId="639109F6" w14:textId="77777777" w:rsidTr="00D46F11">
        <w:tc>
          <w:tcPr>
            <w:cnfStyle w:val="001000000000" w:firstRow="0" w:lastRow="0" w:firstColumn="1" w:lastColumn="0" w:oddVBand="0" w:evenVBand="0" w:oddHBand="0" w:evenHBand="0" w:firstRowFirstColumn="0" w:firstRowLastColumn="0" w:lastRowFirstColumn="0" w:lastRowLastColumn="0"/>
            <w:tcW w:w="986" w:type="dxa"/>
          </w:tcPr>
          <w:p w14:paraId="3598F95F" w14:textId="13F58F94" w:rsidR="00D46F11" w:rsidRDefault="00D46F11" w:rsidP="008F1529">
            <w:pPr>
              <w:pStyle w:val="BodyText"/>
              <w:rPr>
                <w:noProof w:val="0"/>
              </w:rPr>
            </w:pPr>
            <w:r>
              <w:rPr>
                <w:noProof w:val="0"/>
              </w:rPr>
              <w:t>0.0</w:t>
            </w:r>
            <w:r w:rsidR="001278D3">
              <w:rPr>
                <w:noProof w:val="0"/>
              </w:rPr>
              <w:t>8</w:t>
            </w:r>
          </w:p>
        </w:tc>
        <w:tc>
          <w:tcPr>
            <w:tcW w:w="1414" w:type="dxa"/>
          </w:tcPr>
          <w:p w14:paraId="48A375C5" w14:textId="08FF609F" w:rsidR="00D46F11" w:rsidRDefault="00D46F11"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Pr>
                <w:noProof w:val="0"/>
              </w:rPr>
              <w:t>2020-12-</w:t>
            </w:r>
            <w:r w:rsidR="00400814">
              <w:rPr>
                <w:noProof w:val="0"/>
              </w:rPr>
              <w:t>21</w:t>
            </w:r>
          </w:p>
        </w:tc>
        <w:tc>
          <w:tcPr>
            <w:tcW w:w="5226" w:type="dxa"/>
          </w:tcPr>
          <w:p w14:paraId="41E9F29D" w14:textId="433521AC" w:rsidR="00D46F11" w:rsidRDefault="00D46F11"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Pr>
                <w:noProof w:val="0"/>
              </w:rPr>
              <w:t>Final working group copy</w:t>
            </w:r>
          </w:p>
        </w:tc>
        <w:tc>
          <w:tcPr>
            <w:tcW w:w="1016" w:type="dxa"/>
          </w:tcPr>
          <w:p w14:paraId="470D4807" w14:textId="68599ED2" w:rsidR="00D46F11" w:rsidRDefault="00D46F11"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Pr>
                <w:noProof w:val="0"/>
              </w:rPr>
              <w:t>N</w:t>
            </w:r>
          </w:p>
        </w:tc>
      </w:tr>
    </w:tbl>
    <w:p w14:paraId="78EB36D6" w14:textId="77777777" w:rsidR="0026208C" w:rsidRPr="004E2249" w:rsidRDefault="0026208C" w:rsidP="002625C0">
      <w:pPr>
        <w:pStyle w:val="Heading2"/>
        <w:numPr>
          <w:ilvl w:val="0"/>
          <w:numId w:val="0"/>
        </w:numPr>
      </w:pPr>
    </w:p>
    <w:p w14:paraId="3C8F27BF" w14:textId="4F833DEB" w:rsidR="0026208C" w:rsidRPr="004E2249" w:rsidRDefault="0026208C" w:rsidP="00612D89">
      <w:pPr>
        <w:pStyle w:val="Subtitle"/>
      </w:pPr>
      <w:r w:rsidRPr="004E2249">
        <w:t>Owner, Editor and Contributors</w:t>
      </w:r>
    </w:p>
    <w:p w14:paraId="025D7682" w14:textId="0EE65FC2" w:rsidR="0026208C" w:rsidRPr="007679ED" w:rsidRDefault="0026208C" w:rsidP="008F1529">
      <w:pPr>
        <w:pStyle w:val="BodyText"/>
        <w:rPr>
          <w:noProof w:val="0"/>
        </w:rPr>
      </w:pPr>
      <w:r w:rsidRPr="007679ED">
        <w:rPr>
          <w:noProof w:val="0"/>
        </w:rPr>
        <w:t xml:space="preserve">This document is provided by: </w:t>
      </w:r>
    </w:p>
    <w:tbl>
      <w:tblPr>
        <w:tblStyle w:val="ListTable3-Accent5"/>
        <w:tblW w:w="0" w:type="auto"/>
        <w:tblLook w:val="04A0" w:firstRow="1" w:lastRow="0" w:firstColumn="1" w:lastColumn="0" w:noHBand="0" w:noVBand="1"/>
      </w:tblPr>
      <w:tblGrid>
        <w:gridCol w:w="1415"/>
        <w:gridCol w:w="7597"/>
      </w:tblGrid>
      <w:tr w:rsidR="0026208C" w:rsidRPr="004E2249" w14:paraId="44DE7528" w14:textId="77777777" w:rsidTr="006F40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5" w:type="dxa"/>
            <w:tcBorders>
              <w:top w:val="none" w:sz="0" w:space="0" w:color="auto"/>
              <w:left w:val="none" w:sz="0" w:space="0" w:color="auto"/>
              <w:bottom w:val="none" w:sz="0" w:space="0" w:color="auto"/>
              <w:right w:val="none" w:sz="0" w:space="0" w:color="auto"/>
            </w:tcBorders>
          </w:tcPr>
          <w:p w14:paraId="472CBFF5" w14:textId="0484B048" w:rsidR="0026208C" w:rsidRPr="004E2249" w:rsidRDefault="0026208C" w:rsidP="00897E6B">
            <w:r w:rsidRPr="004E2249">
              <w:t>Type</w:t>
            </w:r>
          </w:p>
        </w:tc>
        <w:tc>
          <w:tcPr>
            <w:tcW w:w="7597" w:type="dxa"/>
          </w:tcPr>
          <w:p w14:paraId="1ACCFBA4" w14:textId="0E3B3D55" w:rsidR="0026208C" w:rsidRPr="004E2249" w:rsidRDefault="0026208C" w:rsidP="00897E6B">
            <w:pPr>
              <w:cnfStyle w:val="100000000000" w:firstRow="1" w:lastRow="0" w:firstColumn="0" w:lastColumn="0" w:oddVBand="0" w:evenVBand="0" w:oddHBand="0" w:evenHBand="0" w:firstRowFirstColumn="0" w:firstRowLastColumn="0" w:lastRowFirstColumn="0" w:lastRowLastColumn="0"/>
            </w:pPr>
            <w:r w:rsidRPr="004E2249">
              <w:t>Name</w:t>
            </w:r>
          </w:p>
        </w:tc>
      </w:tr>
      <w:tr w:rsidR="0026208C" w:rsidRPr="004E2249" w14:paraId="48B6B771" w14:textId="77777777" w:rsidTr="006F4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Borders>
              <w:top w:val="none" w:sz="0" w:space="0" w:color="auto"/>
              <w:bottom w:val="none" w:sz="0" w:space="0" w:color="auto"/>
              <w:right w:val="none" w:sz="0" w:space="0" w:color="auto"/>
            </w:tcBorders>
          </w:tcPr>
          <w:p w14:paraId="25414A50" w14:textId="4D10B042" w:rsidR="0026208C" w:rsidRPr="007679ED" w:rsidRDefault="0026208C" w:rsidP="008F1529">
            <w:pPr>
              <w:pStyle w:val="BodyText"/>
              <w:rPr>
                <w:noProof w:val="0"/>
              </w:rPr>
            </w:pPr>
            <w:r w:rsidRPr="007679ED">
              <w:rPr>
                <w:noProof w:val="0"/>
              </w:rPr>
              <w:t>Unit</w:t>
            </w:r>
          </w:p>
        </w:tc>
        <w:tc>
          <w:tcPr>
            <w:tcW w:w="7597" w:type="dxa"/>
            <w:tcBorders>
              <w:top w:val="none" w:sz="0" w:space="0" w:color="auto"/>
              <w:bottom w:val="none" w:sz="0" w:space="0" w:color="auto"/>
            </w:tcBorders>
          </w:tcPr>
          <w:p w14:paraId="54CC9D2D" w14:textId="61F70D45" w:rsidR="0026208C" w:rsidRPr="007679ED" w:rsidRDefault="0026208C"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Open</w:t>
            </w:r>
            <w:r w:rsidR="00A873F6" w:rsidRPr="007679ED">
              <w:rPr>
                <w:noProof w:val="0"/>
              </w:rPr>
              <w:t>Peppol</w:t>
            </w:r>
            <w:r w:rsidRPr="007679ED">
              <w:rPr>
                <w:noProof w:val="0"/>
              </w:rPr>
              <w:t xml:space="preserve"> Post Award Community, International invoicing working group</w:t>
            </w:r>
          </w:p>
        </w:tc>
      </w:tr>
      <w:tr w:rsidR="0026208C" w:rsidRPr="004E2249" w14:paraId="5DC4EDC2" w14:textId="77777777" w:rsidTr="006F409C">
        <w:tc>
          <w:tcPr>
            <w:cnfStyle w:val="001000000000" w:firstRow="0" w:lastRow="0" w:firstColumn="1" w:lastColumn="0" w:oddVBand="0" w:evenVBand="0" w:oddHBand="0" w:evenHBand="0" w:firstRowFirstColumn="0" w:firstRowLastColumn="0" w:lastRowFirstColumn="0" w:lastRowLastColumn="0"/>
            <w:tcW w:w="1415" w:type="dxa"/>
            <w:tcBorders>
              <w:top w:val="none" w:sz="0" w:space="0" w:color="auto"/>
              <w:right w:val="none" w:sz="0" w:space="0" w:color="auto"/>
            </w:tcBorders>
          </w:tcPr>
          <w:p w14:paraId="24A839B4" w14:textId="03A21782" w:rsidR="0026208C" w:rsidRPr="007679ED" w:rsidRDefault="0026208C" w:rsidP="008F1529">
            <w:pPr>
              <w:pStyle w:val="BodyText"/>
              <w:rPr>
                <w:noProof w:val="0"/>
              </w:rPr>
            </w:pPr>
            <w:r w:rsidRPr="007679ED">
              <w:rPr>
                <w:noProof w:val="0"/>
              </w:rPr>
              <w:t>Owner</w:t>
            </w:r>
          </w:p>
        </w:tc>
        <w:tc>
          <w:tcPr>
            <w:tcW w:w="7597" w:type="dxa"/>
          </w:tcPr>
          <w:p w14:paraId="64BA6516" w14:textId="2F6A6274" w:rsidR="0026208C" w:rsidRPr="007679ED" w:rsidRDefault="0026208C"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Paul Simons</w:t>
            </w:r>
          </w:p>
        </w:tc>
      </w:tr>
      <w:tr w:rsidR="0026208C" w:rsidRPr="004E2249" w14:paraId="71A2B3CE" w14:textId="77777777" w:rsidTr="006F4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Borders>
              <w:top w:val="none" w:sz="0" w:space="0" w:color="auto"/>
              <w:bottom w:val="none" w:sz="0" w:space="0" w:color="auto"/>
              <w:right w:val="none" w:sz="0" w:space="0" w:color="auto"/>
            </w:tcBorders>
          </w:tcPr>
          <w:p w14:paraId="66E2137A" w14:textId="072D3BE6" w:rsidR="0026208C" w:rsidRPr="007679ED" w:rsidRDefault="0026208C" w:rsidP="008F1529">
            <w:pPr>
              <w:pStyle w:val="BodyText"/>
              <w:rPr>
                <w:noProof w:val="0"/>
              </w:rPr>
            </w:pPr>
            <w:r w:rsidRPr="007679ED">
              <w:rPr>
                <w:noProof w:val="0"/>
              </w:rPr>
              <w:t>Editor</w:t>
            </w:r>
          </w:p>
        </w:tc>
        <w:tc>
          <w:tcPr>
            <w:tcW w:w="7597" w:type="dxa"/>
            <w:tcBorders>
              <w:top w:val="none" w:sz="0" w:space="0" w:color="auto"/>
              <w:bottom w:val="none" w:sz="0" w:space="0" w:color="auto"/>
            </w:tcBorders>
          </w:tcPr>
          <w:p w14:paraId="0A120DA9" w14:textId="05F21187" w:rsidR="00247743" w:rsidRPr="007679ED" w:rsidRDefault="0026208C"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Georg Birgisson</w:t>
            </w:r>
          </w:p>
        </w:tc>
      </w:tr>
      <w:tr w:rsidR="00247743" w:rsidRPr="00400814" w14:paraId="4A60EBCE" w14:textId="77777777" w:rsidTr="006F409C">
        <w:tc>
          <w:tcPr>
            <w:cnfStyle w:val="001000000000" w:firstRow="0" w:lastRow="0" w:firstColumn="1" w:lastColumn="0" w:oddVBand="0" w:evenVBand="0" w:oddHBand="0" w:evenHBand="0" w:firstRowFirstColumn="0" w:firstRowLastColumn="0" w:lastRowFirstColumn="0" w:lastRowLastColumn="0"/>
            <w:tcW w:w="1415" w:type="dxa"/>
          </w:tcPr>
          <w:p w14:paraId="05EBB1BE" w14:textId="29FE3A50" w:rsidR="00247743" w:rsidRPr="00400814" w:rsidRDefault="00247743" w:rsidP="008F1529">
            <w:pPr>
              <w:pStyle w:val="BodyText"/>
            </w:pPr>
            <w:r w:rsidRPr="00400814">
              <w:t>Contributors</w:t>
            </w:r>
          </w:p>
        </w:tc>
        <w:tc>
          <w:tcPr>
            <w:tcW w:w="7597" w:type="dxa"/>
          </w:tcPr>
          <w:p w14:paraId="3E0E6C63" w14:textId="033A75F4" w:rsidR="00247743" w:rsidRPr="00400814" w:rsidRDefault="00400814" w:rsidP="00400814">
            <w:pPr>
              <w:cnfStyle w:val="000000000000" w:firstRow="0" w:lastRow="0" w:firstColumn="0" w:lastColumn="0" w:oddVBand="0" w:evenVBand="0" w:oddHBand="0" w:evenHBand="0" w:firstRowFirstColumn="0" w:firstRowLastColumn="0" w:lastRowFirstColumn="0" w:lastRowLastColumn="0"/>
              <w:rPr>
                <w:noProof/>
                <w:sz w:val="22"/>
              </w:rPr>
            </w:pPr>
            <w:r w:rsidRPr="00400814">
              <w:rPr>
                <w:noProof/>
                <w:sz w:val="22"/>
              </w:rPr>
              <w:t>Aalbert De Niet (Sap), Aidan Oleary (Dcsdocs), Andrea Caccia (Studiocaccia), Andreas Carlsson (Pagero), Andreas Killinger (Seeburger), Angel Aparicio (Docuten), Arne Johan Larsen (Equinor), Arun KaundalArun Kumar (Basware), Ashleigh Chirnside (Ato.Gov), Bill Xiao (IMDA), Charlotte (My Supply), Chris Newman (GHX Europe), Cskoutarides (Boomertel), David Field (Ozedi), David Hammar (Crediflow), Diego Gonzalez (Docuten), Dirck Willekens (Gs1Belu), Emil Olofsson (Tickstar), Eoin Maguire (Dcsdocs), Erlend Klakegg Bergheim (Digdir), Fabio Massimi (Agid.Gov), Filippo Amadini (Indicom), Francois Vigneron (Sap), G Galli (Doxee), Gavin Kane (NZ gov), Giancarla Porro (Indicom), Hilary Appleton (Ato.Gov), Jalini Srisgantharajah (Digdir), Jan André Mærøe (Digdir), Jelte (Ionite), Jocelyn Amon (NZ gov), John Tilly (Crediflow), Jose Sanchez (Inposia), Jostein Fromyr (Edisys), Kanwalpreet Kaur (Ato.Gov), Kasprei Rask (Opuscapita), Khier De Leon (Opsolutions), Kim Smith (Hogia), KKP (Modst), Koch Katharina (Seeburger), Lars Engberg (Digg), Luc Dhont (Pg), Magnus Johansson (Digg), Manjeet Yadav (Basware), Markus Gudmundsson (Unimaze), Martin Forsberg (Ecru), Martin Riviera (Storecove), Massimiliano Barbisotti (Indicom), Mattias Nilsson (Tyringe), Mervih Toh (Opsolutions), Michel Gilis (Advalvas-Group), Michele Lucchese (Archivagroup), Napoleon Ec Ramirez (Starhub), Norman E  Powroz (Incad), Oriol Bausa (Invinet), P Sullivan (Edi-plus), Paul Simons (Codabox), Per Martin Joraholmen (Dfo), Perry J  Dziubaniuk (Incad), Philip HelgerPi Casa (Telenet), Raiis2001Ravi Mistry (Mbie.Govt), Roel Crooijmans (Headon), S Morel (Edi-plus), Sara Facchinetti (Infocert), Sasa h Kajic (Dcsdocs), Sebastian Boklund (Pagero), Sergio Ruiz (Seres), Simon Foster (Absia), Simon Tacke (Sap)</w:t>
            </w:r>
          </w:p>
        </w:tc>
      </w:tr>
    </w:tbl>
    <w:p w14:paraId="2711EBF5" w14:textId="77777777" w:rsidR="00947D96" w:rsidRPr="004E2249" w:rsidRDefault="00947D96" w:rsidP="0026208C">
      <w:r w:rsidRPr="004E2249">
        <w:br w:type="page"/>
      </w:r>
    </w:p>
    <w:sdt>
      <w:sdtPr>
        <w:rPr>
          <w:rFonts w:ascii="Arial" w:eastAsiaTheme="minorHAnsi" w:hAnsi="Arial" w:cstheme="minorBidi"/>
          <w:color w:val="auto"/>
          <w:sz w:val="22"/>
          <w:szCs w:val="22"/>
          <w:lang w:val="en-GB"/>
        </w:rPr>
        <w:id w:val="1736204882"/>
        <w:docPartObj>
          <w:docPartGallery w:val="Table of Contents"/>
          <w:docPartUnique/>
        </w:docPartObj>
      </w:sdtPr>
      <w:sdtEndPr>
        <w:rPr>
          <w:b/>
          <w:bCs/>
          <w:sz w:val="20"/>
        </w:rPr>
      </w:sdtEndPr>
      <w:sdtContent>
        <w:p w14:paraId="371D82EC" w14:textId="194B3F60" w:rsidR="00A353DC" w:rsidRPr="00A762AC" w:rsidRDefault="00A353DC" w:rsidP="002625C0">
          <w:pPr>
            <w:pStyle w:val="TOCHeading"/>
            <w:rPr>
              <w:rStyle w:val="TitleChar"/>
              <w:lang w:val="en-GB"/>
            </w:rPr>
          </w:pPr>
          <w:r w:rsidRPr="00A762AC">
            <w:rPr>
              <w:rStyle w:val="TitleChar"/>
              <w:lang w:val="en-GB"/>
            </w:rPr>
            <w:t>Contents</w:t>
          </w:r>
        </w:p>
        <w:p w14:paraId="07D00758" w14:textId="6C0BAC7A" w:rsidR="00400814" w:rsidRDefault="00A353DC">
          <w:pPr>
            <w:pStyle w:val="TOC1"/>
            <w:rPr>
              <w:rFonts w:asciiTheme="minorHAnsi" w:eastAsiaTheme="minorEastAsia" w:hAnsiTheme="minorHAnsi"/>
              <w:noProof/>
              <w:sz w:val="22"/>
              <w:lang w:val="is-IS" w:eastAsia="is-IS"/>
            </w:rPr>
          </w:pPr>
          <w:r w:rsidRPr="00A762AC">
            <w:fldChar w:fldCharType="begin"/>
          </w:r>
          <w:r w:rsidRPr="004E2249">
            <w:instrText xml:space="preserve"> TOC \o "1-3" \h \z \u </w:instrText>
          </w:r>
          <w:r w:rsidRPr="00A762AC">
            <w:fldChar w:fldCharType="separate"/>
          </w:r>
          <w:hyperlink w:anchor="_Toc59461664" w:history="1">
            <w:r w:rsidR="00400814" w:rsidRPr="00025EB7">
              <w:rPr>
                <w:rStyle w:val="Hyperlink"/>
                <w:noProof/>
              </w:rPr>
              <w:t>1</w:t>
            </w:r>
            <w:r w:rsidR="00400814">
              <w:rPr>
                <w:rFonts w:asciiTheme="minorHAnsi" w:eastAsiaTheme="minorEastAsia" w:hAnsiTheme="minorHAnsi"/>
                <w:noProof/>
                <w:sz w:val="22"/>
                <w:lang w:val="is-IS" w:eastAsia="is-IS"/>
              </w:rPr>
              <w:tab/>
            </w:r>
            <w:r w:rsidR="00400814" w:rsidRPr="00025EB7">
              <w:rPr>
                <w:rStyle w:val="Hyperlink"/>
                <w:noProof/>
              </w:rPr>
              <w:t>Introduction</w:t>
            </w:r>
            <w:r w:rsidR="00400814">
              <w:rPr>
                <w:noProof/>
                <w:webHidden/>
              </w:rPr>
              <w:tab/>
            </w:r>
            <w:r w:rsidR="00400814">
              <w:rPr>
                <w:noProof/>
                <w:webHidden/>
              </w:rPr>
              <w:fldChar w:fldCharType="begin"/>
            </w:r>
            <w:r w:rsidR="00400814">
              <w:rPr>
                <w:noProof/>
                <w:webHidden/>
              </w:rPr>
              <w:instrText xml:space="preserve"> PAGEREF _Toc59461664 \h </w:instrText>
            </w:r>
            <w:r w:rsidR="00400814">
              <w:rPr>
                <w:noProof/>
                <w:webHidden/>
              </w:rPr>
            </w:r>
            <w:r w:rsidR="00400814">
              <w:rPr>
                <w:noProof/>
                <w:webHidden/>
              </w:rPr>
              <w:fldChar w:fldCharType="separate"/>
            </w:r>
            <w:r w:rsidR="00400814">
              <w:rPr>
                <w:noProof/>
                <w:webHidden/>
              </w:rPr>
              <w:t>4</w:t>
            </w:r>
            <w:r w:rsidR="00400814">
              <w:rPr>
                <w:noProof/>
                <w:webHidden/>
              </w:rPr>
              <w:fldChar w:fldCharType="end"/>
            </w:r>
          </w:hyperlink>
        </w:p>
        <w:p w14:paraId="52B66C45" w14:textId="73ACE1DE"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665" w:history="1">
            <w:r w:rsidR="00400814" w:rsidRPr="00025EB7">
              <w:rPr>
                <w:rStyle w:val="Hyperlink"/>
                <w:noProof/>
              </w:rPr>
              <w:t>1.1</w:t>
            </w:r>
            <w:r w:rsidR="00400814">
              <w:rPr>
                <w:rFonts w:asciiTheme="minorHAnsi" w:eastAsiaTheme="minorEastAsia" w:hAnsiTheme="minorHAnsi"/>
                <w:noProof/>
                <w:sz w:val="22"/>
                <w:lang w:val="is-IS" w:eastAsia="is-IS"/>
              </w:rPr>
              <w:tab/>
            </w:r>
            <w:r w:rsidR="00400814" w:rsidRPr="00025EB7">
              <w:rPr>
                <w:rStyle w:val="Hyperlink"/>
                <w:noProof/>
              </w:rPr>
              <w:t>Objective</w:t>
            </w:r>
            <w:r w:rsidR="00400814">
              <w:rPr>
                <w:noProof/>
                <w:webHidden/>
              </w:rPr>
              <w:tab/>
            </w:r>
            <w:r w:rsidR="00400814">
              <w:rPr>
                <w:noProof/>
                <w:webHidden/>
              </w:rPr>
              <w:fldChar w:fldCharType="begin"/>
            </w:r>
            <w:r w:rsidR="00400814">
              <w:rPr>
                <w:noProof/>
                <w:webHidden/>
              </w:rPr>
              <w:instrText xml:space="preserve"> PAGEREF _Toc59461665 \h </w:instrText>
            </w:r>
            <w:r w:rsidR="00400814">
              <w:rPr>
                <w:noProof/>
                <w:webHidden/>
              </w:rPr>
            </w:r>
            <w:r w:rsidR="00400814">
              <w:rPr>
                <w:noProof/>
                <w:webHidden/>
              </w:rPr>
              <w:fldChar w:fldCharType="separate"/>
            </w:r>
            <w:r w:rsidR="00400814">
              <w:rPr>
                <w:noProof/>
                <w:webHidden/>
              </w:rPr>
              <w:t>4</w:t>
            </w:r>
            <w:r w:rsidR="00400814">
              <w:rPr>
                <w:noProof/>
                <w:webHidden/>
              </w:rPr>
              <w:fldChar w:fldCharType="end"/>
            </w:r>
          </w:hyperlink>
        </w:p>
        <w:p w14:paraId="3B6480D6" w14:textId="4A1F7A67"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666" w:history="1">
            <w:r w:rsidR="00400814" w:rsidRPr="00025EB7">
              <w:rPr>
                <w:rStyle w:val="Hyperlink"/>
                <w:noProof/>
              </w:rPr>
              <w:t>1.2</w:t>
            </w:r>
            <w:r w:rsidR="00400814">
              <w:rPr>
                <w:rFonts w:asciiTheme="minorHAnsi" w:eastAsiaTheme="minorEastAsia" w:hAnsiTheme="minorHAnsi"/>
                <w:noProof/>
                <w:sz w:val="22"/>
                <w:lang w:val="is-IS" w:eastAsia="is-IS"/>
              </w:rPr>
              <w:tab/>
            </w:r>
            <w:r w:rsidR="00400814" w:rsidRPr="00025EB7">
              <w:rPr>
                <w:rStyle w:val="Hyperlink"/>
                <w:noProof/>
              </w:rPr>
              <w:t>Peppol BIS Billing 3.0</w:t>
            </w:r>
            <w:r w:rsidR="00400814">
              <w:rPr>
                <w:noProof/>
                <w:webHidden/>
              </w:rPr>
              <w:tab/>
            </w:r>
            <w:r w:rsidR="00400814">
              <w:rPr>
                <w:noProof/>
                <w:webHidden/>
              </w:rPr>
              <w:fldChar w:fldCharType="begin"/>
            </w:r>
            <w:r w:rsidR="00400814">
              <w:rPr>
                <w:noProof/>
                <w:webHidden/>
              </w:rPr>
              <w:instrText xml:space="preserve"> PAGEREF _Toc59461666 \h </w:instrText>
            </w:r>
            <w:r w:rsidR="00400814">
              <w:rPr>
                <w:noProof/>
                <w:webHidden/>
              </w:rPr>
            </w:r>
            <w:r w:rsidR="00400814">
              <w:rPr>
                <w:noProof/>
                <w:webHidden/>
              </w:rPr>
              <w:fldChar w:fldCharType="separate"/>
            </w:r>
            <w:r w:rsidR="00400814">
              <w:rPr>
                <w:noProof/>
                <w:webHidden/>
              </w:rPr>
              <w:t>4</w:t>
            </w:r>
            <w:r w:rsidR="00400814">
              <w:rPr>
                <w:noProof/>
                <w:webHidden/>
              </w:rPr>
              <w:fldChar w:fldCharType="end"/>
            </w:r>
          </w:hyperlink>
        </w:p>
        <w:p w14:paraId="19AF6F8E" w14:textId="35617DAB"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667" w:history="1">
            <w:r w:rsidR="00400814" w:rsidRPr="00025EB7">
              <w:rPr>
                <w:rStyle w:val="Hyperlink"/>
                <w:noProof/>
              </w:rPr>
              <w:t>1.3</w:t>
            </w:r>
            <w:r w:rsidR="00400814">
              <w:rPr>
                <w:rFonts w:asciiTheme="minorHAnsi" w:eastAsiaTheme="minorEastAsia" w:hAnsiTheme="minorHAnsi"/>
                <w:noProof/>
                <w:sz w:val="22"/>
                <w:lang w:val="is-IS" w:eastAsia="is-IS"/>
              </w:rPr>
              <w:tab/>
            </w:r>
            <w:r w:rsidR="00400814" w:rsidRPr="00025EB7">
              <w:rPr>
                <w:rStyle w:val="Hyperlink"/>
                <w:noProof/>
              </w:rPr>
              <w:t>Peppol International Invoice (PINT)</w:t>
            </w:r>
            <w:r w:rsidR="00400814">
              <w:rPr>
                <w:noProof/>
                <w:webHidden/>
              </w:rPr>
              <w:tab/>
            </w:r>
            <w:r w:rsidR="00400814">
              <w:rPr>
                <w:noProof/>
                <w:webHidden/>
              </w:rPr>
              <w:fldChar w:fldCharType="begin"/>
            </w:r>
            <w:r w:rsidR="00400814">
              <w:rPr>
                <w:noProof/>
                <w:webHidden/>
              </w:rPr>
              <w:instrText xml:space="preserve"> PAGEREF _Toc59461667 \h </w:instrText>
            </w:r>
            <w:r w:rsidR="00400814">
              <w:rPr>
                <w:noProof/>
                <w:webHidden/>
              </w:rPr>
            </w:r>
            <w:r w:rsidR="00400814">
              <w:rPr>
                <w:noProof/>
                <w:webHidden/>
              </w:rPr>
              <w:fldChar w:fldCharType="separate"/>
            </w:r>
            <w:r w:rsidR="00400814">
              <w:rPr>
                <w:noProof/>
                <w:webHidden/>
              </w:rPr>
              <w:t>4</w:t>
            </w:r>
            <w:r w:rsidR="00400814">
              <w:rPr>
                <w:noProof/>
                <w:webHidden/>
              </w:rPr>
              <w:fldChar w:fldCharType="end"/>
            </w:r>
          </w:hyperlink>
        </w:p>
        <w:p w14:paraId="7A575DF1" w14:textId="7042260E"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668" w:history="1">
            <w:r w:rsidR="00400814" w:rsidRPr="00025EB7">
              <w:rPr>
                <w:rStyle w:val="Hyperlink"/>
                <w:noProof/>
              </w:rPr>
              <w:t>1.4</w:t>
            </w:r>
            <w:r w:rsidR="00400814">
              <w:rPr>
                <w:rFonts w:asciiTheme="minorHAnsi" w:eastAsiaTheme="minorEastAsia" w:hAnsiTheme="minorHAnsi"/>
                <w:noProof/>
                <w:sz w:val="22"/>
                <w:lang w:val="is-IS" w:eastAsia="is-IS"/>
              </w:rPr>
              <w:tab/>
            </w:r>
            <w:r w:rsidR="00400814" w:rsidRPr="00025EB7">
              <w:rPr>
                <w:rStyle w:val="Hyperlink"/>
                <w:noProof/>
              </w:rPr>
              <w:t>Glossary of terms</w:t>
            </w:r>
            <w:r w:rsidR="00400814">
              <w:rPr>
                <w:noProof/>
                <w:webHidden/>
              </w:rPr>
              <w:tab/>
            </w:r>
            <w:r w:rsidR="00400814">
              <w:rPr>
                <w:noProof/>
                <w:webHidden/>
              </w:rPr>
              <w:fldChar w:fldCharType="begin"/>
            </w:r>
            <w:r w:rsidR="00400814">
              <w:rPr>
                <w:noProof/>
                <w:webHidden/>
              </w:rPr>
              <w:instrText xml:space="preserve"> PAGEREF _Toc59461668 \h </w:instrText>
            </w:r>
            <w:r w:rsidR="00400814">
              <w:rPr>
                <w:noProof/>
                <w:webHidden/>
              </w:rPr>
            </w:r>
            <w:r w:rsidR="00400814">
              <w:rPr>
                <w:noProof/>
                <w:webHidden/>
              </w:rPr>
              <w:fldChar w:fldCharType="separate"/>
            </w:r>
            <w:r w:rsidR="00400814">
              <w:rPr>
                <w:noProof/>
                <w:webHidden/>
              </w:rPr>
              <w:t>5</w:t>
            </w:r>
            <w:r w:rsidR="00400814">
              <w:rPr>
                <w:noProof/>
                <w:webHidden/>
              </w:rPr>
              <w:fldChar w:fldCharType="end"/>
            </w:r>
          </w:hyperlink>
        </w:p>
        <w:p w14:paraId="04BBF212" w14:textId="18D97764" w:rsidR="00400814" w:rsidRDefault="002B7AB1">
          <w:pPr>
            <w:pStyle w:val="TOC1"/>
            <w:rPr>
              <w:rFonts w:asciiTheme="minorHAnsi" w:eastAsiaTheme="minorEastAsia" w:hAnsiTheme="minorHAnsi"/>
              <w:noProof/>
              <w:sz w:val="22"/>
              <w:lang w:val="is-IS" w:eastAsia="is-IS"/>
            </w:rPr>
          </w:pPr>
          <w:hyperlink w:anchor="_Toc59461669" w:history="1">
            <w:r w:rsidR="00400814" w:rsidRPr="00025EB7">
              <w:rPr>
                <w:rStyle w:val="Hyperlink"/>
                <w:noProof/>
              </w:rPr>
              <w:t>2</w:t>
            </w:r>
            <w:r w:rsidR="00400814">
              <w:rPr>
                <w:rFonts w:asciiTheme="minorHAnsi" w:eastAsiaTheme="minorEastAsia" w:hAnsiTheme="minorHAnsi"/>
                <w:noProof/>
                <w:sz w:val="22"/>
                <w:lang w:val="is-IS" w:eastAsia="is-IS"/>
              </w:rPr>
              <w:tab/>
            </w:r>
            <w:r w:rsidR="00400814" w:rsidRPr="00025EB7">
              <w:rPr>
                <w:rStyle w:val="Hyperlink"/>
                <w:noProof/>
              </w:rPr>
              <w:t>Design</w:t>
            </w:r>
            <w:r w:rsidR="00400814">
              <w:rPr>
                <w:noProof/>
                <w:webHidden/>
              </w:rPr>
              <w:tab/>
            </w:r>
            <w:r w:rsidR="00400814">
              <w:rPr>
                <w:noProof/>
                <w:webHidden/>
              </w:rPr>
              <w:fldChar w:fldCharType="begin"/>
            </w:r>
            <w:r w:rsidR="00400814">
              <w:rPr>
                <w:noProof/>
                <w:webHidden/>
              </w:rPr>
              <w:instrText xml:space="preserve"> PAGEREF _Toc59461669 \h </w:instrText>
            </w:r>
            <w:r w:rsidR="00400814">
              <w:rPr>
                <w:noProof/>
                <w:webHidden/>
              </w:rPr>
            </w:r>
            <w:r w:rsidR="00400814">
              <w:rPr>
                <w:noProof/>
                <w:webHidden/>
              </w:rPr>
              <w:fldChar w:fldCharType="separate"/>
            </w:r>
            <w:r w:rsidR="00400814">
              <w:rPr>
                <w:noProof/>
                <w:webHidden/>
              </w:rPr>
              <w:t>6</w:t>
            </w:r>
            <w:r w:rsidR="00400814">
              <w:rPr>
                <w:noProof/>
                <w:webHidden/>
              </w:rPr>
              <w:fldChar w:fldCharType="end"/>
            </w:r>
          </w:hyperlink>
        </w:p>
        <w:p w14:paraId="39425868" w14:textId="13801C35"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70" w:history="1">
            <w:r w:rsidR="00400814" w:rsidRPr="00025EB7">
              <w:rPr>
                <w:rStyle w:val="Hyperlink"/>
                <w:noProof/>
                <w14:scene3d>
                  <w14:camera w14:prst="orthographicFront"/>
                  <w14:lightRig w14:rig="threePt" w14:dir="t">
                    <w14:rot w14:lat="0" w14:lon="0" w14:rev="0"/>
                  </w14:lightRig>
                </w14:scene3d>
              </w:rPr>
              <w:t>2.1.1</w:t>
            </w:r>
            <w:r w:rsidR="00400814">
              <w:rPr>
                <w:rFonts w:asciiTheme="minorHAnsi" w:eastAsiaTheme="minorEastAsia" w:hAnsiTheme="minorHAnsi"/>
                <w:noProof/>
                <w:sz w:val="22"/>
                <w:lang w:val="is-IS" w:eastAsia="is-IS"/>
              </w:rPr>
              <w:tab/>
            </w:r>
            <w:r w:rsidR="00400814" w:rsidRPr="00025EB7">
              <w:rPr>
                <w:rStyle w:val="Hyperlink"/>
                <w:noProof/>
              </w:rPr>
              <w:t>Shared layer</w:t>
            </w:r>
            <w:r w:rsidR="00400814">
              <w:rPr>
                <w:noProof/>
                <w:webHidden/>
              </w:rPr>
              <w:tab/>
            </w:r>
            <w:r w:rsidR="00400814">
              <w:rPr>
                <w:noProof/>
                <w:webHidden/>
              </w:rPr>
              <w:fldChar w:fldCharType="begin"/>
            </w:r>
            <w:r w:rsidR="00400814">
              <w:rPr>
                <w:noProof/>
                <w:webHidden/>
              </w:rPr>
              <w:instrText xml:space="preserve"> PAGEREF _Toc59461670 \h </w:instrText>
            </w:r>
            <w:r w:rsidR="00400814">
              <w:rPr>
                <w:noProof/>
                <w:webHidden/>
              </w:rPr>
            </w:r>
            <w:r w:rsidR="00400814">
              <w:rPr>
                <w:noProof/>
                <w:webHidden/>
              </w:rPr>
              <w:fldChar w:fldCharType="separate"/>
            </w:r>
            <w:r w:rsidR="00400814">
              <w:rPr>
                <w:noProof/>
                <w:webHidden/>
              </w:rPr>
              <w:t>6</w:t>
            </w:r>
            <w:r w:rsidR="00400814">
              <w:rPr>
                <w:noProof/>
                <w:webHidden/>
              </w:rPr>
              <w:fldChar w:fldCharType="end"/>
            </w:r>
          </w:hyperlink>
        </w:p>
        <w:p w14:paraId="41466CA4" w14:textId="16AFC083"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71" w:history="1">
            <w:r w:rsidR="00400814" w:rsidRPr="00025EB7">
              <w:rPr>
                <w:rStyle w:val="Hyperlink"/>
                <w:noProof/>
                <w14:scene3d>
                  <w14:camera w14:prst="orthographicFront"/>
                  <w14:lightRig w14:rig="threePt" w14:dir="t">
                    <w14:rot w14:lat="0" w14:lon="0" w14:rev="0"/>
                  </w14:lightRig>
                </w14:scene3d>
              </w:rPr>
              <w:t>2.1.2</w:t>
            </w:r>
            <w:r w:rsidR="00400814">
              <w:rPr>
                <w:rFonts w:asciiTheme="minorHAnsi" w:eastAsiaTheme="minorEastAsia" w:hAnsiTheme="minorHAnsi"/>
                <w:noProof/>
                <w:sz w:val="22"/>
                <w:lang w:val="is-IS" w:eastAsia="is-IS"/>
              </w:rPr>
              <w:tab/>
            </w:r>
            <w:r w:rsidR="00400814" w:rsidRPr="00025EB7">
              <w:rPr>
                <w:rStyle w:val="Hyperlink"/>
                <w:noProof/>
              </w:rPr>
              <w:t>Aligned layer</w:t>
            </w:r>
            <w:r w:rsidR="00400814">
              <w:rPr>
                <w:noProof/>
                <w:webHidden/>
              </w:rPr>
              <w:tab/>
            </w:r>
            <w:r w:rsidR="00400814">
              <w:rPr>
                <w:noProof/>
                <w:webHidden/>
              </w:rPr>
              <w:fldChar w:fldCharType="begin"/>
            </w:r>
            <w:r w:rsidR="00400814">
              <w:rPr>
                <w:noProof/>
                <w:webHidden/>
              </w:rPr>
              <w:instrText xml:space="preserve"> PAGEREF _Toc59461671 \h </w:instrText>
            </w:r>
            <w:r w:rsidR="00400814">
              <w:rPr>
                <w:noProof/>
                <w:webHidden/>
              </w:rPr>
            </w:r>
            <w:r w:rsidR="00400814">
              <w:rPr>
                <w:noProof/>
                <w:webHidden/>
              </w:rPr>
              <w:fldChar w:fldCharType="separate"/>
            </w:r>
            <w:r w:rsidR="00400814">
              <w:rPr>
                <w:noProof/>
                <w:webHidden/>
              </w:rPr>
              <w:t>7</w:t>
            </w:r>
            <w:r w:rsidR="00400814">
              <w:rPr>
                <w:noProof/>
                <w:webHidden/>
              </w:rPr>
              <w:fldChar w:fldCharType="end"/>
            </w:r>
          </w:hyperlink>
        </w:p>
        <w:p w14:paraId="45C2A7C5" w14:textId="3F7C9169"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72" w:history="1">
            <w:r w:rsidR="00400814" w:rsidRPr="00025EB7">
              <w:rPr>
                <w:rStyle w:val="Hyperlink"/>
                <w:noProof/>
                <w14:scene3d>
                  <w14:camera w14:prst="orthographicFront"/>
                  <w14:lightRig w14:rig="threePt" w14:dir="t">
                    <w14:rot w14:lat="0" w14:lon="0" w14:rev="0"/>
                  </w14:lightRig>
                </w14:scene3d>
              </w:rPr>
              <w:t>2.1.3</w:t>
            </w:r>
            <w:r w:rsidR="00400814">
              <w:rPr>
                <w:rFonts w:asciiTheme="minorHAnsi" w:eastAsiaTheme="minorEastAsia" w:hAnsiTheme="minorHAnsi"/>
                <w:noProof/>
                <w:sz w:val="22"/>
                <w:lang w:val="is-IS" w:eastAsia="is-IS"/>
              </w:rPr>
              <w:tab/>
            </w:r>
            <w:r w:rsidR="00400814" w:rsidRPr="00025EB7">
              <w:rPr>
                <w:rStyle w:val="Hyperlink"/>
                <w:noProof/>
              </w:rPr>
              <w:t>Distinct layer</w:t>
            </w:r>
            <w:r w:rsidR="00400814">
              <w:rPr>
                <w:noProof/>
                <w:webHidden/>
              </w:rPr>
              <w:tab/>
            </w:r>
            <w:r w:rsidR="00400814">
              <w:rPr>
                <w:noProof/>
                <w:webHidden/>
              </w:rPr>
              <w:fldChar w:fldCharType="begin"/>
            </w:r>
            <w:r w:rsidR="00400814">
              <w:rPr>
                <w:noProof/>
                <w:webHidden/>
              </w:rPr>
              <w:instrText xml:space="preserve"> PAGEREF _Toc59461672 \h </w:instrText>
            </w:r>
            <w:r w:rsidR="00400814">
              <w:rPr>
                <w:noProof/>
                <w:webHidden/>
              </w:rPr>
            </w:r>
            <w:r w:rsidR="00400814">
              <w:rPr>
                <w:noProof/>
                <w:webHidden/>
              </w:rPr>
              <w:fldChar w:fldCharType="separate"/>
            </w:r>
            <w:r w:rsidR="00400814">
              <w:rPr>
                <w:noProof/>
                <w:webHidden/>
              </w:rPr>
              <w:t>7</w:t>
            </w:r>
            <w:r w:rsidR="00400814">
              <w:rPr>
                <w:noProof/>
                <w:webHidden/>
              </w:rPr>
              <w:fldChar w:fldCharType="end"/>
            </w:r>
          </w:hyperlink>
        </w:p>
        <w:p w14:paraId="57AB0263" w14:textId="08358754"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673" w:history="1">
            <w:r w:rsidR="00400814" w:rsidRPr="00025EB7">
              <w:rPr>
                <w:rStyle w:val="Hyperlink"/>
                <w:noProof/>
              </w:rPr>
              <w:t>2.2</w:t>
            </w:r>
            <w:r w:rsidR="00400814">
              <w:rPr>
                <w:rFonts w:asciiTheme="minorHAnsi" w:eastAsiaTheme="minorEastAsia" w:hAnsiTheme="minorHAnsi"/>
                <w:noProof/>
                <w:sz w:val="22"/>
                <w:lang w:val="is-IS" w:eastAsia="is-IS"/>
              </w:rPr>
              <w:tab/>
            </w:r>
            <w:r w:rsidR="00400814" w:rsidRPr="00025EB7">
              <w:rPr>
                <w:rStyle w:val="Hyperlink"/>
                <w:noProof/>
              </w:rPr>
              <w:t>Comparison to EN 16931</w:t>
            </w:r>
            <w:r w:rsidR="00400814">
              <w:rPr>
                <w:noProof/>
                <w:webHidden/>
              </w:rPr>
              <w:tab/>
            </w:r>
            <w:r w:rsidR="00400814">
              <w:rPr>
                <w:noProof/>
                <w:webHidden/>
              </w:rPr>
              <w:fldChar w:fldCharType="begin"/>
            </w:r>
            <w:r w:rsidR="00400814">
              <w:rPr>
                <w:noProof/>
                <w:webHidden/>
              </w:rPr>
              <w:instrText xml:space="preserve"> PAGEREF _Toc59461673 \h </w:instrText>
            </w:r>
            <w:r w:rsidR="00400814">
              <w:rPr>
                <w:noProof/>
                <w:webHidden/>
              </w:rPr>
            </w:r>
            <w:r w:rsidR="00400814">
              <w:rPr>
                <w:noProof/>
                <w:webHidden/>
              </w:rPr>
              <w:fldChar w:fldCharType="separate"/>
            </w:r>
            <w:r w:rsidR="00400814">
              <w:rPr>
                <w:noProof/>
                <w:webHidden/>
              </w:rPr>
              <w:t>7</w:t>
            </w:r>
            <w:r w:rsidR="00400814">
              <w:rPr>
                <w:noProof/>
                <w:webHidden/>
              </w:rPr>
              <w:fldChar w:fldCharType="end"/>
            </w:r>
          </w:hyperlink>
        </w:p>
        <w:p w14:paraId="5687774A" w14:textId="1A1DA284"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74" w:history="1">
            <w:r w:rsidR="00400814" w:rsidRPr="00025EB7">
              <w:rPr>
                <w:rStyle w:val="Hyperlink"/>
                <w:noProof/>
                <w14:scene3d>
                  <w14:camera w14:prst="orthographicFront"/>
                  <w14:lightRig w14:rig="threePt" w14:dir="t">
                    <w14:rot w14:lat="0" w14:lon="0" w14:rev="0"/>
                  </w14:lightRig>
                </w14:scene3d>
              </w:rPr>
              <w:t>2.2.1</w:t>
            </w:r>
            <w:r w:rsidR="00400814">
              <w:rPr>
                <w:rFonts w:asciiTheme="minorHAnsi" w:eastAsiaTheme="minorEastAsia" w:hAnsiTheme="minorHAnsi"/>
                <w:noProof/>
                <w:sz w:val="22"/>
                <w:lang w:val="is-IS" w:eastAsia="is-IS"/>
              </w:rPr>
              <w:tab/>
            </w:r>
            <w:r w:rsidR="00400814" w:rsidRPr="00025EB7">
              <w:rPr>
                <w:rStyle w:val="Hyperlink"/>
                <w:noProof/>
              </w:rPr>
              <w:t>Type of changes</w:t>
            </w:r>
            <w:r w:rsidR="00400814">
              <w:rPr>
                <w:noProof/>
                <w:webHidden/>
              </w:rPr>
              <w:tab/>
            </w:r>
            <w:r w:rsidR="00400814">
              <w:rPr>
                <w:noProof/>
                <w:webHidden/>
              </w:rPr>
              <w:fldChar w:fldCharType="begin"/>
            </w:r>
            <w:r w:rsidR="00400814">
              <w:rPr>
                <w:noProof/>
                <w:webHidden/>
              </w:rPr>
              <w:instrText xml:space="preserve"> PAGEREF _Toc59461674 \h </w:instrText>
            </w:r>
            <w:r w:rsidR="00400814">
              <w:rPr>
                <w:noProof/>
                <w:webHidden/>
              </w:rPr>
            </w:r>
            <w:r w:rsidR="00400814">
              <w:rPr>
                <w:noProof/>
                <w:webHidden/>
              </w:rPr>
              <w:fldChar w:fldCharType="separate"/>
            </w:r>
            <w:r w:rsidR="00400814">
              <w:rPr>
                <w:noProof/>
                <w:webHidden/>
              </w:rPr>
              <w:t>8</w:t>
            </w:r>
            <w:r w:rsidR="00400814">
              <w:rPr>
                <w:noProof/>
                <w:webHidden/>
              </w:rPr>
              <w:fldChar w:fldCharType="end"/>
            </w:r>
          </w:hyperlink>
        </w:p>
        <w:p w14:paraId="25F83E3B" w14:textId="4C493791"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675" w:history="1">
            <w:r w:rsidR="00400814" w:rsidRPr="00025EB7">
              <w:rPr>
                <w:rStyle w:val="Hyperlink"/>
                <w:noProof/>
              </w:rPr>
              <w:t>2.3</w:t>
            </w:r>
            <w:r w:rsidR="00400814">
              <w:rPr>
                <w:rFonts w:asciiTheme="minorHAnsi" w:eastAsiaTheme="minorEastAsia" w:hAnsiTheme="minorHAnsi"/>
                <w:noProof/>
                <w:sz w:val="22"/>
                <w:lang w:val="is-IS" w:eastAsia="is-IS"/>
              </w:rPr>
              <w:tab/>
            </w:r>
            <w:r w:rsidR="00400814" w:rsidRPr="00025EB7">
              <w:rPr>
                <w:rStyle w:val="Hyperlink"/>
                <w:noProof/>
              </w:rPr>
              <w:t>Compliance</w:t>
            </w:r>
            <w:r w:rsidR="00400814">
              <w:rPr>
                <w:noProof/>
                <w:webHidden/>
              </w:rPr>
              <w:tab/>
            </w:r>
            <w:r w:rsidR="00400814">
              <w:rPr>
                <w:noProof/>
                <w:webHidden/>
              </w:rPr>
              <w:fldChar w:fldCharType="begin"/>
            </w:r>
            <w:r w:rsidR="00400814">
              <w:rPr>
                <w:noProof/>
                <w:webHidden/>
              </w:rPr>
              <w:instrText xml:space="preserve"> PAGEREF _Toc59461675 \h </w:instrText>
            </w:r>
            <w:r w:rsidR="00400814">
              <w:rPr>
                <w:noProof/>
                <w:webHidden/>
              </w:rPr>
            </w:r>
            <w:r w:rsidR="00400814">
              <w:rPr>
                <w:noProof/>
                <w:webHidden/>
              </w:rPr>
              <w:fldChar w:fldCharType="separate"/>
            </w:r>
            <w:r w:rsidR="00400814">
              <w:rPr>
                <w:noProof/>
                <w:webHidden/>
              </w:rPr>
              <w:t>9</w:t>
            </w:r>
            <w:r w:rsidR="00400814">
              <w:rPr>
                <w:noProof/>
                <w:webHidden/>
              </w:rPr>
              <w:fldChar w:fldCharType="end"/>
            </w:r>
          </w:hyperlink>
        </w:p>
        <w:p w14:paraId="3F7829F0" w14:textId="134C6996"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76" w:history="1">
            <w:r w:rsidR="00400814" w:rsidRPr="00025EB7">
              <w:rPr>
                <w:rStyle w:val="Hyperlink"/>
                <w:noProof/>
                <w14:scene3d>
                  <w14:camera w14:prst="orthographicFront"/>
                  <w14:lightRig w14:rig="threePt" w14:dir="t">
                    <w14:rot w14:lat="0" w14:lon="0" w14:rev="0"/>
                  </w14:lightRig>
                </w14:scene3d>
              </w:rPr>
              <w:t>2.3.1</w:t>
            </w:r>
            <w:r w:rsidR="00400814">
              <w:rPr>
                <w:rFonts w:asciiTheme="minorHAnsi" w:eastAsiaTheme="minorEastAsia" w:hAnsiTheme="minorHAnsi"/>
                <w:noProof/>
                <w:sz w:val="22"/>
                <w:lang w:val="is-IS" w:eastAsia="is-IS"/>
              </w:rPr>
              <w:tab/>
            </w:r>
            <w:r w:rsidR="00400814" w:rsidRPr="00025EB7">
              <w:rPr>
                <w:rStyle w:val="Hyperlink"/>
                <w:noProof/>
              </w:rPr>
              <w:t>Compliance of the specialized implementations.</w:t>
            </w:r>
            <w:r w:rsidR="00400814">
              <w:rPr>
                <w:noProof/>
                <w:webHidden/>
              </w:rPr>
              <w:tab/>
            </w:r>
            <w:r w:rsidR="00400814">
              <w:rPr>
                <w:noProof/>
                <w:webHidden/>
              </w:rPr>
              <w:fldChar w:fldCharType="begin"/>
            </w:r>
            <w:r w:rsidR="00400814">
              <w:rPr>
                <w:noProof/>
                <w:webHidden/>
              </w:rPr>
              <w:instrText xml:space="preserve"> PAGEREF _Toc59461676 \h </w:instrText>
            </w:r>
            <w:r w:rsidR="00400814">
              <w:rPr>
                <w:noProof/>
                <w:webHidden/>
              </w:rPr>
            </w:r>
            <w:r w:rsidR="00400814">
              <w:rPr>
                <w:noProof/>
                <w:webHidden/>
              </w:rPr>
              <w:fldChar w:fldCharType="separate"/>
            </w:r>
            <w:r w:rsidR="00400814">
              <w:rPr>
                <w:noProof/>
                <w:webHidden/>
              </w:rPr>
              <w:t>9</w:t>
            </w:r>
            <w:r w:rsidR="00400814">
              <w:rPr>
                <w:noProof/>
                <w:webHidden/>
              </w:rPr>
              <w:fldChar w:fldCharType="end"/>
            </w:r>
          </w:hyperlink>
        </w:p>
        <w:p w14:paraId="7FEDA11E" w14:textId="33168B46"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77" w:history="1">
            <w:r w:rsidR="00400814" w:rsidRPr="00025EB7">
              <w:rPr>
                <w:rStyle w:val="Hyperlink"/>
                <w:noProof/>
                <w14:scene3d>
                  <w14:camera w14:prst="orthographicFront"/>
                  <w14:lightRig w14:rig="threePt" w14:dir="t">
                    <w14:rot w14:lat="0" w14:lon="0" w14:rev="0"/>
                  </w14:lightRig>
                </w14:scene3d>
              </w:rPr>
              <w:t>2.3.2</w:t>
            </w:r>
            <w:r w:rsidR="00400814">
              <w:rPr>
                <w:rFonts w:asciiTheme="minorHAnsi" w:eastAsiaTheme="minorEastAsia" w:hAnsiTheme="minorHAnsi"/>
                <w:noProof/>
                <w:sz w:val="22"/>
                <w:lang w:val="is-IS" w:eastAsia="is-IS"/>
              </w:rPr>
              <w:tab/>
            </w:r>
            <w:r w:rsidR="00400814" w:rsidRPr="00025EB7">
              <w:rPr>
                <w:rStyle w:val="Hyperlink"/>
                <w:noProof/>
              </w:rPr>
              <w:t>Compliance of sending and receiving party</w:t>
            </w:r>
            <w:r w:rsidR="00400814">
              <w:rPr>
                <w:noProof/>
                <w:webHidden/>
              </w:rPr>
              <w:tab/>
            </w:r>
            <w:r w:rsidR="00400814">
              <w:rPr>
                <w:noProof/>
                <w:webHidden/>
              </w:rPr>
              <w:fldChar w:fldCharType="begin"/>
            </w:r>
            <w:r w:rsidR="00400814">
              <w:rPr>
                <w:noProof/>
                <w:webHidden/>
              </w:rPr>
              <w:instrText xml:space="preserve"> PAGEREF _Toc59461677 \h </w:instrText>
            </w:r>
            <w:r w:rsidR="00400814">
              <w:rPr>
                <w:noProof/>
                <w:webHidden/>
              </w:rPr>
            </w:r>
            <w:r w:rsidR="00400814">
              <w:rPr>
                <w:noProof/>
                <w:webHidden/>
              </w:rPr>
              <w:fldChar w:fldCharType="separate"/>
            </w:r>
            <w:r w:rsidR="00400814">
              <w:rPr>
                <w:noProof/>
                <w:webHidden/>
              </w:rPr>
              <w:t>10</w:t>
            </w:r>
            <w:r w:rsidR="00400814">
              <w:rPr>
                <w:noProof/>
                <w:webHidden/>
              </w:rPr>
              <w:fldChar w:fldCharType="end"/>
            </w:r>
          </w:hyperlink>
        </w:p>
        <w:p w14:paraId="5A4B004C" w14:textId="499FA558"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78" w:history="1">
            <w:r w:rsidR="00400814" w:rsidRPr="00025EB7">
              <w:rPr>
                <w:rStyle w:val="Hyperlink"/>
                <w:noProof/>
                <w14:scene3d>
                  <w14:camera w14:prst="orthographicFront"/>
                  <w14:lightRig w14:rig="threePt" w14:dir="t">
                    <w14:rot w14:lat="0" w14:lon="0" w14:rev="0"/>
                  </w14:lightRig>
                </w14:scene3d>
              </w:rPr>
              <w:t>2.3.3</w:t>
            </w:r>
            <w:r w:rsidR="00400814">
              <w:rPr>
                <w:rFonts w:asciiTheme="minorHAnsi" w:eastAsiaTheme="minorEastAsia" w:hAnsiTheme="minorHAnsi"/>
                <w:noProof/>
                <w:sz w:val="22"/>
                <w:lang w:val="is-IS" w:eastAsia="is-IS"/>
              </w:rPr>
              <w:tab/>
            </w:r>
            <w:r w:rsidR="00400814" w:rsidRPr="00025EB7">
              <w:rPr>
                <w:rStyle w:val="Hyperlink"/>
                <w:noProof/>
              </w:rPr>
              <w:t>Compliance of an invoice document instance</w:t>
            </w:r>
            <w:r w:rsidR="00400814">
              <w:rPr>
                <w:noProof/>
                <w:webHidden/>
              </w:rPr>
              <w:tab/>
            </w:r>
            <w:r w:rsidR="00400814">
              <w:rPr>
                <w:noProof/>
                <w:webHidden/>
              </w:rPr>
              <w:fldChar w:fldCharType="begin"/>
            </w:r>
            <w:r w:rsidR="00400814">
              <w:rPr>
                <w:noProof/>
                <w:webHidden/>
              </w:rPr>
              <w:instrText xml:space="preserve"> PAGEREF _Toc59461678 \h </w:instrText>
            </w:r>
            <w:r w:rsidR="00400814">
              <w:rPr>
                <w:noProof/>
                <w:webHidden/>
              </w:rPr>
            </w:r>
            <w:r w:rsidR="00400814">
              <w:rPr>
                <w:noProof/>
                <w:webHidden/>
              </w:rPr>
              <w:fldChar w:fldCharType="separate"/>
            </w:r>
            <w:r w:rsidR="00400814">
              <w:rPr>
                <w:noProof/>
                <w:webHidden/>
              </w:rPr>
              <w:t>10</w:t>
            </w:r>
            <w:r w:rsidR="00400814">
              <w:rPr>
                <w:noProof/>
                <w:webHidden/>
              </w:rPr>
              <w:fldChar w:fldCharType="end"/>
            </w:r>
          </w:hyperlink>
        </w:p>
        <w:p w14:paraId="0A573BF4" w14:textId="691155F6"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79" w:history="1">
            <w:r w:rsidR="00400814" w:rsidRPr="00025EB7">
              <w:rPr>
                <w:rStyle w:val="Hyperlink"/>
                <w:noProof/>
                <w14:scene3d>
                  <w14:camera w14:prst="orthographicFront"/>
                  <w14:lightRig w14:rig="threePt" w14:dir="t">
                    <w14:rot w14:lat="0" w14:lon="0" w14:rev="0"/>
                  </w14:lightRig>
                </w14:scene3d>
              </w:rPr>
              <w:t>2.3.4</w:t>
            </w:r>
            <w:r w:rsidR="00400814">
              <w:rPr>
                <w:rFonts w:asciiTheme="minorHAnsi" w:eastAsiaTheme="minorEastAsia" w:hAnsiTheme="minorHAnsi"/>
                <w:noProof/>
                <w:sz w:val="22"/>
                <w:lang w:val="is-IS" w:eastAsia="is-IS"/>
              </w:rPr>
              <w:tab/>
            </w:r>
            <w:r w:rsidR="00400814" w:rsidRPr="00025EB7">
              <w:rPr>
                <w:rStyle w:val="Hyperlink"/>
                <w:noProof/>
              </w:rPr>
              <w:t>Comparison to EN</w:t>
            </w:r>
            <w:r w:rsidR="00400814">
              <w:rPr>
                <w:noProof/>
                <w:webHidden/>
              </w:rPr>
              <w:tab/>
            </w:r>
            <w:r w:rsidR="00400814">
              <w:rPr>
                <w:noProof/>
                <w:webHidden/>
              </w:rPr>
              <w:fldChar w:fldCharType="begin"/>
            </w:r>
            <w:r w:rsidR="00400814">
              <w:rPr>
                <w:noProof/>
                <w:webHidden/>
              </w:rPr>
              <w:instrText xml:space="preserve"> PAGEREF _Toc59461679 \h </w:instrText>
            </w:r>
            <w:r w:rsidR="00400814">
              <w:rPr>
                <w:noProof/>
                <w:webHidden/>
              </w:rPr>
            </w:r>
            <w:r w:rsidR="00400814">
              <w:rPr>
                <w:noProof/>
                <w:webHidden/>
              </w:rPr>
              <w:fldChar w:fldCharType="separate"/>
            </w:r>
            <w:r w:rsidR="00400814">
              <w:rPr>
                <w:noProof/>
                <w:webHidden/>
              </w:rPr>
              <w:t>10</w:t>
            </w:r>
            <w:r w:rsidR="00400814">
              <w:rPr>
                <w:noProof/>
                <w:webHidden/>
              </w:rPr>
              <w:fldChar w:fldCharType="end"/>
            </w:r>
          </w:hyperlink>
        </w:p>
        <w:p w14:paraId="4FA3B909" w14:textId="21F0EAEF" w:rsidR="00400814" w:rsidRDefault="002B7AB1">
          <w:pPr>
            <w:pStyle w:val="TOC1"/>
            <w:rPr>
              <w:rFonts w:asciiTheme="minorHAnsi" w:eastAsiaTheme="minorEastAsia" w:hAnsiTheme="minorHAnsi"/>
              <w:noProof/>
              <w:sz w:val="22"/>
              <w:lang w:val="is-IS" w:eastAsia="is-IS"/>
            </w:rPr>
          </w:pPr>
          <w:hyperlink w:anchor="_Toc59461680" w:history="1">
            <w:r w:rsidR="00400814" w:rsidRPr="00025EB7">
              <w:rPr>
                <w:rStyle w:val="Hyperlink"/>
                <w:noProof/>
              </w:rPr>
              <w:t>3</w:t>
            </w:r>
            <w:r w:rsidR="00400814">
              <w:rPr>
                <w:rFonts w:asciiTheme="minorHAnsi" w:eastAsiaTheme="minorEastAsia" w:hAnsiTheme="minorHAnsi"/>
                <w:noProof/>
                <w:sz w:val="22"/>
                <w:lang w:val="is-IS" w:eastAsia="is-IS"/>
              </w:rPr>
              <w:tab/>
            </w:r>
            <w:r w:rsidR="00400814" w:rsidRPr="00025EB7">
              <w:rPr>
                <w:rStyle w:val="Hyperlink"/>
                <w:noProof/>
              </w:rPr>
              <w:t>PINT specification</w:t>
            </w:r>
            <w:r w:rsidR="00400814">
              <w:rPr>
                <w:noProof/>
                <w:webHidden/>
              </w:rPr>
              <w:tab/>
            </w:r>
            <w:r w:rsidR="00400814">
              <w:rPr>
                <w:noProof/>
                <w:webHidden/>
              </w:rPr>
              <w:fldChar w:fldCharType="begin"/>
            </w:r>
            <w:r w:rsidR="00400814">
              <w:rPr>
                <w:noProof/>
                <w:webHidden/>
              </w:rPr>
              <w:instrText xml:space="preserve"> PAGEREF _Toc59461680 \h </w:instrText>
            </w:r>
            <w:r w:rsidR="00400814">
              <w:rPr>
                <w:noProof/>
                <w:webHidden/>
              </w:rPr>
            </w:r>
            <w:r w:rsidR="00400814">
              <w:rPr>
                <w:noProof/>
                <w:webHidden/>
              </w:rPr>
              <w:fldChar w:fldCharType="separate"/>
            </w:r>
            <w:r w:rsidR="00400814">
              <w:rPr>
                <w:noProof/>
                <w:webHidden/>
              </w:rPr>
              <w:t>11</w:t>
            </w:r>
            <w:r w:rsidR="00400814">
              <w:rPr>
                <w:noProof/>
                <w:webHidden/>
              </w:rPr>
              <w:fldChar w:fldCharType="end"/>
            </w:r>
          </w:hyperlink>
        </w:p>
        <w:p w14:paraId="56FE6D5A" w14:textId="01688122"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681" w:history="1">
            <w:r w:rsidR="00400814" w:rsidRPr="00025EB7">
              <w:rPr>
                <w:rStyle w:val="Hyperlink"/>
                <w:noProof/>
              </w:rPr>
              <w:t>3.1</w:t>
            </w:r>
            <w:r w:rsidR="00400814">
              <w:rPr>
                <w:rFonts w:asciiTheme="minorHAnsi" w:eastAsiaTheme="minorEastAsia" w:hAnsiTheme="minorHAnsi"/>
                <w:noProof/>
                <w:sz w:val="22"/>
                <w:lang w:val="is-IS" w:eastAsia="is-IS"/>
              </w:rPr>
              <w:tab/>
            </w:r>
            <w:r w:rsidR="00400814" w:rsidRPr="00025EB7">
              <w:rPr>
                <w:rStyle w:val="Hyperlink"/>
                <w:noProof/>
              </w:rPr>
              <w:t>Semantic data model</w:t>
            </w:r>
            <w:r w:rsidR="00400814">
              <w:rPr>
                <w:noProof/>
                <w:webHidden/>
              </w:rPr>
              <w:tab/>
            </w:r>
            <w:r w:rsidR="00400814">
              <w:rPr>
                <w:noProof/>
                <w:webHidden/>
              </w:rPr>
              <w:fldChar w:fldCharType="begin"/>
            </w:r>
            <w:r w:rsidR="00400814">
              <w:rPr>
                <w:noProof/>
                <w:webHidden/>
              </w:rPr>
              <w:instrText xml:space="preserve"> PAGEREF _Toc59461681 \h </w:instrText>
            </w:r>
            <w:r w:rsidR="00400814">
              <w:rPr>
                <w:noProof/>
                <w:webHidden/>
              </w:rPr>
            </w:r>
            <w:r w:rsidR="00400814">
              <w:rPr>
                <w:noProof/>
                <w:webHidden/>
              </w:rPr>
              <w:fldChar w:fldCharType="separate"/>
            </w:r>
            <w:r w:rsidR="00400814">
              <w:rPr>
                <w:noProof/>
                <w:webHidden/>
              </w:rPr>
              <w:t>11</w:t>
            </w:r>
            <w:r w:rsidR="00400814">
              <w:rPr>
                <w:noProof/>
                <w:webHidden/>
              </w:rPr>
              <w:fldChar w:fldCharType="end"/>
            </w:r>
          </w:hyperlink>
        </w:p>
        <w:p w14:paraId="79B602CA" w14:textId="1063A0B9"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682" w:history="1">
            <w:r w:rsidR="00400814" w:rsidRPr="00025EB7">
              <w:rPr>
                <w:rStyle w:val="Hyperlink"/>
                <w:noProof/>
              </w:rPr>
              <w:t>3.2</w:t>
            </w:r>
            <w:r w:rsidR="00400814">
              <w:rPr>
                <w:rFonts w:asciiTheme="minorHAnsi" w:eastAsiaTheme="minorEastAsia" w:hAnsiTheme="minorHAnsi"/>
                <w:noProof/>
                <w:sz w:val="22"/>
                <w:lang w:val="is-IS" w:eastAsia="is-IS"/>
              </w:rPr>
              <w:tab/>
            </w:r>
            <w:r w:rsidR="00400814" w:rsidRPr="00025EB7">
              <w:rPr>
                <w:rStyle w:val="Hyperlink"/>
                <w:noProof/>
              </w:rPr>
              <w:t>Syntax binding</w:t>
            </w:r>
            <w:r w:rsidR="00400814">
              <w:rPr>
                <w:noProof/>
                <w:webHidden/>
              </w:rPr>
              <w:tab/>
            </w:r>
            <w:r w:rsidR="00400814">
              <w:rPr>
                <w:noProof/>
                <w:webHidden/>
              </w:rPr>
              <w:fldChar w:fldCharType="begin"/>
            </w:r>
            <w:r w:rsidR="00400814">
              <w:rPr>
                <w:noProof/>
                <w:webHidden/>
              </w:rPr>
              <w:instrText xml:space="preserve"> PAGEREF _Toc59461682 \h </w:instrText>
            </w:r>
            <w:r w:rsidR="00400814">
              <w:rPr>
                <w:noProof/>
                <w:webHidden/>
              </w:rPr>
            </w:r>
            <w:r w:rsidR="00400814">
              <w:rPr>
                <w:noProof/>
                <w:webHidden/>
              </w:rPr>
              <w:fldChar w:fldCharType="separate"/>
            </w:r>
            <w:r w:rsidR="00400814">
              <w:rPr>
                <w:noProof/>
                <w:webHidden/>
              </w:rPr>
              <w:t>27</w:t>
            </w:r>
            <w:r w:rsidR="00400814">
              <w:rPr>
                <w:noProof/>
                <w:webHidden/>
              </w:rPr>
              <w:fldChar w:fldCharType="end"/>
            </w:r>
          </w:hyperlink>
        </w:p>
        <w:p w14:paraId="5695EB34" w14:textId="073DD420"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683" w:history="1">
            <w:r w:rsidR="00400814" w:rsidRPr="00025EB7">
              <w:rPr>
                <w:rStyle w:val="Hyperlink"/>
                <w:noProof/>
              </w:rPr>
              <w:t>3.3</w:t>
            </w:r>
            <w:r w:rsidR="00400814">
              <w:rPr>
                <w:rFonts w:asciiTheme="minorHAnsi" w:eastAsiaTheme="minorEastAsia" w:hAnsiTheme="minorHAnsi"/>
                <w:noProof/>
                <w:sz w:val="22"/>
                <w:lang w:val="is-IS" w:eastAsia="is-IS"/>
              </w:rPr>
              <w:tab/>
            </w:r>
            <w:r w:rsidR="00400814" w:rsidRPr="00025EB7">
              <w:rPr>
                <w:rStyle w:val="Hyperlink"/>
                <w:noProof/>
              </w:rPr>
              <w:t>Rules</w:t>
            </w:r>
            <w:r w:rsidR="00400814">
              <w:rPr>
                <w:noProof/>
                <w:webHidden/>
              </w:rPr>
              <w:tab/>
            </w:r>
            <w:r w:rsidR="00400814">
              <w:rPr>
                <w:noProof/>
                <w:webHidden/>
              </w:rPr>
              <w:fldChar w:fldCharType="begin"/>
            </w:r>
            <w:r w:rsidR="00400814">
              <w:rPr>
                <w:noProof/>
                <w:webHidden/>
              </w:rPr>
              <w:instrText xml:space="preserve"> PAGEREF _Toc59461683 \h </w:instrText>
            </w:r>
            <w:r w:rsidR="00400814">
              <w:rPr>
                <w:noProof/>
                <w:webHidden/>
              </w:rPr>
            </w:r>
            <w:r w:rsidR="00400814">
              <w:rPr>
                <w:noProof/>
                <w:webHidden/>
              </w:rPr>
              <w:fldChar w:fldCharType="separate"/>
            </w:r>
            <w:r w:rsidR="00400814">
              <w:rPr>
                <w:noProof/>
                <w:webHidden/>
              </w:rPr>
              <w:t>41</w:t>
            </w:r>
            <w:r w:rsidR="00400814">
              <w:rPr>
                <w:noProof/>
                <w:webHidden/>
              </w:rPr>
              <w:fldChar w:fldCharType="end"/>
            </w:r>
          </w:hyperlink>
        </w:p>
        <w:p w14:paraId="506D126A" w14:textId="11855B42"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684" w:history="1">
            <w:r w:rsidR="00400814" w:rsidRPr="00025EB7">
              <w:rPr>
                <w:rStyle w:val="Hyperlink"/>
                <w:noProof/>
              </w:rPr>
              <w:t>3.4</w:t>
            </w:r>
            <w:r w:rsidR="00400814">
              <w:rPr>
                <w:rFonts w:asciiTheme="minorHAnsi" w:eastAsiaTheme="minorEastAsia" w:hAnsiTheme="minorHAnsi"/>
                <w:noProof/>
                <w:sz w:val="22"/>
                <w:lang w:val="is-IS" w:eastAsia="is-IS"/>
              </w:rPr>
              <w:tab/>
            </w:r>
            <w:r w:rsidR="00400814" w:rsidRPr="00025EB7">
              <w:rPr>
                <w:rStyle w:val="Hyperlink"/>
                <w:noProof/>
              </w:rPr>
              <w:t>EN16931 difference</w:t>
            </w:r>
            <w:r w:rsidR="00400814">
              <w:rPr>
                <w:noProof/>
                <w:webHidden/>
              </w:rPr>
              <w:tab/>
            </w:r>
            <w:r w:rsidR="00400814">
              <w:rPr>
                <w:noProof/>
                <w:webHidden/>
              </w:rPr>
              <w:fldChar w:fldCharType="begin"/>
            </w:r>
            <w:r w:rsidR="00400814">
              <w:rPr>
                <w:noProof/>
                <w:webHidden/>
              </w:rPr>
              <w:instrText xml:space="preserve"> PAGEREF _Toc59461684 \h </w:instrText>
            </w:r>
            <w:r w:rsidR="00400814">
              <w:rPr>
                <w:noProof/>
                <w:webHidden/>
              </w:rPr>
            </w:r>
            <w:r w:rsidR="00400814">
              <w:rPr>
                <w:noProof/>
                <w:webHidden/>
              </w:rPr>
              <w:fldChar w:fldCharType="separate"/>
            </w:r>
            <w:r w:rsidR="00400814">
              <w:rPr>
                <w:noProof/>
                <w:webHidden/>
              </w:rPr>
              <w:t>45</w:t>
            </w:r>
            <w:r w:rsidR="00400814">
              <w:rPr>
                <w:noProof/>
                <w:webHidden/>
              </w:rPr>
              <w:fldChar w:fldCharType="end"/>
            </w:r>
          </w:hyperlink>
        </w:p>
        <w:p w14:paraId="03685543" w14:textId="516125AF" w:rsidR="00400814" w:rsidRDefault="002B7AB1">
          <w:pPr>
            <w:pStyle w:val="TOC1"/>
            <w:rPr>
              <w:rFonts w:asciiTheme="minorHAnsi" w:eastAsiaTheme="minorEastAsia" w:hAnsiTheme="minorHAnsi"/>
              <w:noProof/>
              <w:sz w:val="22"/>
              <w:lang w:val="is-IS" w:eastAsia="is-IS"/>
            </w:rPr>
          </w:pPr>
          <w:hyperlink w:anchor="_Toc59461685" w:history="1">
            <w:r w:rsidR="00400814" w:rsidRPr="00025EB7">
              <w:rPr>
                <w:rStyle w:val="Hyperlink"/>
                <w:noProof/>
              </w:rPr>
              <w:t>4</w:t>
            </w:r>
            <w:r w:rsidR="00400814">
              <w:rPr>
                <w:rFonts w:asciiTheme="minorHAnsi" w:eastAsiaTheme="minorEastAsia" w:hAnsiTheme="minorHAnsi"/>
                <w:noProof/>
                <w:sz w:val="22"/>
                <w:lang w:val="is-IS" w:eastAsia="is-IS"/>
              </w:rPr>
              <w:tab/>
            </w:r>
            <w:r w:rsidR="00400814" w:rsidRPr="00025EB7">
              <w:rPr>
                <w:rStyle w:val="Hyperlink"/>
                <w:noProof/>
              </w:rPr>
              <w:t>Applying the PINT</w:t>
            </w:r>
            <w:r w:rsidR="00400814">
              <w:rPr>
                <w:noProof/>
                <w:webHidden/>
              </w:rPr>
              <w:tab/>
            </w:r>
            <w:r w:rsidR="00400814">
              <w:rPr>
                <w:noProof/>
                <w:webHidden/>
              </w:rPr>
              <w:fldChar w:fldCharType="begin"/>
            </w:r>
            <w:r w:rsidR="00400814">
              <w:rPr>
                <w:noProof/>
                <w:webHidden/>
              </w:rPr>
              <w:instrText xml:space="preserve"> PAGEREF _Toc59461685 \h </w:instrText>
            </w:r>
            <w:r w:rsidR="00400814">
              <w:rPr>
                <w:noProof/>
                <w:webHidden/>
              </w:rPr>
            </w:r>
            <w:r w:rsidR="00400814">
              <w:rPr>
                <w:noProof/>
                <w:webHidden/>
              </w:rPr>
              <w:fldChar w:fldCharType="separate"/>
            </w:r>
            <w:r w:rsidR="00400814">
              <w:rPr>
                <w:noProof/>
                <w:webHidden/>
              </w:rPr>
              <w:t>48</w:t>
            </w:r>
            <w:r w:rsidR="00400814">
              <w:rPr>
                <w:noProof/>
                <w:webHidden/>
              </w:rPr>
              <w:fldChar w:fldCharType="end"/>
            </w:r>
          </w:hyperlink>
        </w:p>
        <w:p w14:paraId="549B9C44" w14:textId="0CBB9124"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686" w:history="1">
            <w:r w:rsidR="00400814" w:rsidRPr="00025EB7">
              <w:rPr>
                <w:rStyle w:val="Hyperlink"/>
                <w:noProof/>
              </w:rPr>
              <w:t>4.1</w:t>
            </w:r>
            <w:r w:rsidR="00400814">
              <w:rPr>
                <w:rFonts w:asciiTheme="minorHAnsi" w:eastAsiaTheme="minorEastAsia" w:hAnsiTheme="minorHAnsi"/>
                <w:noProof/>
                <w:sz w:val="22"/>
                <w:lang w:val="is-IS" w:eastAsia="is-IS"/>
              </w:rPr>
              <w:tab/>
            </w:r>
            <w:r w:rsidR="00400814" w:rsidRPr="00025EB7">
              <w:rPr>
                <w:rStyle w:val="Hyperlink"/>
                <w:noProof/>
              </w:rPr>
              <w:t>Parties</w:t>
            </w:r>
            <w:r w:rsidR="00400814">
              <w:rPr>
                <w:noProof/>
                <w:webHidden/>
              </w:rPr>
              <w:tab/>
            </w:r>
            <w:r w:rsidR="00400814">
              <w:rPr>
                <w:noProof/>
                <w:webHidden/>
              </w:rPr>
              <w:fldChar w:fldCharType="begin"/>
            </w:r>
            <w:r w:rsidR="00400814">
              <w:rPr>
                <w:noProof/>
                <w:webHidden/>
              </w:rPr>
              <w:instrText xml:space="preserve"> PAGEREF _Toc59461686 \h </w:instrText>
            </w:r>
            <w:r w:rsidR="00400814">
              <w:rPr>
                <w:noProof/>
                <w:webHidden/>
              </w:rPr>
            </w:r>
            <w:r w:rsidR="00400814">
              <w:rPr>
                <w:noProof/>
                <w:webHidden/>
              </w:rPr>
              <w:fldChar w:fldCharType="separate"/>
            </w:r>
            <w:r w:rsidR="00400814">
              <w:rPr>
                <w:noProof/>
                <w:webHidden/>
              </w:rPr>
              <w:t>48</w:t>
            </w:r>
            <w:r w:rsidR="00400814">
              <w:rPr>
                <w:noProof/>
                <w:webHidden/>
              </w:rPr>
              <w:fldChar w:fldCharType="end"/>
            </w:r>
          </w:hyperlink>
        </w:p>
        <w:p w14:paraId="70C6CDFE" w14:textId="7735D6C8"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87" w:history="1">
            <w:r w:rsidR="00400814" w:rsidRPr="00025EB7">
              <w:rPr>
                <w:rStyle w:val="Hyperlink"/>
                <w:noProof/>
                <w14:scene3d>
                  <w14:camera w14:prst="orthographicFront"/>
                  <w14:lightRig w14:rig="threePt" w14:dir="t">
                    <w14:rot w14:lat="0" w14:lon="0" w14:rev="0"/>
                  </w14:lightRig>
                </w14:scene3d>
              </w:rPr>
              <w:t>4.1.1</w:t>
            </w:r>
            <w:r w:rsidR="00400814">
              <w:rPr>
                <w:rFonts w:asciiTheme="minorHAnsi" w:eastAsiaTheme="minorEastAsia" w:hAnsiTheme="minorHAnsi"/>
                <w:noProof/>
                <w:sz w:val="22"/>
                <w:lang w:val="is-IS" w:eastAsia="is-IS"/>
              </w:rPr>
              <w:tab/>
            </w:r>
            <w:r w:rsidR="00400814" w:rsidRPr="00025EB7">
              <w:rPr>
                <w:rStyle w:val="Hyperlink"/>
                <w:noProof/>
              </w:rPr>
              <w:t>Seller (AccountingSupplierParty)</w:t>
            </w:r>
            <w:r w:rsidR="00400814">
              <w:rPr>
                <w:noProof/>
                <w:webHidden/>
              </w:rPr>
              <w:tab/>
            </w:r>
            <w:r w:rsidR="00400814">
              <w:rPr>
                <w:noProof/>
                <w:webHidden/>
              </w:rPr>
              <w:fldChar w:fldCharType="begin"/>
            </w:r>
            <w:r w:rsidR="00400814">
              <w:rPr>
                <w:noProof/>
                <w:webHidden/>
              </w:rPr>
              <w:instrText xml:space="preserve"> PAGEREF _Toc59461687 \h </w:instrText>
            </w:r>
            <w:r w:rsidR="00400814">
              <w:rPr>
                <w:noProof/>
                <w:webHidden/>
              </w:rPr>
            </w:r>
            <w:r w:rsidR="00400814">
              <w:rPr>
                <w:noProof/>
                <w:webHidden/>
              </w:rPr>
              <w:fldChar w:fldCharType="separate"/>
            </w:r>
            <w:r w:rsidR="00400814">
              <w:rPr>
                <w:noProof/>
                <w:webHidden/>
              </w:rPr>
              <w:t>48</w:t>
            </w:r>
            <w:r w:rsidR="00400814">
              <w:rPr>
                <w:noProof/>
                <w:webHidden/>
              </w:rPr>
              <w:fldChar w:fldCharType="end"/>
            </w:r>
          </w:hyperlink>
        </w:p>
        <w:p w14:paraId="15D97BB1" w14:textId="14F7798A"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88" w:history="1">
            <w:r w:rsidR="00400814" w:rsidRPr="00025EB7">
              <w:rPr>
                <w:rStyle w:val="Hyperlink"/>
                <w:noProof/>
                <w14:scene3d>
                  <w14:camera w14:prst="orthographicFront"/>
                  <w14:lightRig w14:rig="threePt" w14:dir="t">
                    <w14:rot w14:lat="0" w14:lon="0" w14:rev="0"/>
                  </w14:lightRig>
                </w14:scene3d>
              </w:rPr>
              <w:t>4.1.2</w:t>
            </w:r>
            <w:r w:rsidR="00400814">
              <w:rPr>
                <w:rFonts w:asciiTheme="minorHAnsi" w:eastAsiaTheme="minorEastAsia" w:hAnsiTheme="minorHAnsi"/>
                <w:noProof/>
                <w:sz w:val="22"/>
                <w:lang w:val="is-IS" w:eastAsia="is-IS"/>
              </w:rPr>
              <w:tab/>
            </w:r>
            <w:r w:rsidR="00400814" w:rsidRPr="00025EB7">
              <w:rPr>
                <w:rStyle w:val="Hyperlink"/>
                <w:noProof/>
              </w:rPr>
              <w:t>Buyer (AccountingCustomerParty)</w:t>
            </w:r>
            <w:r w:rsidR="00400814">
              <w:rPr>
                <w:noProof/>
                <w:webHidden/>
              </w:rPr>
              <w:tab/>
            </w:r>
            <w:r w:rsidR="00400814">
              <w:rPr>
                <w:noProof/>
                <w:webHidden/>
              </w:rPr>
              <w:fldChar w:fldCharType="begin"/>
            </w:r>
            <w:r w:rsidR="00400814">
              <w:rPr>
                <w:noProof/>
                <w:webHidden/>
              </w:rPr>
              <w:instrText xml:space="preserve"> PAGEREF _Toc59461688 \h </w:instrText>
            </w:r>
            <w:r w:rsidR="00400814">
              <w:rPr>
                <w:noProof/>
                <w:webHidden/>
              </w:rPr>
            </w:r>
            <w:r w:rsidR="00400814">
              <w:rPr>
                <w:noProof/>
                <w:webHidden/>
              </w:rPr>
              <w:fldChar w:fldCharType="separate"/>
            </w:r>
            <w:r w:rsidR="00400814">
              <w:rPr>
                <w:noProof/>
                <w:webHidden/>
              </w:rPr>
              <w:t>48</w:t>
            </w:r>
            <w:r w:rsidR="00400814">
              <w:rPr>
                <w:noProof/>
                <w:webHidden/>
              </w:rPr>
              <w:fldChar w:fldCharType="end"/>
            </w:r>
          </w:hyperlink>
        </w:p>
        <w:p w14:paraId="536AF6DD" w14:textId="706BF1D4"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89" w:history="1">
            <w:r w:rsidR="00400814" w:rsidRPr="00025EB7">
              <w:rPr>
                <w:rStyle w:val="Hyperlink"/>
                <w:noProof/>
                <w14:scene3d>
                  <w14:camera w14:prst="orthographicFront"/>
                  <w14:lightRig w14:rig="threePt" w14:dir="t">
                    <w14:rot w14:lat="0" w14:lon="0" w14:rev="0"/>
                  </w14:lightRig>
                </w14:scene3d>
              </w:rPr>
              <w:t>4.1.3</w:t>
            </w:r>
            <w:r w:rsidR="00400814">
              <w:rPr>
                <w:rFonts w:asciiTheme="minorHAnsi" w:eastAsiaTheme="minorEastAsia" w:hAnsiTheme="minorHAnsi"/>
                <w:noProof/>
                <w:sz w:val="22"/>
                <w:lang w:val="is-IS" w:eastAsia="is-IS"/>
              </w:rPr>
              <w:tab/>
            </w:r>
            <w:r w:rsidR="00400814" w:rsidRPr="00025EB7">
              <w:rPr>
                <w:rStyle w:val="Hyperlink"/>
                <w:noProof/>
              </w:rPr>
              <w:t>Payment receiver (PayeeParty)</w:t>
            </w:r>
            <w:r w:rsidR="00400814">
              <w:rPr>
                <w:noProof/>
                <w:webHidden/>
              </w:rPr>
              <w:tab/>
            </w:r>
            <w:r w:rsidR="00400814">
              <w:rPr>
                <w:noProof/>
                <w:webHidden/>
              </w:rPr>
              <w:fldChar w:fldCharType="begin"/>
            </w:r>
            <w:r w:rsidR="00400814">
              <w:rPr>
                <w:noProof/>
                <w:webHidden/>
              </w:rPr>
              <w:instrText xml:space="preserve"> PAGEREF _Toc59461689 \h </w:instrText>
            </w:r>
            <w:r w:rsidR="00400814">
              <w:rPr>
                <w:noProof/>
                <w:webHidden/>
              </w:rPr>
            </w:r>
            <w:r w:rsidR="00400814">
              <w:rPr>
                <w:noProof/>
                <w:webHidden/>
              </w:rPr>
              <w:fldChar w:fldCharType="separate"/>
            </w:r>
            <w:r w:rsidR="00400814">
              <w:rPr>
                <w:noProof/>
                <w:webHidden/>
              </w:rPr>
              <w:t>48</w:t>
            </w:r>
            <w:r w:rsidR="00400814">
              <w:rPr>
                <w:noProof/>
                <w:webHidden/>
              </w:rPr>
              <w:fldChar w:fldCharType="end"/>
            </w:r>
          </w:hyperlink>
        </w:p>
        <w:p w14:paraId="498D53A7" w14:textId="0504F02C"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90" w:history="1">
            <w:r w:rsidR="00400814" w:rsidRPr="00025EB7">
              <w:rPr>
                <w:rStyle w:val="Hyperlink"/>
                <w:noProof/>
                <w14:scene3d>
                  <w14:camera w14:prst="orthographicFront"/>
                  <w14:lightRig w14:rig="threePt" w14:dir="t">
                    <w14:rot w14:lat="0" w14:lon="0" w14:rev="0"/>
                  </w14:lightRig>
                </w14:scene3d>
              </w:rPr>
              <w:t>4.1.4</w:t>
            </w:r>
            <w:r w:rsidR="00400814">
              <w:rPr>
                <w:rFonts w:asciiTheme="minorHAnsi" w:eastAsiaTheme="minorEastAsia" w:hAnsiTheme="minorHAnsi"/>
                <w:noProof/>
                <w:sz w:val="22"/>
                <w:lang w:val="is-IS" w:eastAsia="is-IS"/>
              </w:rPr>
              <w:tab/>
            </w:r>
            <w:r w:rsidR="00400814" w:rsidRPr="00025EB7">
              <w:rPr>
                <w:rStyle w:val="Hyperlink"/>
                <w:noProof/>
              </w:rPr>
              <w:t>UBL example for party information</w:t>
            </w:r>
            <w:r w:rsidR="00400814">
              <w:rPr>
                <w:noProof/>
                <w:webHidden/>
              </w:rPr>
              <w:tab/>
            </w:r>
            <w:r w:rsidR="00400814">
              <w:rPr>
                <w:noProof/>
                <w:webHidden/>
              </w:rPr>
              <w:fldChar w:fldCharType="begin"/>
            </w:r>
            <w:r w:rsidR="00400814">
              <w:rPr>
                <w:noProof/>
                <w:webHidden/>
              </w:rPr>
              <w:instrText xml:space="preserve"> PAGEREF _Toc59461690 \h </w:instrText>
            </w:r>
            <w:r w:rsidR="00400814">
              <w:rPr>
                <w:noProof/>
                <w:webHidden/>
              </w:rPr>
            </w:r>
            <w:r w:rsidR="00400814">
              <w:rPr>
                <w:noProof/>
                <w:webHidden/>
              </w:rPr>
              <w:fldChar w:fldCharType="separate"/>
            </w:r>
            <w:r w:rsidR="00400814">
              <w:rPr>
                <w:noProof/>
                <w:webHidden/>
              </w:rPr>
              <w:t>48</w:t>
            </w:r>
            <w:r w:rsidR="00400814">
              <w:rPr>
                <w:noProof/>
                <w:webHidden/>
              </w:rPr>
              <w:fldChar w:fldCharType="end"/>
            </w:r>
          </w:hyperlink>
        </w:p>
        <w:p w14:paraId="4DCEFF90" w14:textId="461576A1"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691" w:history="1">
            <w:r w:rsidR="00400814" w:rsidRPr="00025EB7">
              <w:rPr>
                <w:rStyle w:val="Hyperlink"/>
                <w:noProof/>
              </w:rPr>
              <w:t>4.2</w:t>
            </w:r>
            <w:r w:rsidR="00400814">
              <w:rPr>
                <w:rFonts w:asciiTheme="minorHAnsi" w:eastAsiaTheme="minorEastAsia" w:hAnsiTheme="minorHAnsi"/>
                <w:noProof/>
                <w:sz w:val="22"/>
                <w:lang w:val="is-IS" w:eastAsia="is-IS"/>
              </w:rPr>
              <w:tab/>
            </w:r>
            <w:r w:rsidR="00400814" w:rsidRPr="00025EB7">
              <w:rPr>
                <w:rStyle w:val="Hyperlink"/>
                <w:noProof/>
              </w:rPr>
              <w:t>Delivery Details (Date and Location)</w:t>
            </w:r>
            <w:r w:rsidR="00400814">
              <w:rPr>
                <w:noProof/>
                <w:webHidden/>
              </w:rPr>
              <w:tab/>
            </w:r>
            <w:r w:rsidR="00400814">
              <w:rPr>
                <w:noProof/>
                <w:webHidden/>
              </w:rPr>
              <w:fldChar w:fldCharType="begin"/>
            </w:r>
            <w:r w:rsidR="00400814">
              <w:rPr>
                <w:noProof/>
                <w:webHidden/>
              </w:rPr>
              <w:instrText xml:space="preserve"> PAGEREF _Toc59461691 \h </w:instrText>
            </w:r>
            <w:r w:rsidR="00400814">
              <w:rPr>
                <w:noProof/>
                <w:webHidden/>
              </w:rPr>
            </w:r>
            <w:r w:rsidR="00400814">
              <w:rPr>
                <w:noProof/>
                <w:webHidden/>
              </w:rPr>
              <w:fldChar w:fldCharType="separate"/>
            </w:r>
            <w:r w:rsidR="00400814">
              <w:rPr>
                <w:noProof/>
                <w:webHidden/>
              </w:rPr>
              <w:t>49</w:t>
            </w:r>
            <w:r w:rsidR="00400814">
              <w:rPr>
                <w:noProof/>
                <w:webHidden/>
              </w:rPr>
              <w:fldChar w:fldCharType="end"/>
            </w:r>
          </w:hyperlink>
        </w:p>
        <w:p w14:paraId="192F259C" w14:textId="6565FCD1"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692" w:history="1">
            <w:r w:rsidR="00400814" w:rsidRPr="00025EB7">
              <w:rPr>
                <w:rStyle w:val="Hyperlink"/>
                <w:noProof/>
              </w:rPr>
              <w:t>4.3</w:t>
            </w:r>
            <w:r w:rsidR="00400814">
              <w:rPr>
                <w:rFonts w:asciiTheme="minorHAnsi" w:eastAsiaTheme="minorEastAsia" w:hAnsiTheme="minorHAnsi"/>
                <w:noProof/>
                <w:sz w:val="22"/>
                <w:lang w:val="is-IS" w:eastAsia="is-IS"/>
              </w:rPr>
              <w:tab/>
            </w:r>
            <w:r w:rsidR="00400814" w:rsidRPr="00025EB7">
              <w:rPr>
                <w:rStyle w:val="Hyperlink"/>
                <w:noProof/>
              </w:rPr>
              <w:t>References</w:t>
            </w:r>
            <w:r w:rsidR="00400814">
              <w:rPr>
                <w:noProof/>
                <w:webHidden/>
              </w:rPr>
              <w:tab/>
            </w:r>
            <w:r w:rsidR="00400814">
              <w:rPr>
                <w:noProof/>
                <w:webHidden/>
              </w:rPr>
              <w:fldChar w:fldCharType="begin"/>
            </w:r>
            <w:r w:rsidR="00400814">
              <w:rPr>
                <w:noProof/>
                <w:webHidden/>
              </w:rPr>
              <w:instrText xml:space="preserve"> PAGEREF _Toc59461692 \h </w:instrText>
            </w:r>
            <w:r w:rsidR="00400814">
              <w:rPr>
                <w:noProof/>
                <w:webHidden/>
              </w:rPr>
            </w:r>
            <w:r w:rsidR="00400814">
              <w:rPr>
                <w:noProof/>
                <w:webHidden/>
              </w:rPr>
              <w:fldChar w:fldCharType="separate"/>
            </w:r>
            <w:r w:rsidR="00400814">
              <w:rPr>
                <w:noProof/>
                <w:webHidden/>
              </w:rPr>
              <w:t>49</w:t>
            </w:r>
            <w:r w:rsidR="00400814">
              <w:rPr>
                <w:noProof/>
                <w:webHidden/>
              </w:rPr>
              <w:fldChar w:fldCharType="end"/>
            </w:r>
          </w:hyperlink>
        </w:p>
        <w:p w14:paraId="40C29389" w14:textId="4D8FD588"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93" w:history="1">
            <w:r w:rsidR="00400814" w:rsidRPr="00025EB7">
              <w:rPr>
                <w:rStyle w:val="Hyperlink"/>
                <w:noProof/>
                <w14:scene3d>
                  <w14:camera w14:prst="orthographicFront"/>
                  <w14:lightRig w14:rig="threePt" w14:dir="t">
                    <w14:rot w14:lat="0" w14:lon="0" w14:rev="0"/>
                  </w14:lightRig>
                </w14:scene3d>
              </w:rPr>
              <w:t>4.3.1</w:t>
            </w:r>
            <w:r w:rsidR="00400814">
              <w:rPr>
                <w:rFonts w:asciiTheme="minorHAnsi" w:eastAsiaTheme="minorEastAsia" w:hAnsiTheme="minorHAnsi"/>
                <w:noProof/>
                <w:sz w:val="22"/>
                <w:lang w:val="is-IS" w:eastAsia="is-IS"/>
              </w:rPr>
              <w:tab/>
            </w:r>
            <w:r w:rsidR="00400814" w:rsidRPr="00025EB7">
              <w:rPr>
                <w:rStyle w:val="Hyperlink"/>
                <w:noProof/>
              </w:rPr>
              <w:t>Purchase order and sales order reference</w:t>
            </w:r>
            <w:r w:rsidR="00400814">
              <w:rPr>
                <w:noProof/>
                <w:webHidden/>
              </w:rPr>
              <w:tab/>
            </w:r>
            <w:r w:rsidR="00400814">
              <w:rPr>
                <w:noProof/>
                <w:webHidden/>
              </w:rPr>
              <w:fldChar w:fldCharType="begin"/>
            </w:r>
            <w:r w:rsidR="00400814">
              <w:rPr>
                <w:noProof/>
                <w:webHidden/>
              </w:rPr>
              <w:instrText xml:space="preserve"> PAGEREF _Toc59461693 \h </w:instrText>
            </w:r>
            <w:r w:rsidR="00400814">
              <w:rPr>
                <w:noProof/>
                <w:webHidden/>
              </w:rPr>
            </w:r>
            <w:r w:rsidR="00400814">
              <w:rPr>
                <w:noProof/>
                <w:webHidden/>
              </w:rPr>
              <w:fldChar w:fldCharType="separate"/>
            </w:r>
            <w:r w:rsidR="00400814">
              <w:rPr>
                <w:noProof/>
                <w:webHidden/>
              </w:rPr>
              <w:t>49</w:t>
            </w:r>
            <w:r w:rsidR="00400814">
              <w:rPr>
                <w:noProof/>
                <w:webHidden/>
              </w:rPr>
              <w:fldChar w:fldCharType="end"/>
            </w:r>
          </w:hyperlink>
        </w:p>
        <w:p w14:paraId="03A2BBA6" w14:textId="217B2B12"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94" w:history="1">
            <w:r w:rsidR="00400814" w:rsidRPr="00025EB7">
              <w:rPr>
                <w:rStyle w:val="Hyperlink"/>
                <w:noProof/>
                <w14:scene3d>
                  <w14:camera w14:prst="orthographicFront"/>
                  <w14:lightRig w14:rig="threePt" w14:dir="t">
                    <w14:rot w14:lat="0" w14:lon="0" w14:rev="0"/>
                  </w14:lightRig>
                </w14:scene3d>
              </w:rPr>
              <w:t>4.3.2</w:t>
            </w:r>
            <w:r w:rsidR="00400814">
              <w:rPr>
                <w:rFonts w:asciiTheme="minorHAnsi" w:eastAsiaTheme="minorEastAsia" w:hAnsiTheme="minorHAnsi"/>
                <w:noProof/>
                <w:sz w:val="22"/>
                <w:lang w:val="is-IS" w:eastAsia="is-IS"/>
              </w:rPr>
              <w:tab/>
            </w:r>
            <w:r w:rsidR="00400814" w:rsidRPr="00025EB7">
              <w:rPr>
                <w:rStyle w:val="Hyperlink"/>
                <w:noProof/>
              </w:rPr>
              <w:t>Buyer reference</w:t>
            </w:r>
            <w:r w:rsidR="00400814">
              <w:rPr>
                <w:noProof/>
                <w:webHidden/>
              </w:rPr>
              <w:tab/>
            </w:r>
            <w:r w:rsidR="00400814">
              <w:rPr>
                <w:noProof/>
                <w:webHidden/>
              </w:rPr>
              <w:fldChar w:fldCharType="begin"/>
            </w:r>
            <w:r w:rsidR="00400814">
              <w:rPr>
                <w:noProof/>
                <w:webHidden/>
              </w:rPr>
              <w:instrText xml:space="preserve"> PAGEREF _Toc59461694 \h </w:instrText>
            </w:r>
            <w:r w:rsidR="00400814">
              <w:rPr>
                <w:noProof/>
                <w:webHidden/>
              </w:rPr>
            </w:r>
            <w:r w:rsidR="00400814">
              <w:rPr>
                <w:noProof/>
                <w:webHidden/>
              </w:rPr>
              <w:fldChar w:fldCharType="separate"/>
            </w:r>
            <w:r w:rsidR="00400814">
              <w:rPr>
                <w:noProof/>
                <w:webHidden/>
              </w:rPr>
              <w:t>50</w:t>
            </w:r>
            <w:r w:rsidR="00400814">
              <w:rPr>
                <w:noProof/>
                <w:webHidden/>
              </w:rPr>
              <w:fldChar w:fldCharType="end"/>
            </w:r>
          </w:hyperlink>
        </w:p>
        <w:p w14:paraId="150590B8" w14:textId="334DC279"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95" w:history="1">
            <w:r w:rsidR="00400814" w:rsidRPr="00025EB7">
              <w:rPr>
                <w:rStyle w:val="Hyperlink"/>
                <w:noProof/>
                <w14:scene3d>
                  <w14:camera w14:prst="orthographicFront"/>
                  <w14:lightRig w14:rig="threePt" w14:dir="t">
                    <w14:rot w14:lat="0" w14:lon="0" w14:rev="0"/>
                  </w14:lightRig>
                </w14:scene3d>
              </w:rPr>
              <w:t>4.3.3</w:t>
            </w:r>
            <w:r w:rsidR="00400814">
              <w:rPr>
                <w:rFonts w:asciiTheme="minorHAnsi" w:eastAsiaTheme="minorEastAsia" w:hAnsiTheme="minorHAnsi"/>
                <w:noProof/>
                <w:sz w:val="22"/>
                <w:lang w:val="is-IS" w:eastAsia="is-IS"/>
              </w:rPr>
              <w:tab/>
            </w:r>
            <w:r w:rsidR="00400814" w:rsidRPr="00025EB7">
              <w:rPr>
                <w:rStyle w:val="Hyperlink"/>
                <w:noProof/>
              </w:rPr>
              <w:t>Invoiced object identifier</w:t>
            </w:r>
            <w:r w:rsidR="00400814">
              <w:rPr>
                <w:noProof/>
                <w:webHidden/>
              </w:rPr>
              <w:tab/>
            </w:r>
            <w:r w:rsidR="00400814">
              <w:rPr>
                <w:noProof/>
                <w:webHidden/>
              </w:rPr>
              <w:fldChar w:fldCharType="begin"/>
            </w:r>
            <w:r w:rsidR="00400814">
              <w:rPr>
                <w:noProof/>
                <w:webHidden/>
              </w:rPr>
              <w:instrText xml:space="preserve"> PAGEREF _Toc59461695 \h </w:instrText>
            </w:r>
            <w:r w:rsidR="00400814">
              <w:rPr>
                <w:noProof/>
                <w:webHidden/>
              </w:rPr>
            </w:r>
            <w:r w:rsidR="00400814">
              <w:rPr>
                <w:noProof/>
                <w:webHidden/>
              </w:rPr>
              <w:fldChar w:fldCharType="separate"/>
            </w:r>
            <w:r w:rsidR="00400814">
              <w:rPr>
                <w:noProof/>
                <w:webHidden/>
              </w:rPr>
              <w:t>50</w:t>
            </w:r>
            <w:r w:rsidR="00400814">
              <w:rPr>
                <w:noProof/>
                <w:webHidden/>
              </w:rPr>
              <w:fldChar w:fldCharType="end"/>
            </w:r>
          </w:hyperlink>
        </w:p>
        <w:p w14:paraId="118DAC47" w14:textId="63DA4535"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96" w:history="1">
            <w:r w:rsidR="00400814" w:rsidRPr="00025EB7">
              <w:rPr>
                <w:rStyle w:val="Hyperlink"/>
                <w:noProof/>
                <w14:scene3d>
                  <w14:camera w14:prst="orthographicFront"/>
                  <w14:lightRig w14:rig="threePt" w14:dir="t">
                    <w14:rot w14:lat="0" w14:lon="0" w14:rev="0"/>
                  </w14:lightRig>
                </w14:scene3d>
              </w:rPr>
              <w:t>4.3.4</w:t>
            </w:r>
            <w:r w:rsidR="00400814">
              <w:rPr>
                <w:rFonts w:asciiTheme="minorHAnsi" w:eastAsiaTheme="minorEastAsia" w:hAnsiTheme="minorHAnsi"/>
                <w:noProof/>
                <w:sz w:val="22"/>
                <w:lang w:val="is-IS" w:eastAsia="is-IS"/>
              </w:rPr>
              <w:tab/>
            </w:r>
            <w:r w:rsidR="00400814" w:rsidRPr="00025EB7">
              <w:rPr>
                <w:rStyle w:val="Hyperlink"/>
                <w:noProof/>
              </w:rPr>
              <w:t>Contract reference</w:t>
            </w:r>
            <w:r w:rsidR="00400814">
              <w:rPr>
                <w:noProof/>
                <w:webHidden/>
              </w:rPr>
              <w:tab/>
            </w:r>
            <w:r w:rsidR="00400814">
              <w:rPr>
                <w:noProof/>
                <w:webHidden/>
              </w:rPr>
              <w:fldChar w:fldCharType="begin"/>
            </w:r>
            <w:r w:rsidR="00400814">
              <w:rPr>
                <w:noProof/>
                <w:webHidden/>
              </w:rPr>
              <w:instrText xml:space="preserve"> PAGEREF _Toc59461696 \h </w:instrText>
            </w:r>
            <w:r w:rsidR="00400814">
              <w:rPr>
                <w:noProof/>
                <w:webHidden/>
              </w:rPr>
            </w:r>
            <w:r w:rsidR="00400814">
              <w:rPr>
                <w:noProof/>
                <w:webHidden/>
              </w:rPr>
              <w:fldChar w:fldCharType="separate"/>
            </w:r>
            <w:r w:rsidR="00400814">
              <w:rPr>
                <w:noProof/>
                <w:webHidden/>
              </w:rPr>
              <w:t>51</w:t>
            </w:r>
            <w:r w:rsidR="00400814">
              <w:rPr>
                <w:noProof/>
                <w:webHidden/>
              </w:rPr>
              <w:fldChar w:fldCharType="end"/>
            </w:r>
          </w:hyperlink>
        </w:p>
        <w:p w14:paraId="0316D393" w14:textId="47FF38DC"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97" w:history="1">
            <w:r w:rsidR="00400814" w:rsidRPr="00025EB7">
              <w:rPr>
                <w:rStyle w:val="Hyperlink"/>
                <w:noProof/>
                <w14:scene3d>
                  <w14:camera w14:prst="orthographicFront"/>
                  <w14:lightRig w14:rig="threePt" w14:dir="t">
                    <w14:rot w14:lat="0" w14:lon="0" w14:rev="0"/>
                  </w14:lightRig>
                </w14:scene3d>
              </w:rPr>
              <w:t>4.3.5</w:t>
            </w:r>
            <w:r w:rsidR="00400814">
              <w:rPr>
                <w:rFonts w:asciiTheme="minorHAnsi" w:eastAsiaTheme="minorEastAsia" w:hAnsiTheme="minorHAnsi"/>
                <w:noProof/>
                <w:sz w:val="22"/>
                <w:lang w:val="is-IS" w:eastAsia="is-IS"/>
              </w:rPr>
              <w:tab/>
            </w:r>
            <w:r w:rsidR="00400814" w:rsidRPr="00025EB7">
              <w:rPr>
                <w:rStyle w:val="Hyperlink"/>
                <w:noProof/>
              </w:rPr>
              <w:t>Despatch and receipt advice references</w:t>
            </w:r>
            <w:r w:rsidR="00400814">
              <w:rPr>
                <w:noProof/>
                <w:webHidden/>
              </w:rPr>
              <w:tab/>
            </w:r>
            <w:r w:rsidR="00400814">
              <w:rPr>
                <w:noProof/>
                <w:webHidden/>
              </w:rPr>
              <w:fldChar w:fldCharType="begin"/>
            </w:r>
            <w:r w:rsidR="00400814">
              <w:rPr>
                <w:noProof/>
                <w:webHidden/>
              </w:rPr>
              <w:instrText xml:space="preserve"> PAGEREF _Toc59461697 \h </w:instrText>
            </w:r>
            <w:r w:rsidR="00400814">
              <w:rPr>
                <w:noProof/>
                <w:webHidden/>
              </w:rPr>
            </w:r>
            <w:r w:rsidR="00400814">
              <w:rPr>
                <w:noProof/>
                <w:webHidden/>
              </w:rPr>
              <w:fldChar w:fldCharType="separate"/>
            </w:r>
            <w:r w:rsidR="00400814">
              <w:rPr>
                <w:noProof/>
                <w:webHidden/>
              </w:rPr>
              <w:t>51</w:t>
            </w:r>
            <w:r w:rsidR="00400814">
              <w:rPr>
                <w:noProof/>
                <w:webHidden/>
              </w:rPr>
              <w:fldChar w:fldCharType="end"/>
            </w:r>
          </w:hyperlink>
        </w:p>
        <w:p w14:paraId="1DBF4F39" w14:textId="55BA8EB3"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98" w:history="1">
            <w:r w:rsidR="00400814" w:rsidRPr="00025EB7">
              <w:rPr>
                <w:rStyle w:val="Hyperlink"/>
                <w:noProof/>
                <w14:scene3d>
                  <w14:camera w14:prst="orthographicFront"/>
                  <w14:lightRig w14:rig="threePt" w14:dir="t">
                    <w14:rot w14:lat="0" w14:lon="0" w14:rev="0"/>
                  </w14:lightRig>
                </w14:scene3d>
              </w:rPr>
              <w:t>4.3.6</w:t>
            </w:r>
            <w:r w:rsidR="00400814">
              <w:rPr>
                <w:rFonts w:asciiTheme="minorHAnsi" w:eastAsiaTheme="minorEastAsia" w:hAnsiTheme="minorHAnsi"/>
                <w:noProof/>
                <w:sz w:val="22"/>
                <w:lang w:val="is-IS" w:eastAsia="is-IS"/>
              </w:rPr>
              <w:tab/>
            </w:r>
            <w:r w:rsidR="00400814" w:rsidRPr="00025EB7">
              <w:rPr>
                <w:rStyle w:val="Hyperlink"/>
                <w:noProof/>
              </w:rPr>
              <w:t>Tender reference</w:t>
            </w:r>
            <w:r w:rsidR="00400814">
              <w:rPr>
                <w:noProof/>
                <w:webHidden/>
              </w:rPr>
              <w:tab/>
            </w:r>
            <w:r w:rsidR="00400814">
              <w:rPr>
                <w:noProof/>
                <w:webHidden/>
              </w:rPr>
              <w:fldChar w:fldCharType="begin"/>
            </w:r>
            <w:r w:rsidR="00400814">
              <w:rPr>
                <w:noProof/>
                <w:webHidden/>
              </w:rPr>
              <w:instrText xml:space="preserve"> PAGEREF _Toc59461698 \h </w:instrText>
            </w:r>
            <w:r w:rsidR="00400814">
              <w:rPr>
                <w:noProof/>
                <w:webHidden/>
              </w:rPr>
            </w:r>
            <w:r w:rsidR="00400814">
              <w:rPr>
                <w:noProof/>
                <w:webHidden/>
              </w:rPr>
              <w:fldChar w:fldCharType="separate"/>
            </w:r>
            <w:r w:rsidR="00400814">
              <w:rPr>
                <w:noProof/>
                <w:webHidden/>
              </w:rPr>
              <w:t>51</w:t>
            </w:r>
            <w:r w:rsidR="00400814">
              <w:rPr>
                <w:noProof/>
                <w:webHidden/>
              </w:rPr>
              <w:fldChar w:fldCharType="end"/>
            </w:r>
          </w:hyperlink>
        </w:p>
        <w:p w14:paraId="4F4F069D" w14:textId="3C7BDADE"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699" w:history="1">
            <w:r w:rsidR="00400814" w:rsidRPr="00025EB7">
              <w:rPr>
                <w:rStyle w:val="Hyperlink"/>
                <w:noProof/>
                <w14:scene3d>
                  <w14:camera w14:prst="orthographicFront"/>
                  <w14:lightRig w14:rig="threePt" w14:dir="t">
                    <w14:rot w14:lat="0" w14:lon="0" w14:rev="0"/>
                  </w14:lightRig>
                </w14:scene3d>
              </w:rPr>
              <w:t>4.3.7</w:t>
            </w:r>
            <w:r w:rsidR="00400814">
              <w:rPr>
                <w:rFonts w:asciiTheme="minorHAnsi" w:eastAsiaTheme="minorEastAsia" w:hAnsiTheme="minorHAnsi"/>
                <w:noProof/>
                <w:sz w:val="22"/>
                <w:lang w:val="is-IS" w:eastAsia="is-IS"/>
              </w:rPr>
              <w:tab/>
            </w:r>
            <w:r w:rsidR="00400814" w:rsidRPr="00025EB7">
              <w:rPr>
                <w:rStyle w:val="Hyperlink"/>
                <w:noProof/>
              </w:rPr>
              <w:t>Project reference</w:t>
            </w:r>
            <w:r w:rsidR="00400814">
              <w:rPr>
                <w:noProof/>
                <w:webHidden/>
              </w:rPr>
              <w:tab/>
            </w:r>
            <w:r w:rsidR="00400814">
              <w:rPr>
                <w:noProof/>
                <w:webHidden/>
              </w:rPr>
              <w:fldChar w:fldCharType="begin"/>
            </w:r>
            <w:r w:rsidR="00400814">
              <w:rPr>
                <w:noProof/>
                <w:webHidden/>
              </w:rPr>
              <w:instrText xml:space="preserve"> PAGEREF _Toc59461699 \h </w:instrText>
            </w:r>
            <w:r w:rsidR="00400814">
              <w:rPr>
                <w:noProof/>
                <w:webHidden/>
              </w:rPr>
            </w:r>
            <w:r w:rsidR="00400814">
              <w:rPr>
                <w:noProof/>
                <w:webHidden/>
              </w:rPr>
              <w:fldChar w:fldCharType="separate"/>
            </w:r>
            <w:r w:rsidR="00400814">
              <w:rPr>
                <w:noProof/>
                <w:webHidden/>
              </w:rPr>
              <w:t>51</w:t>
            </w:r>
            <w:r w:rsidR="00400814">
              <w:rPr>
                <w:noProof/>
                <w:webHidden/>
              </w:rPr>
              <w:fldChar w:fldCharType="end"/>
            </w:r>
          </w:hyperlink>
        </w:p>
        <w:p w14:paraId="25BD9BC4" w14:textId="37446367"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00" w:history="1">
            <w:r w:rsidR="00400814" w:rsidRPr="00025EB7">
              <w:rPr>
                <w:rStyle w:val="Hyperlink"/>
                <w:noProof/>
                <w14:scene3d>
                  <w14:camera w14:prst="orthographicFront"/>
                  <w14:lightRig w14:rig="threePt" w14:dir="t">
                    <w14:rot w14:lat="0" w14:lon="0" w14:rev="0"/>
                  </w14:lightRig>
                </w14:scene3d>
              </w:rPr>
              <w:t>4.3.8</w:t>
            </w:r>
            <w:r w:rsidR="00400814">
              <w:rPr>
                <w:rFonts w:asciiTheme="minorHAnsi" w:eastAsiaTheme="minorEastAsia" w:hAnsiTheme="minorHAnsi"/>
                <w:noProof/>
                <w:sz w:val="22"/>
                <w:lang w:val="is-IS" w:eastAsia="is-IS"/>
              </w:rPr>
              <w:tab/>
            </w:r>
            <w:r w:rsidR="00400814" w:rsidRPr="00025EB7">
              <w:rPr>
                <w:rStyle w:val="Hyperlink"/>
                <w:noProof/>
              </w:rPr>
              <w:t>Preceding invoice references</w:t>
            </w:r>
            <w:r w:rsidR="00400814">
              <w:rPr>
                <w:noProof/>
                <w:webHidden/>
              </w:rPr>
              <w:tab/>
            </w:r>
            <w:r w:rsidR="00400814">
              <w:rPr>
                <w:noProof/>
                <w:webHidden/>
              </w:rPr>
              <w:fldChar w:fldCharType="begin"/>
            </w:r>
            <w:r w:rsidR="00400814">
              <w:rPr>
                <w:noProof/>
                <w:webHidden/>
              </w:rPr>
              <w:instrText xml:space="preserve"> PAGEREF _Toc59461700 \h </w:instrText>
            </w:r>
            <w:r w:rsidR="00400814">
              <w:rPr>
                <w:noProof/>
                <w:webHidden/>
              </w:rPr>
            </w:r>
            <w:r w:rsidR="00400814">
              <w:rPr>
                <w:noProof/>
                <w:webHidden/>
              </w:rPr>
              <w:fldChar w:fldCharType="separate"/>
            </w:r>
            <w:r w:rsidR="00400814">
              <w:rPr>
                <w:noProof/>
                <w:webHidden/>
              </w:rPr>
              <w:t>52</w:t>
            </w:r>
            <w:r w:rsidR="00400814">
              <w:rPr>
                <w:noProof/>
                <w:webHidden/>
              </w:rPr>
              <w:fldChar w:fldCharType="end"/>
            </w:r>
          </w:hyperlink>
        </w:p>
        <w:p w14:paraId="760D62CD" w14:textId="165104E4"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701" w:history="1">
            <w:r w:rsidR="00400814" w:rsidRPr="00025EB7">
              <w:rPr>
                <w:rStyle w:val="Hyperlink"/>
                <w:noProof/>
              </w:rPr>
              <w:t>4.4</w:t>
            </w:r>
            <w:r w:rsidR="00400814">
              <w:rPr>
                <w:rFonts w:asciiTheme="minorHAnsi" w:eastAsiaTheme="minorEastAsia" w:hAnsiTheme="minorHAnsi"/>
                <w:noProof/>
                <w:sz w:val="22"/>
                <w:lang w:val="is-IS" w:eastAsia="is-IS"/>
              </w:rPr>
              <w:tab/>
            </w:r>
            <w:r w:rsidR="00400814" w:rsidRPr="00025EB7">
              <w:rPr>
                <w:rStyle w:val="Hyperlink"/>
                <w:noProof/>
              </w:rPr>
              <w:t>Allowances and Charges</w:t>
            </w:r>
            <w:r w:rsidR="00400814">
              <w:rPr>
                <w:noProof/>
                <w:webHidden/>
              </w:rPr>
              <w:tab/>
            </w:r>
            <w:r w:rsidR="00400814">
              <w:rPr>
                <w:noProof/>
                <w:webHidden/>
              </w:rPr>
              <w:fldChar w:fldCharType="begin"/>
            </w:r>
            <w:r w:rsidR="00400814">
              <w:rPr>
                <w:noProof/>
                <w:webHidden/>
              </w:rPr>
              <w:instrText xml:space="preserve"> PAGEREF _Toc59461701 \h </w:instrText>
            </w:r>
            <w:r w:rsidR="00400814">
              <w:rPr>
                <w:noProof/>
                <w:webHidden/>
              </w:rPr>
            </w:r>
            <w:r w:rsidR="00400814">
              <w:rPr>
                <w:noProof/>
                <w:webHidden/>
              </w:rPr>
              <w:fldChar w:fldCharType="separate"/>
            </w:r>
            <w:r w:rsidR="00400814">
              <w:rPr>
                <w:noProof/>
                <w:webHidden/>
              </w:rPr>
              <w:t>52</w:t>
            </w:r>
            <w:r w:rsidR="00400814">
              <w:rPr>
                <w:noProof/>
                <w:webHidden/>
              </w:rPr>
              <w:fldChar w:fldCharType="end"/>
            </w:r>
          </w:hyperlink>
        </w:p>
        <w:p w14:paraId="7A943FF1" w14:textId="1D67EFE7"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02" w:history="1">
            <w:r w:rsidR="00400814" w:rsidRPr="00025EB7">
              <w:rPr>
                <w:rStyle w:val="Hyperlink"/>
                <w:noProof/>
                <w14:scene3d>
                  <w14:camera w14:prst="orthographicFront"/>
                  <w14:lightRig w14:rig="threePt" w14:dir="t">
                    <w14:rot w14:lat="0" w14:lon="0" w14:rev="0"/>
                  </w14:lightRig>
                </w14:scene3d>
              </w:rPr>
              <w:t>4.4.1</w:t>
            </w:r>
            <w:r w:rsidR="00400814">
              <w:rPr>
                <w:rFonts w:asciiTheme="minorHAnsi" w:eastAsiaTheme="minorEastAsia" w:hAnsiTheme="minorHAnsi"/>
                <w:noProof/>
                <w:sz w:val="22"/>
                <w:lang w:val="is-IS" w:eastAsia="is-IS"/>
              </w:rPr>
              <w:tab/>
            </w:r>
            <w:r w:rsidR="00400814" w:rsidRPr="00025EB7">
              <w:rPr>
                <w:rStyle w:val="Hyperlink"/>
                <w:noProof/>
              </w:rPr>
              <w:t>The header level</w:t>
            </w:r>
            <w:r w:rsidR="00400814">
              <w:rPr>
                <w:noProof/>
                <w:webHidden/>
              </w:rPr>
              <w:tab/>
            </w:r>
            <w:r w:rsidR="00400814">
              <w:rPr>
                <w:noProof/>
                <w:webHidden/>
              </w:rPr>
              <w:fldChar w:fldCharType="begin"/>
            </w:r>
            <w:r w:rsidR="00400814">
              <w:rPr>
                <w:noProof/>
                <w:webHidden/>
              </w:rPr>
              <w:instrText xml:space="preserve"> PAGEREF _Toc59461702 \h </w:instrText>
            </w:r>
            <w:r w:rsidR="00400814">
              <w:rPr>
                <w:noProof/>
                <w:webHidden/>
              </w:rPr>
            </w:r>
            <w:r w:rsidR="00400814">
              <w:rPr>
                <w:noProof/>
                <w:webHidden/>
              </w:rPr>
              <w:fldChar w:fldCharType="separate"/>
            </w:r>
            <w:r w:rsidR="00400814">
              <w:rPr>
                <w:noProof/>
                <w:webHidden/>
              </w:rPr>
              <w:t>52</w:t>
            </w:r>
            <w:r w:rsidR="00400814">
              <w:rPr>
                <w:noProof/>
                <w:webHidden/>
              </w:rPr>
              <w:fldChar w:fldCharType="end"/>
            </w:r>
          </w:hyperlink>
        </w:p>
        <w:p w14:paraId="2465E8EE" w14:textId="1AE17C47"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03" w:history="1">
            <w:r w:rsidR="00400814" w:rsidRPr="00025EB7">
              <w:rPr>
                <w:rStyle w:val="Hyperlink"/>
                <w:noProof/>
                <w14:scene3d>
                  <w14:camera w14:prst="orthographicFront"/>
                  <w14:lightRig w14:rig="threePt" w14:dir="t">
                    <w14:rot w14:lat="0" w14:lon="0" w14:rev="0"/>
                  </w14:lightRig>
                </w14:scene3d>
              </w:rPr>
              <w:t>4.4.2</w:t>
            </w:r>
            <w:r w:rsidR="00400814">
              <w:rPr>
                <w:rFonts w:asciiTheme="minorHAnsi" w:eastAsiaTheme="minorEastAsia" w:hAnsiTheme="minorHAnsi"/>
                <w:noProof/>
                <w:sz w:val="22"/>
                <w:lang w:val="is-IS" w:eastAsia="is-IS"/>
              </w:rPr>
              <w:tab/>
            </w:r>
            <w:r w:rsidR="00400814" w:rsidRPr="00025EB7">
              <w:rPr>
                <w:rStyle w:val="Hyperlink"/>
                <w:noProof/>
              </w:rPr>
              <w:t>The line level</w:t>
            </w:r>
            <w:r w:rsidR="00400814">
              <w:rPr>
                <w:noProof/>
                <w:webHidden/>
              </w:rPr>
              <w:tab/>
            </w:r>
            <w:r w:rsidR="00400814">
              <w:rPr>
                <w:noProof/>
                <w:webHidden/>
              </w:rPr>
              <w:fldChar w:fldCharType="begin"/>
            </w:r>
            <w:r w:rsidR="00400814">
              <w:rPr>
                <w:noProof/>
                <w:webHidden/>
              </w:rPr>
              <w:instrText xml:space="preserve"> PAGEREF _Toc59461703 \h </w:instrText>
            </w:r>
            <w:r w:rsidR="00400814">
              <w:rPr>
                <w:noProof/>
                <w:webHidden/>
              </w:rPr>
            </w:r>
            <w:r w:rsidR="00400814">
              <w:rPr>
                <w:noProof/>
                <w:webHidden/>
              </w:rPr>
              <w:fldChar w:fldCharType="separate"/>
            </w:r>
            <w:r w:rsidR="00400814">
              <w:rPr>
                <w:noProof/>
                <w:webHidden/>
              </w:rPr>
              <w:t>52</w:t>
            </w:r>
            <w:r w:rsidR="00400814">
              <w:rPr>
                <w:noProof/>
                <w:webHidden/>
              </w:rPr>
              <w:fldChar w:fldCharType="end"/>
            </w:r>
          </w:hyperlink>
        </w:p>
        <w:p w14:paraId="74A5A6FC" w14:textId="7A94185A"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04" w:history="1">
            <w:r w:rsidR="00400814" w:rsidRPr="00025EB7">
              <w:rPr>
                <w:rStyle w:val="Hyperlink"/>
                <w:noProof/>
                <w14:scene3d>
                  <w14:camera w14:prst="orthographicFront"/>
                  <w14:lightRig w14:rig="threePt" w14:dir="t">
                    <w14:rot w14:lat="0" w14:lon="0" w14:rev="0"/>
                  </w14:lightRig>
                </w14:scene3d>
              </w:rPr>
              <w:t>4.4.3</w:t>
            </w:r>
            <w:r w:rsidR="00400814">
              <w:rPr>
                <w:rFonts w:asciiTheme="minorHAnsi" w:eastAsiaTheme="minorEastAsia" w:hAnsiTheme="minorHAnsi"/>
                <w:noProof/>
                <w:sz w:val="22"/>
                <w:lang w:val="is-IS" w:eastAsia="is-IS"/>
              </w:rPr>
              <w:tab/>
            </w:r>
            <w:r w:rsidR="00400814" w:rsidRPr="00025EB7">
              <w:rPr>
                <w:rStyle w:val="Hyperlink"/>
                <w:noProof/>
              </w:rPr>
              <w:t>The line level Price element</w:t>
            </w:r>
            <w:r w:rsidR="00400814">
              <w:rPr>
                <w:noProof/>
                <w:webHidden/>
              </w:rPr>
              <w:tab/>
            </w:r>
            <w:r w:rsidR="00400814">
              <w:rPr>
                <w:noProof/>
                <w:webHidden/>
              </w:rPr>
              <w:fldChar w:fldCharType="begin"/>
            </w:r>
            <w:r w:rsidR="00400814">
              <w:rPr>
                <w:noProof/>
                <w:webHidden/>
              </w:rPr>
              <w:instrText xml:space="preserve"> PAGEREF _Toc59461704 \h </w:instrText>
            </w:r>
            <w:r w:rsidR="00400814">
              <w:rPr>
                <w:noProof/>
                <w:webHidden/>
              </w:rPr>
            </w:r>
            <w:r w:rsidR="00400814">
              <w:rPr>
                <w:noProof/>
                <w:webHidden/>
              </w:rPr>
              <w:fldChar w:fldCharType="separate"/>
            </w:r>
            <w:r w:rsidR="00400814">
              <w:rPr>
                <w:noProof/>
                <w:webHidden/>
              </w:rPr>
              <w:t>53</w:t>
            </w:r>
            <w:r w:rsidR="00400814">
              <w:rPr>
                <w:noProof/>
                <w:webHidden/>
              </w:rPr>
              <w:fldChar w:fldCharType="end"/>
            </w:r>
          </w:hyperlink>
        </w:p>
        <w:p w14:paraId="1203F80D" w14:textId="5BB48DC4"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705" w:history="1">
            <w:r w:rsidR="00400814" w:rsidRPr="00025EB7">
              <w:rPr>
                <w:rStyle w:val="Hyperlink"/>
                <w:noProof/>
              </w:rPr>
              <w:t>4.5</w:t>
            </w:r>
            <w:r w:rsidR="00400814">
              <w:rPr>
                <w:rFonts w:asciiTheme="minorHAnsi" w:eastAsiaTheme="minorEastAsia" w:hAnsiTheme="minorHAnsi"/>
                <w:noProof/>
                <w:sz w:val="22"/>
                <w:lang w:val="is-IS" w:eastAsia="is-IS"/>
              </w:rPr>
              <w:tab/>
            </w:r>
            <w:r w:rsidR="00400814" w:rsidRPr="00025EB7">
              <w:rPr>
                <w:rStyle w:val="Hyperlink"/>
                <w:noProof/>
              </w:rPr>
              <w:t>Calculation</w:t>
            </w:r>
            <w:r w:rsidR="00400814">
              <w:rPr>
                <w:noProof/>
                <w:webHidden/>
              </w:rPr>
              <w:tab/>
            </w:r>
            <w:r w:rsidR="00400814">
              <w:rPr>
                <w:noProof/>
                <w:webHidden/>
              </w:rPr>
              <w:fldChar w:fldCharType="begin"/>
            </w:r>
            <w:r w:rsidR="00400814">
              <w:rPr>
                <w:noProof/>
                <w:webHidden/>
              </w:rPr>
              <w:instrText xml:space="preserve"> PAGEREF _Toc59461705 \h </w:instrText>
            </w:r>
            <w:r w:rsidR="00400814">
              <w:rPr>
                <w:noProof/>
                <w:webHidden/>
              </w:rPr>
            </w:r>
            <w:r w:rsidR="00400814">
              <w:rPr>
                <w:noProof/>
                <w:webHidden/>
              </w:rPr>
              <w:fldChar w:fldCharType="separate"/>
            </w:r>
            <w:r w:rsidR="00400814">
              <w:rPr>
                <w:noProof/>
                <w:webHidden/>
              </w:rPr>
              <w:t>54</w:t>
            </w:r>
            <w:r w:rsidR="00400814">
              <w:rPr>
                <w:noProof/>
                <w:webHidden/>
              </w:rPr>
              <w:fldChar w:fldCharType="end"/>
            </w:r>
          </w:hyperlink>
        </w:p>
        <w:p w14:paraId="3D4FD0C8" w14:textId="1CDCEF1C"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06" w:history="1">
            <w:r w:rsidR="00400814" w:rsidRPr="00025EB7">
              <w:rPr>
                <w:rStyle w:val="Hyperlink"/>
                <w:noProof/>
                <w:lang w:eastAsia="is-IS"/>
                <w14:scene3d>
                  <w14:camera w14:prst="orthographicFront"/>
                  <w14:lightRig w14:rig="threePt" w14:dir="t">
                    <w14:rot w14:lat="0" w14:lon="0" w14:rev="0"/>
                  </w14:lightRig>
                </w14:scene3d>
              </w:rPr>
              <w:t>4.5.1</w:t>
            </w:r>
            <w:r w:rsidR="00400814">
              <w:rPr>
                <w:rFonts w:asciiTheme="minorHAnsi" w:eastAsiaTheme="minorEastAsia" w:hAnsiTheme="minorHAnsi"/>
                <w:noProof/>
                <w:sz w:val="22"/>
                <w:lang w:val="is-IS" w:eastAsia="is-IS"/>
              </w:rPr>
              <w:tab/>
            </w:r>
            <w:r w:rsidR="00400814" w:rsidRPr="00025EB7">
              <w:rPr>
                <w:rStyle w:val="Hyperlink"/>
                <w:noProof/>
                <w:lang w:eastAsia="is-IS"/>
              </w:rPr>
              <w:t>Rounding</w:t>
            </w:r>
            <w:r w:rsidR="00400814">
              <w:rPr>
                <w:noProof/>
                <w:webHidden/>
              </w:rPr>
              <w:tab/>
            </w:r>
            <w:r w:rsidR="00400814">
              <w:rPr>
                <w:noProof/>
                <w:webHidden/>
              </w:rPr>
              <w:fldChar w:fldCharType="begin"/>
            </w:r>
            <w:r w:rsidR="00400814">
              <w:rPr>
                <w:noProof/>
                <w:webHidden/>
              </w:rPr>
              <w:instrText xml:space="preserve"> PAGEREF _Toc59461706 \h </w:instrText>
            </w:r>
            <w:r w:rsidR="00400814">
              <w:rPr>
                <w:noProof/>
                <w:webHidden/>
              </w:rPr>
            </w:r>
            <w:r w:rsidR="00400814">
              <w:rPr>
                <w:noProof/>
                <w:webHidden/>
              </w:rPr>
              <w:fldChar w:fldCharType="separate"/>
            </w:r>
            <w:r w:rsidR="00400814">
              <w:rPr>
                <w:noProof/>
                <w:webHidden/>
              </w:rPr>
              <w:t>54</w:t>
            </w:r>
            <w:r w:rsidR="00400814">
              <w:rPr>
                <w:noProof/>
                <w:webHidden/>
              </w:rPr>
              <w:fldChar w:fldCharType="end"/>
            </w:r>
          </w:hyperlink>
        </w:p>
        <w:p w14:paraId="3A095C21" w14:textId="178621D4"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707" w:history="1">
            <w:r w:rsidR="00400814" w:rsidRPr="00025EB7">
              <w:rPr>
                <w:rStyle w:val="Hyperlink"/>
                <w:noProof/>
              </w:rPr>
              <w:t>4.6</w:t>
            </w:r>
            <w:r w:rsidR="00400814">
              <w:rPr>
                <w:rFonts w:asciiTheme="minorHAnsi" w:eastAsiaTheme="minorEastAsia" w:hAnsiTheme="minorHAnsi"/>
                <w:noProof/>
                <w:sz w:val="22"/>
                <w:lang w:val="is-IS" w:eastAsia="is-IS"/>
              </w:rPr>
              <w:tab/>
            </w:r>
            <w:r w:rsidR="00400814" w:rsidRPr="00025EB7">
              <w:rPr>
                <w:rStyle w:val="Hyperlink"/>
                <w:noProof/>
              </w:rPr>
              <w:t>Item information</w:t>
            </w:r>
            <w:r w:rsidR="00400814">
              <w:rPr>
                <w:noProof/>
                <w:webHidden/>
              </w:rPr>
              <w:tab/>
            </w:r>
            <w:r w:rsidR="00400814">
              <w:rPr>
                <w:noProof/>
                <w:webHidden/>
              </w:rPr>
              <w:fldChar w:fldCharType="begin"/>
            </w:r>
            <w:r w:rsidR="00400814">
              <w:rPr>
                <w:noProof/>
                <w:webHidden/>
              </w:rPr>
              <w:instrText xml:space="preserve"> PAGEREF _Toc59461707 \h </w:instrText>
            </w:r>
            <w:r w:rsidR="00400814">
              <w:rPr>
                <w:noProof/>
                <w:webHidden/>
              </w:rPr>
            </w:r>
            <w:r w:rsidR="00400814">
              <w:rPr>
                <w:noProof/>
                <w:webHidden/>
              </w:rPr>
              <w:fldChar w:fldCharType="separate"/>
            </w:r>
            <w:r w:rsidR="00400814">
              <w:rPr>
                <w:noProof/>
                <w:webHidden/>
              </w:rPr>
              <w:t>54</w:t>
            </w:r>
            <w:r w:rsidR="00400814">
              <w:rPr>
                <w:noProof/>
                <w:webHidden/>
              </w:rPr>
              <w:fldChar w:fldCharType="end"/>
            </w:r>
          </w:hyperlink>
        </w:p>
        <w:p w14:paraId="14201ECE" w14:textId="1A3C63B5"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08" w:history="1">
            <w:r w:rsidR="00400814" w:rsidRPr="00025EB7">
              <w:rPr>
                <w:rStyle w:val="Hyperlink"/>
                <w:noProof/>
                <w14:scene3d>
                  <w14:camera w14:prst="orthographicFront"/>
                  <w14:lightRig w14:rig="threePt" w14:dir="t">
                    <w14:rot w14:lat="0" w14:lon="0" w14:rev="0"/>
                  </w14:lightRig>
                </w14:scene3d>
              </w:rPr>
              <w:t>4.6.1</w:t>
            </w:r>
            <w:r w:rsidR="00400814">
              <w:rPr>
                <w:rFonts w:asciiTheme="minorHAnsi" w:eastAsiaTheme="minorEastAsia" w:hAnsiTheme="minorHAnsi"/>
                <w:noProof/>
                <w:sz w:val="22"/>
                <w:lang w:val="is-IS" w:eastAsia="is-IS"/>
              </w:rPr>
              <w:tab/>
            </w:r>
            <w:r w:rsidR="00400814" w:rsidRPr="00025EB7">
              <w:rPr>
                <w:rStyle w:val="Hyperlink"/>
                <w:noProof/>
              </w:rPr>
              <w:t>Item identifiers</w:t>
            </w:r>
            <w:r w:rsidR="00400814">
              <w:rPr>
                <w:noProof/>
                <w:webHidden/>
              </w:rPr>
              <w:tab/>
            </w:r>
            <w:r w:rsidR="00400814">
              <w:rPr>
                <w:noProof/>
                <w:webHidden/>
              </w:rPr>
              <w:fldChar w:fldCharType="begin"/>
            </w:r>
            <w:r w:rsidR="00400814">
              <w:rPr>
                <w:noProof/>
                <w:webHidden/>
              </w:rPr>
              <w:instrText xml:space="preserve"> PAGEREF _Toc59461708 \h </w:instrText>
            </w:r>
            <w:r w:rsidR="00400814">
              <w:rPr>
                <w:noProof/>
                <w:webHidden/>
              </w:rPr>
            </w:r>
            <w:r w:rsidR="00400814">
              <w:rPr>
                <w:noProof/>
                <w:webHidden/>
              </w:rPr>
              <w:fldChar w:fldCharType="separate"/>
            </w:r>
            <w:r w:rsidR="00400814">
              <w:rPr>
                <w:noProof/>
                <w:webHidden/>
              </w:rPr>
              <w:t>54</w:t>
            </w:r>
            <w:r w:rsidR="00400814">
              <w:rPr>
                <w:noProof/>
                <w:webHidden/>
              </w:rPr>
              <w:fldChar w:fldCharType="end"/>
            </w:r>
          </w:hyperlink>
        </w:p>
        <w:p w14:paraId="2F4A7CE2" w14:textId="60D4C46E"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09" w:history="1">
            <w:r w:rsidR="00400814" w:rsidRPr="00025EB7">
              <w:rPr>
                <w:rStyle w:val="Hyperlink"/>
                <w:noProof/>
                <w14:scene3d>
                  <w14:camera w14:prst="orthographicFront"/>
                  <w14:lightRig w14:rig="threePt" w14:dir="t">
                    <w14:rot w14:lat="0" w14:lon="0" w14:rev="0"/>
                  </w14:lightRig>
                </w14:scene3d>
              </w:rPr>
              <w:t>4.6.2</w:t>
            </w:r>
            <w:r w:rsidR="00400814">
              <w:rPr>
                <w:rFonts w:asciiTheme="minorHAnsi" w:eastAsiaTheme="minorEastAsia" w:hAnsiTheme="minorHAnsi"/>
                <w:noProof/>
                <w:sz w:val="22"/>
                <w:lang w:val="is-IS" w:eastAsia="is-IS"/>
              </w:rPr>
              <w:tab/>
            </w:r>
            <w:r w:rsidR="00400814" w:rsidRPr="00025EB7">
              <w:rPr>
                <w:rStyle w:val="Hyperlink"/>
                <w:noProof/>
              </w:rPr>
              <w:t>Item classification</w:t>
            </w:r>
            <w:r w:rsidR="00400814">
              <w:rPr>
                <w:noProof/>
                <w:webHidden/>
              </w:rPr>
              <w:tab/>
            </w:r>
            <w:r w:rsidR="00400814">
              <w:rPr>
                <w:noProof/>
                <w:webHidden/>
              </w:rPr>
              <w:fldChar w:fldCharType="begin"/>
            </w:r>
            <w:r w:rsidR="00400814">
              <w:rPr>
                <w:noProof/>
                <w:webHidden/>
              </w:rPr>
              <w:instrText xml:space="preserve"> PAGEREF _Toc59461709 \h </w:instrText>
            </w:r>
            <w:r w:rsidR="00400814">
              <w:rPr>
                <w:noProof/>
                <w:webHidden/>
              </w:rPr>
            </w:r>
            <w:r w:rsidR="00400814">
              <w:rPr>
                <w:noProof/>
                <w:webHidden/>
              </w:rPr>
              <w:fldChar w:fldCharType="separate"/>
            </w:r>
            <w:r w:rsidR="00400814">
              <w:rPr>
                <w:noProof/>
                <w:webHidden/>
              </w:rPr>
              <w:t>55</w:t>
            </w:r>
            <w:r w:rsidR="00400814">
              <w:rPr>
                <w:noProof/>
                <w:webHidden/>
              </w:rPr>
              <w:fldChar w:fldCharType="end"/>
            </w:r>
          </w:hyperlink>
        </w:p>
        <w:p w14:paraId="57A5BED8" w14:textId="404F6F32"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10" w:history="1">
            <w:r w:rsidR="00400814" w:rsidRPr="00025EB7">
              <w:rPr>
                <w:rStyle w:val="Hyperlink"/>
                <w:noProof/>
                <w14:scene3d>
                  <w14:camera w14:prst="orthographicFront"/>
                  <w14:lightRig w14:rig="threePt" w14:dir="t">
                    <w14:rot w14:lat="0" w14:lon="0" w14:rev="0"/>
                  </w14:lightRig>
                </w14:scene3d>
              </w:rPr>
              <w:t>4.6.3</w:t>
            </w:r>
            <w:r w:rsidR="00400814">
              <w:rPr>
                <w:rFonts w:asciiTheme="minorHAnsi" w:eastAsiaTheme="minorEastAsia" w:hAnsiTheme="minorHAnsi"/>
                <w:noProof/>
                <w:sz w:val="22"/>
                <w:lang w:val="is-IS" w:eastAsia="is-IS"/>
              </w:rPr>
              <w:tab/>
            </w:r>
            <w:r w:rsidR="00400814" w:rsidRPr="00025EB7">
              <w:rPr>
                <w:rStyle w:val="Hyperlink"/>
                <w:noProof/>
              </w:rPr>
              <w:t>Price information</w:t>
            </w:r>
            <w:r w:rsidR="00400814">
              <w:rPr>
                <w:noProof/>
                <w:webHidden/>
              </w:rPr>
              <w:tab/>
            </w:r>
            <w:r w:rsidR="00400814">
              <w:rPr>
                <w:noProof/>
                <w:webHidden/>
              </w:rPr>
              <w:fldChar w:fldCharType="begin"/>
            </w:r>
            <w:r w:rsidR="00400814">
              <w:rPr>
                <w:noProof/>
                <w:webHidden/>
              </w:rPr>
              <w:instrText xml:space="preserve"> PAGEREF _Toc59461710 \h </w:instrText>
            </w:r>
            <w:r w:rsidR="00400814">
              <w:rPr>
                <w:noProof/>
                <w:webHidden/>
              </w:rPr>
            </w:r>
            <w:r w:rsidR="00400814">
              <w:rPr>
                <w:noProof/>
                <w:webHidden/>
              </w:rPr>
              <w:fldChar w:fldCharType="separate"/>
            </w:r>
            <w:r w:rsidR="00400814">
              <w:rPr>
                <w:noProof/>
                <w:webHidden/>
              </w:rPr>
              <w:t>55</w:t>
            </w:r>
            <w:r w:rsidR="00400814">
              <w:rPr>
                <w:noProof/>
                <w:webHidden/>
              </w:rPr>
              <w:fldChar w:fldCharType="end"/>
            </w:r>
          </w:hyperlink>
        </w:p>
        <w:p w14:paraId="0C974F05" w14:textId="3DE55A3C" w:rsidR="00400814" w:rsidRDefault="002B7AB1">
          <w:pPr>
            <w:pStyle w:val="TOC1"/>
            <w:rPr>
              <w:rFonts w:asciiTheme="minorHAnsi" w:eastAsiaTheme="minorEastAsia" w:hAnsiTheme="minorHAnsi"/>
              <w:noProof/>
              <w:sz w:val="22"/>
              <w:lang w:val="is-IS" w:eastAsia="is-IS"/>
            </w:rPr>
          </w:pPr>
          <w:hyperlink w:anchor="_Toc59461711" w:history="1">
            <w:r w:rsidR="00400814" w:rsidRPr="00025EB7">
              <w:rPr>
                <w:rStyle w:val="Hyperlink"/>
                <w:noProof/>
              </w:rPr>
              <w:t>5</w:t>
            </w:r>
            <w:r w:rsidR="00400814">
              <w:rPr>
                <w:rFonts w:asciiTheme="minorHAnsi" w:eastAsiaTheme="minorEastAsia" w:hAnsiTheme="minorHAnsi"/>
                <w:noProof/>
                <w:sz w:val="22"/>
                <w:lang w:val="is-IS" w:eastAsia="is-IS"/>
              </w:rPr>
              <w:tab/>
            </w:r>
            <w:r w:rsidR="00400814" w:rsidRPr="00025EB7">
              <w:rPr>
                <w:rStyle w:val="Hyperlink"/>
                <w:noProof/>
              </w:rPr>
              <w:t>Code lists and identifiers</w:t>
            </w:r>
            <w:r w:rsidR="00400814">
              <w:rPr>
                <w:noProof/>
                <w:webHidden/>
              </w:rPr>
              <w:tab/>
            </w:r>
            <w:r w:rsidR="00400814">
              <w:rPr>
                <w:noProof/>
                <w:webHidden/>
              </w:rPr>
              <w:fldChar w:fldCharType="begin"/>
            </w:r>
            <w:r w:rsidR="00400814">
              <w:rPr>
                <w:noProof/>
                <w:webHidden/>
              </w:rPr>
              <w:instrText xml:space="preserve"> PAGEREF _Toc59461711 \h </w:instrText>
            </w:r>
            <w:r w:rsidR="00400814">
              <w:rPr>
                <w:noProof/>
                <w:webHidden/>
              </w:rPr>
            </w:r>
            <w:r w:rsidR="00400814">
              <w:rPr>
                <w:noProof/>
                <w:webHidden/>
              </w:rPr>
              <w:fldChar w:fldCharType="separate"/>
            </w:r>
            <w:r w:rsidR="00400814">
              <w:rPr>
                <w:noProof/>
                <w:webHidden/>
              </w:rPr>
              <w:t>56</w:t>
            </w:r>
            <w:r w:rsidR="00400814">
              <w:rPr>
                <w:noProof/>
                <w:webHidden/>
              </w:rPr>
              <w:fldChar w:fldCharType="end"/>
            </w:r>
          </w:hyperlink>
        </w:p>
        <w:p w14:paraId="23BF3189" w14:textId="52B007F3"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712" w:history="1">
            <w:r w:rsidR="00400814" w:rsidRPr="00025EB7">
              <w:rPr>
                <w:rStyle w:val="Hyperlink"/>
                <w:noProof/>
              </w:rPr>
              <w:t>5.1</w:t>
            </w:r>
            <w:r w:rsidR="00400814">
              <w:rPr>
                <w:rFonts w:asciiTheme="minorHAnsi" w:eastAsiaTheme="minorEastAsia" w:hAnsiTheme="minorHAnsi"/>
                <w:noProof/>
                <w:sz w:val="22"/>
                <w:lang w:val="is-IS" w:eastAsia="is-IS"/>
              </w:rPr>
              <w:tab/>
            </w:r>
            <w:r w:rsidR="00400814" w:rsidRPr="00025EB7">
              <w:rPr>
                <w:rStyle w:val="Hyperlink"/>
                <w:noProof/>
              </w:rPr>
              <w:t>Shared code lists</w:t>
            </w:r>
            <w:r w:rsidR="00400814">
              <w:rPr>
                <w:noProof/>
                <w:webHidden/>
              </w:rPr>
              <w:tab/>
            </w:r>
            <w:r w:rsidR="00400814">
              <w:rPr>
                <w:noProof/>
                <w:webHidden/>
              </w:rPr>
              <w:fldChar w:fldCharType="begin"/>
            </w:r>
            <w:r w:rsidR="00400814">
              <w:rPr>
                <w:noProof/>
                <w:webHidden/>
              </w:rPr>
              <w:instrText xml:space="preserve"> PAGEREF _Toc59461712 \h </w:instrText>
            </w:r>
            <w:r w:rsidR="00400814">
              <w:rPr>
                <w:noProof/>
                <w:webHidden/>
              </w:rPr>
            </w:r>
            <w:r w:rsidR="00400814">
              <w:rPr>
                <w:noProof/>
                <w:webHidden/>
              </w:rPr>
              <w:fldChar w:fldCharType="separate"/>
            </w:r>
            <w:r w:rsidR="00400814">
              <w:rPr>
                <w:noProof/>
                <w:webHidden/>
              </w:rPr>
              <w:t>56</w:t>
            </w:r>
            <w:r w:rsidR="00400814">
              <w:rPr>
                <w:noProof/>
                <w:webHidden/>
              </w:rPr>
              <w:fldChar w:fldCharType="end"/>
            </w:r>
          </w:hyperlink>
        </w:p>
        <w:p w14:paraId="78DC0984" w14:textId="5A3A381E"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13" w:history="1">
            <w:r w:rsidR="00400814" w:rsidRPr="00025EB7">
              <w:rPr>
                <w:rStyle w:val="Hyperlink"/>
                <w:noProof/>
                <w14:scene3d>
                  <w14:camera w14:prst="orthographicFront"/>
                  <w14:lightRig w14:rig="threePt" w14:dir="t">
                    <w14:rot w14:lat="0" w14:lon="0" w14:rev="0"/>
                  </w14:lightRig>
                </w14:scene3d>
              </w:rPr>
              <w:t>5.1.1</w:t>
            </w:r>
            <w:r w:rsidR="00400814">
              <w:rPr>
                <w:rFonts w:asciiTheme="minorHAnsi" w:eastAsiaTheme="minorEastAsia" w:hAnsiTheme="minorHAnsi"/>
                <w:noProof/>
                <w:sz w:val="22"/>
                <w:lang w:val="is-IS" w:eastAsia="is-IS"/>
              </w:rPr>
              <w:tab/>
            </w:r>
            <w:r w:rsidR="00400814" w:rsidRPr="00025EB7">
              <w:rPr>
                <w:rStyle w:val="Hyperlink"/>
                <w:noProof/>
              </w:rPr>
              <w:t>Country code</w:t>
            </w:r>
            <w:r w:rsidR="00400814">
              <w:rPr>
                <w:noProof/>
                <w:webHidden/>
              </w:rPr>
              <w:tab/>
            </w:r>
            <w:r w:rsidR="00400814">
              <w:rPr>
                <w:noProof/>
                <w:webHidden/>
              </w:rPr>
              <w:fldChar w:fldCharType="begin"/>
            </w:r>
            <w:r w:rsidR="00400814">
              <w:rPr>
                <w:noProof/>
                <w:webHidden/>
              </w:rPr>
              <w:instrText xml:space="preserve"> PAGEREF _Toc59461713 \h </w:instrText>
            </w:r>
            <w:r w:rsidR="00400814">
              <w:rPr>
                <w:noProof/>
                <w:webHidden/>
              </w:rPr>
            </w:r>
            <w:r w:rsidR="00400814">
              <w:rPr>
                <w:noProof/>
                <w:webHidden/>
              </w:rPr>
              <w:fldChar w:fldCharType="separate"/>
            </w:r>
            <w:r w:rsidR="00400814">
              <w:rPr>
                <w:noProof/>
                <w:webHidden/>
              </w:rPr>
              <w:t>56</w:t>
            </w:r>
            <w:r w:rsidR="00400814">
              <w:rPr>
                <w:noProof/>
                <w:webHidden/>
              </w:rPr>
              <w:fldChar w:fldCharType="end"/>
            </w:r>
          </w:hyperlink>
        </w:p>
        <w:p w14:paraId="2C66085D" w14:textId="522BC4E6"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14" w:history="1">
            <w:r w:rsidR="00400814" w:rsidRPr="00025EB7">
              <w:rPr>
                <w:rStyle w:val="Hyperlink"/>
                <w:noProof/>
                <w14:scene3d>
                  <w14:camera w14:prst="orthographicFront"/>
                  <w14:lightRig w14:rig="threePt" w14:dir="t">
                    <w14:rot w14:lat="0" w14:lon="0" w14:rev="0"/>
                  </w14:lightRig>
                </w14:scene3d>
              </w:rPr>
              <w:t>5.1.2</w:t>
            </w:r>
            <w:r w:rsidR="00400814">
              <w:rPr>
                <w:rFonts w:asciiTheme="minorHAnsi" w:eastAsiaTheme="minorEastAsia" w:hAnsiTheme="minorHAnsi"/>
                <w:noProof/>
                <w:sz w:val="22"/>
                <w:lang w:val="is-IS" w:eastAsia="is-IS"/>
              </w:rPr>
              <w:tab/>
            </w:r>
            <w:r w:rsidR="00400814" w:rsidRPr="00025EB7">
              <w:rPr>
                <w:rStyle w:val="Hyperlink"/>
                <w:noProof/>
              </w:rPr>
              <w:t>Currency code</w:t>
            </w:r>
            <w:r w:rsidR="00400814">
              <w:rPr>
                <w:noProof/>
                <w:webHidden/>
              </w:rPr>
              <w:tab/>
            </w:r>
            <w:r w:rsidR="00400814">
              <w:rPr>
                <w:noProof/>
                <w:webHidden/>
              </w:rPr>
              <w:fldChar w:fldCharType="begin"/>
            </w:r>
            <w:r w:rsidR="00400814">
              <w:rPr>
                <w:noProof/>
                <w:webHidden/>
              </w:rPr>
              <w:instrText xml:space="preserve"> PAGEREF _Toc59461714 \h </w:instrText>
            </w:r>
            <w:r w:rsidR="00400814">
              <w:rPr>
                <w:noProof/>
                <w:webHidden/>
              </w:rPr>
            </w:r>
            <w:r w:rsidR="00400814">
              <w:rPr>
                <w:noProof/>
                <w:webHidden/>
              </w:rPr>
              <w:fldChar w:fldCharType="separate"/>
            </w:r>
            <w:r w:rsidR="00400814">
              <w:rPr>
                <w:noProof/>
                <w:webHidden/>
              </w:rPr>
              <w:t>56</w:t>
            </w:r>
            <w:r w:rsidR="00400814">
              <w:rPr>
                <w:noProof/>
                <w:webHidden/>
              </w:rPr>
              <w:fldChar w:fldCharType="end"/>
            </w:r>
          </w:hyperlink>
        </w:p>
        <w:p w14:paraId="615B918E" w14:textId="1A512265"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15" w:history="1">
            <w:r w:rsidR="00400814" w:rsidRPr="00025EB7">
              <w:rPr>
                <w:rStyle w:val="Hyperlink"/>
                <w:noProof/>
                <w14:scene3d>
                  <w14:camera w14:prst="orthographicFront"/>
                  <w14:lightRig w14:rig="threePt" w14:dir="t">
                    <w14:rot w14:lat="0" w14:lon="0" w14:rev="0"/>
                  </w14:lightRig>
                </w14:scene3d>
              </w:rPr>
              <w:t>5.1.3</w:t>
            </w:r>
            <w:r w:rsidR="00400814">
              <w:rPr>
                <w:rFonts w:asciiTheme="minorHAnsi" w:eastAsiaTheme="minorEastAsia" w:hAnsiTheme="minorHAnsi"/>
                <w:noProof/>
                <w:sz w:val="22"/>
                <w:lang w:val="is-IS" w:eastAsia="is-IS"/>
              </w:rPr>
              <w:tab/>
            </w:r>
            <w:r w:rsidR="00400814" w:rsidRPr="00025EB7">
              <w:rPr>
                <w:rStyle w:val="Hyperlink"/>
                <w:noProof/>
              </w:rPr>
              <w:t>Unit of measure</w:t>
            </w:r>
            <w:r w:rsidR="00400814">
              <w:rPr>
                <w:noProof/>
                <w:webHidden/>
              </w:rPr>
              <w:tab/>
            </w:r>
            <w:r w:rsidR="00400814">
              <w:rPr>
                <w:noProof/>
                <w:webHidden/>
              </w:rPr>
              <w:fldChar w:fldCharType="begin"/>
            </w:r>
            <w:r w:rsidR="00400814">
              <w:rPr>
                <w:noProof/>
                <w:webHidden/>
              </w:rPr>
              <w:instrText xml:space="preserve"> PAGEREF _Toc59461715 \h </w:instrText>
            </w:r>
            <w:r w:rsidR="00400814">
              <w:rPr>
                <w:noProof/>
                <w:webHidden/>
              </w:rPr>
            </w:r>
            <w:r w:rsidR="00400814">
              <w:rPr>
                <w:noProof/>
                <w:webHidden/>
              </w:rPr>
              <w:fldChar w:fldCharType="separate"/>
            </w:r>
            <w:r w:rsidR="00400814">
              <w:rPr>
                <w:noProof/>
                <w:webHidden/>
              </w:rPr>
              <w:t>56</w:t>
            </w:r>
            <w:r w:rsidR="00400814">
              <w:rPr>
                <w:noProof/>
                <w:webHidden/>
              </w:rPr>
              <w:fldChar w:fldCharType="end"/>
            </w:r>
          </w:hyperlink>
        </w:p>
        <w:p w14:paraId="10EBD027" w14:textId="4FEE8E53"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16" w:history="1">
            <w:r w:rsidR="00400814" w:rsidRPr="00025EB7">
              <w:rPr>
                <w:rStyle w:val="Hyperlink"/>
                <w:noProof/>
                <w14:scene3d>
                  <w14:camera w14:prst="orthographicFront"/>
                  <w14:lightRig w14:rig="threePt" w14:dir="t">
                    <w14:rot w14:lat="0" w14:lon="0" w14:rev="0"/>
                  </w14:lightRig>
                </w14:scene3d>
              </w:rPr>
              <w:t>5.1.4</w:t>
            </w:r>
            <w:r w:rsidR="00400814">
              <w:rPr>
                <w:rFonts w:asciiTheme="minorHAnsi" w:eastAsiaTheme="minorEastAsia" w:hAnsiTheme="minorHAnsi"/>
                <w:noProof/>
                <w:sz w:val="22"/>
                <w:lang w:val="is-IS" w:eastAsia="is-IS"/>
              </w:rPr>
              <w:tab/>
            </w:r>
            <w:r w:rsidR="00400814" w:rsidRPr="00025EB7">
              <w:rPr>
                <w:rStyle w:val="Hyperlink"/>
                <w:noProof/>
              </w:rPr>
              <w:t>Allowance reason codes</w:t>
            </w:r>
            <w:r w:rsidR="00400814">
              <w:rPr>
                <w:noProof/>
                <w:webHidden/>
              </w:rPr>
              <w:tab/>
            </w:r>
            <w:r w:rsidR="00400814">
              <w:rPr>
                <w:noProof/>
                <w:webHidden/>
              </w:rPr>
              <w:fldChar w:fldCharType="begin"/>
            </w:r>
            <w:r w:rsidR="00400814">
              <w:rPr>
                <w:noProof/>
                <w:webHidden/>
              </w:rPr>
              <w:instrText xml:space="preserve"> PAGEREF _Toc59461716 \h </w:instrText>
            </w:r>
            <w:r w:rsidR="00400814">
              <w:rPr>
                <w:noProof/>
                <w:webHidden/>
              </w:rPr>
            </w:r>
            <w:r w:rsidR="00400814">
              <w:rPr>
                <w:noProof/>
                <w:webHidden/>
              </w:rPr>
              <w:fldChar w:fldCharType="separate"/>
            </w:r>
            <w:r w:rsidR="00400814">
              <w:rPr>
                <w:noProof/>
                <w:webHidden/>
              </w:rPr>
              <w:t>57</w:t>
            </w:r>
            <w:r w:rsidR="00400814">
              <w:rPr>
                <w:noProof/>
                <w:webHidden/>
              </w:rPr>
              <w:fldChar w:fldCharType="end"/>
            </w:r>
          </w:hyperlink>
        </w:p>
        <w:p w14:paraId="419D1A4C" w14:textId="4B055358"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17" w:history="1">
            <w:r w:rsidR="00400814" w:rsidRPr="00025EB7">
              <w:rPr>
                <w:rStyle w:val="Hyperlink"/>
                <w:noProof/>
                <w14:scene3d>
                  <w14:camera w14:prst="orthographicFront"/>
                  <w14:lightRig w14:rig="threePt" w14:dir="t">
                    <w14:rot w14:lat="0" w14:lon="0" w14:rev="0"/>
                  </w14:lightRig>
                </w14:scene3d>
              </w:rPr>
              <w:t>5.1.5</w:t>
            </w:r>
            <w:r w:rsidR="00400814">
              <w:rPr>
                <w:rFonts w:asciiTheme="minorHAnsi" w:eastAsiaTheme="minorEastAsia" w:hAnsiTheme="minorHAnsi"/>
                <w:noProof/>
                <w:sz w:val="22"/>
                <w:lang w:val="is-IS" w:eastAsia="is-IS"/>
              </w:rPr>
              <w:tab/>
            </w:r>
            <w:r w:rsidR="00400814" w:rsidRPr="00025EB7">
              <w:rPr>
                <w:rStyle w:val="Hyperlink"/>
                <w:noProof/>
              </w:rPr>
              <w:t>Charge reason codes</w:t>
            </w:r>
            <w:r w:rsidR="00400814">
              <w:rPr>
                <w:noProof/>
                <w:webHidden/>
              </w:rPr>
              <w:tab/>
            </w:r>
            <w:r w:rsidR="00400814">
              <w:rPr>
                <w:noProof/>
                <w:webHidden/>
              </w:rPr>
              <w:fldChar w:fldCharType="begin"/>
            </w:r>
            <w:r w:rsidR="00400814">
              <w:rPr>
                <w:noProof/>
                <w:webHidden/>
              </w:rPr>
              <w:instrText xml:space="preserve"> PAGEREF _Toc59461717 \h </w:instrText>
            </w:r>
            <w:r w:rsidR="00400814">
              <w:rPr>
                <w:noProof/>
                <w:webHidden/>
              </w:rPr>
            </w:r>
            <w:r w:rsidR="00400814">
              <w:rPr>
                <w:noProof/>
                <w:webHidden/>
              </w:rPr>
              <w:fldChar w:fldCharType="separate"/>
            </w:r>
            <w:r w:rsidR="00400814">
              <w:rPr>
                <w:noProof/>
                <w:webHidden/>
              </w:rPr>
              <w:t>58</w:t>
            </w:r>
            <w:r w:rsidR="00400814">
              <w:rPr>
                <w:noProof/>
                <w:webHidden/>
              </w:rPr>
              <w:fldChar w:fldCharType="end"/>
            </w:r>
          </w:hyperlink>
        </w:p>
        <w:p w14:paraId="43069CF1" w14:textId="007A5CC1"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18" w:history="1">
            <w:r w:rsidR="00400814" w:rsidRPr="00025EB7">
              <w:rPr>
                <w:rStyle w:val="Hyperlink"/>
                <w:noProof/>
                <w:lang w:eastAsia="is-IS"/>
                <w14:scene3d>
                  <w14:camera w14:prst="orthographicFront"/>
                  <w14:lightRig w14:rig="threePt" w14:dir="t">
                    <w14:rot w14:lat="0" w14:lon="0" w14:rev="0"/>
                  </w14:lightRig>
                </w14:scene3d>
              </w:rPr>
              <w:t>5.1.6</w:t>
            </w:r>
            <w:r w:rsidR="00400814">
              <w:rPr>
                <w:rFonts w:asciiTheme="minorHAnsi" w:eastAsiaTheme="minorEastAsia" w:hAnsiTheme="minorHAnsi"/>
                <w:noProof/>
                <w:sz w:val="22"/>
                <w:lang w:val="is-IS" w:eastAsia="is-IS"/>
              </w:rPr>
              <w:tab/>
            </w:r>
            <w:r w:rsidR="00400814" w:rsidRPr="00025EB7">
              <w:rPr>
                <w:rStyle w:val="Hyperlink"/>
                <w:noProof/>
                <w:lang w:eastAsia="is-IS"/>
              </w:rPr>
              <w:t>Document type</w:t>
            </w:r>
            <w:r w:rsidR="00400814">
              <w:rPr>
                <w:noProof/>
                <w:webHidden/>
              </w:rPr>
              <w:tab/>
            </w:r>
            <w:r w:rsidR="00400814">
              <w:rPr>
                <w:noProof/>
                <w:webHidden/>
              </w:rPr>
              <w:fldChar w:fldCharType="begin"/>
            </w:r>
            <w:r w:rsidR="00400814">
              <w:rPr>
                <w:noProof/>
                <w:webHidden/>
              </w:rPr>
              <w:instrText xml:space="preserve"> PAGEREF _Toc59461718 \h </w:instrText>
            </w:r>
            <w:r w:rsidR="00400814">
              <w:rPr>
                <w:noProof/>
                <w:webHidden/>
              </w:rPr>
            </w:r>
            <w:r w:rsidR="00400814">
              <w:rPr>
                <w:noProof/>
                <w:webHidden/>
              </w:rPr>
              <w:fldChar w:fldCharType="separate"/>
            </w:r>
            <w:r w:rsidR="00400814">
              <w:rPr>
                <w:noProof/>
                <w:webHidden/>
              </w:rPr>
              <w:t>58</w:t>
            </w:r>
            <w:r w:rsidR="00400814">
              <w:rPr>
                <w:noProof/>
                <w:webHidden/>
              </w:rPr>
              <w:fldChar w:fldCharType="end"/>
            </w:r>
          </w:hyperlink>
        </w:p>
        <w:p w14:paraId="6FBFA064" w14:textId="0AF634B0"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19" w:history="1">
            <w:r w:rsidR="00400814" w:rsidRPr="00025EB7">
              <w:rPr>
                <w:rStyle w:val="Hyperlink"/>
                <w:noProof/>
                <w:lang w:eastAsia="is-IS"/>
                <w14:scene3d>
                  <w14:camera w14:prst="orthographicFront"/>
                  <w14:lightRig w14:rig="threePt" w14:dir="t">
                    <w14:rot w14:lat="0" w14:lon="0" w14:rev="0"/>
                  </w14:lightRig>
                </w14:scene3d>
              </w:rPr>
              <w:t>5.1.7</w:t>
            </w:r>
            <w:r w:rsidR="00400814">
              <w:rPr>
                <w:rFonts w:asciiTheme="minorHAnsi" w:eastAsiaTheme="minorEastAsia" w:hAnsiTheme="minorHAnsi"/>
                <w:noProof/>
                <w:sz w:val="22"/>
                <w:lang w:val="is-IS" w:eastAsia="is-IS"/>
              </w:rPr>
              <w:tab/>
            </w:r>
            <w:r w:rsidR="00400814" w:rsidRPr="00025EB7">
              <w:rPr>
                <w:rStyle w:val="Hyperlink"/>
                <w:noProof/>
                <w:lang w:eastAsia="is-IS"/>
              </w:rPr>
              <w:t>Mime codes</w:t>
            </w:r>
            <w:r w:rsidR="00400814">
              <w:rPr>
                <w:noProof/>
                <w:webHidden/>
              </w:rPr>
              <w:tab/>
            </w:r>
            <w:r w:rsidR="00400814">
              <w:rPr>
                <w:noProof/>
                <w:webHidden/>
              </w:rPr>
              <w:fldChar w:fldCharType="begin"/>
            </w:r>
            <w:r w:rsidR="00400814">
              <w:rPr>
                <w:noProof/>
                <w:webHidden/>
              </w:rPr>
              <w:instrText xml:space="preserve"> PAGEREF _Toc59461719 \h </w:instrText>
            </w:r>
            <w:r w:rsidR="00400814">
              <w:rPr>
                <w:noProof/>
                <w:webHidden/>
              </w:rPr>
            </w:r>
            <w:r w:rsidR="00400814">
              <w:rPr>
                <w:noProof/>
                <w:webHidden/>
              </w:rPr>
              <w:fldChar w:fldCharType="separate"/>
            </w:r>
            <w:r w:rsidR="00400814">
              <w:rPr>
                <w:noProof/>
                <w:webHidden/>
              </w:rPr>
              <w:t>60</w:t>
            </w:r>
            <w:r w:rsidR="00400814">
              <w:rPr>
                <w:noProof/>
                <w:webHidden/>
              </w:rPr>
              <w:fldChar w:fldCharType="end"/>
            </w:r>
          </w:hyperlink>
        </w:p>
        <w:p w14:paraId="25790A2D" w14:textId="79B0BE68"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20" w:history="1">
            <w:r w:rsidR="00400814" w:rsidRPr="00025EB7">
              <w:rPr>
                <w:rStyle w:val="Hyperlink"/>
                <w:noProof/>
                <w14:scene3d>
                  <w14:camera w14:prst="orthographicFront"/>
                  <w14:lightRig w14:rig="threePt" w14:dir="t">
                    <w14:rot w14:lat="0" w14:lon="0" w14:rev="0"/>
                  </w14:lightRig>
                </w14:scene3d>
              </w:rPr>
              <w:t>5.1.8</w:t>
            </w:r>
            <w:r w:rsidR="00400814">
              <w:rPr>
                <w:rFonts w:asciiTheme="minorHAnsi" w:eastAsiaTheme="minorEastAsia" w:hAnsiTheme="minorHAnsi"/>
                <w:noProof/>
                <w:sz w:val="22"/>
                <w:lang w:val="is-IS" w:eastAsia="is-IS"/>
              </w:rPr>
              <w:tab/>
            </w:r>
            <w:r w:rsidR="00400814" w:rsidRPr="00025EB7">
              <w:rPr>
                <w:rStyle w:val="Hyperlink"/>
                <w:noProof/>
              </w:rPr>
              <w:t>Code lists for identifier schemes</w:t>
            </w:r>
            <w:r w:rsidR="00400814">
              <w:rPr>
                <w:noProof/>
                <w:webHidden/>
              </w:rPr>
              <w:tab/>
            </w:r>
            <w:r w:rsidR="00400814">
              <w:rPr>
                <w:noProof/>
                <w:webHidden/>
              </w:rPr>
              <w:fldChar w:fldCharType="begin"/>
            </w:r>
            <w:r w:rsidR="00400814">
              <w:rPr>
                <w:noProof/>
                <w:webHidden/>
              </w:rPr>
              <w:instrText xml:space="preserve"> PAGEREF _Toc59461720 \h </w:instrText>
            </w:r>
            <w:r w:rsidR="00400814">
              <w:rPr>
                <w:noProof/>
                <w:webHidden/>
              </w:rPr>
            </w:r>
            <w:r w:rsidR="00400814">
              <w:rPr>
                <w:noProof/>
                <w:webHidden/>
              </w:rPr>
              <w:fldChar w:fldCharType="separate"/>
            </w:r>
            <w:r w:rsidR="00400814">
              <w:rPr>
                <w:noProof/>
                <w:webHidden/>
              </w:rPr>
              <w:t>60</w:t>
            </w:r>
            <w:r w:rsidR="00400814">
              <w:rPr>
                <w:noProof/>
                <w:webHidden/>
              </w:rPr>
              <w:fldChar w:fldCharType="end"/>
            </w:r>
          </w:hyperlink>
        </w:p>
        <w:p w14:paraId="2F881EEA" w14:textId="552856E8"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721" w:history="1">
            <w:r w:rsidR="00400814" w:rsidRPr="00025EB7">
              <w:rPr>
                <w:rStyle w:val="Hyperlink"/>
                <w:noProof/>
              </w:rPr>
              <w:t>5.2</w:t>
            </w:r>
            <w:r w:rsidR="00400814">
              <w:rPr>
                <w:rFonts w:asciiTheme="minorHAnsi" w:eastAsiaTheme="minorEastAsia" w:hAnsiTheme="minorHAnsi"/>
                <w:noProof/>
                <w:sz w:val="22"/>
                <w:lang w:val="is-IS" w:eastAsia="is-IS"/>
              </w:rPr>
              <w:tab/>
            </w:r>
            <w:r w:rsidR="00400814" w:rsidRPr="00025EB7">
              <w:rPr>
                <w:rStyle w:val="Hyperlink"/>
                <w:noProof/>
              </w:rPr>
              <w:t>Aligned code lists</w:t>
            </w:r>
            <w:r w:rsidR="00400814">
              <w:rPr>
                <w:noProof/>
                <w:webHidden/>
              </w:rPr>
              <w:tab/>
            </w:r>
            <w:r w:rsidR="00400814">
              <w:rPr>
                <w:noProof/>
                <w:webHidden/>
              </w:rPr>
              <w:fldChar w:fldCharType="begin"/>
            </w:r>
            <w:r w:rsidR="00400814">
              <w:rPr>
                <w:noProof/>
                <w:webHidden/>
              </w:rPr>
              <w:instrText xml:space="preserve"> PAGEREF _Toc59461721 \h </w:instrText>
            </w:r>
            <w:r w:rsidR="00400814">
              <w:rPr>
                <w:noProof/>
                <w:webHidden/>
              </w:rPr>
            </w:r>
            <w:r w:rsidR="00400814">
              <w:rPr>
                <w:noProof/>
                <w:webHidden/>
              </w:rPr>
              <w:fldChar w:fldCharType="separate"/>
            </w:r>
            <w:r w:rsidR="00400814">
              <w:rPr>
                <w:noProof/>
                <w:webHidden/>
              </w:rPr>
              <w:t>61</w:t>
            </w:r>
            <w:r w:rsidR="00400814">
              <w:rPr>
                <w:noProof/>
                <w:webHidden/>
              </w:rPr>
              <w:fldChar w:fldCharType="end"/>
            </w:r>
          </w:hyperlink>
        </w:p>
        <w:p w14:paraId="1416C430" w14:textId="35343BB4"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22" w:history="1">
            <w:r w:rsidR="00400814" w:rsidRPr="00025EB7">
              <w:rPr>
                <w:rStyle w:val="Hyperlink"/>
                <w:noProof/>
                <w14:scene3d>
                  <w14:camera w14:prst="orthographicFront"/>
                  <w14:lightRig w14:rig="threePt" w14:dir="t">
                    <w14:rot w14:lat="0" w14:lon="0" w14:rev="0"/>
                  </w14:lightRig>
                </w14:scene3d>
              </w:rPr>
              <w:t>5.2.1</w:t>
            </w:r>
            <w:r w:rsidR="00400814">
              <w:rPr>
                <w:rFonts w:asciiTheme="minorHAnsi" w:eastAsiaTheme="minorEastAsia" w:hAnsiTheme="minorHAnsi"/>
                <w:noProof/>
                <w:sz w:val="22"/>
                <w:lang w:val="is-IS" w:eastAsia="is-IS"/>
              </w:rPr>
              <w:tab/>
            </w:r>
            <w:r w:rsidR="00400814" w:rsidRPr="00025EB7">
              <w:rPr>
                <w:rStyle w:val="Hyperlink"/>
                <w:noProof/>
              </w:rPr>
              <w:t>Payment means type code</w:t>
            </w:r>
            <w:r w:rsidR="00400814">
              <w:rPr>
                <w:noProof/>
                <w:webHidden/>
              </w:rPr>
              <w:tab/>
            </w:r>
            <w:r w:rsidR="00400814">
              <w:rPr>
                <w:noProof/>
                <w:webHidden/>
              </w:rPr>
              <w:fldChar w:fldCharType="begin"/>
            </w:r>
            <w:r w:rsidR="00400814">
              <w:rPr>
                <w:noProof/>
                <w:webHidden/>
              </w:rPr>
              <w:instrText xml:space="preserve"> PAGEREF _Toc59461722 \h </w:instrText>
            </w:r>
            <w:r w:rsidR="00400814">
              <w:rPr>
                <w:noProof/>
                <w:webHidden/>
              </w:rPr>
            </w:r>
            <w:r w:rsidR="00400814">
              <w:rPr>
                <w:noProof/>
                <w:webHidden/>
              </w:rPr>
              <w:fldChar w:fldCharType="separate"/>
            </w:r>
            <w:r w:rsidR="00400814">
              <w:rPr>
                <w:noProof/>
                <w:webHidden/>
              </w:rPr>
              <w:t>61</w:t>
            </w:r>
            <w:r w:rsidR="00400814">
              <w:rPr>
                <w:noProof/>
                <w:webHidden/>
              </w:rPr>
              <w:fldChar w:fldCharType="end"/>
            </w:r>
          </w:hyperlink>
        </w:p>
        <w:p w14:paraId="48711C5C" w14:textId="6D7A1CA1"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23" w:history="1">
            <w:r w:rsidR="00400814" w:rsidRPr="00025EB7">
              <w:rPr>
                <w:rStyle w:val="Hyperlink"/>
                <w:noProof/>
                <w14:scene3d>
                  <w14:camera w14:prst="orthographicFront"/>
                  <w14:lightRig w14:rig="threePt" w14:dir="t">
                    <w14:rot w14:lat="0" w14:lon="0" w14:rev="0"/>
                  </w14:lightRig>
                </w14:scene3d>
              </w:rPr>
              <w:t>5.2.2</w:t>
            </w:r>
            <w:r w:rsidR="00400814">
              <w:rPr>
                <w:rFonts w:asciiTheme="minorHAnsi" w:eastAsiaTheme="minorEastAsia" w:hAnsiTheme="minorHAnsi"/>
                <w:noProof/>
                <w:sz w:val="22"/>
                <w:lang w:val="is-IS" w:eastAsia="is-IS"/>
              </w:rPr>
              <w:tab/>
            </w:r>
            <w:r w:rsidR="00400814" w:rsidRPr="00025EB7">
              <w:rPr>
                <w:rStyle w:val="Hyperlink"/>
                <w:noProof/>
              </w:rPr>
              <w:t>TAX category codes</w:t>
            </w:r>
            <w:r w:rsidR="00400814">
              <w:rPr>
                <w:noProof/>
                <w:webHidden/>
              </w:rPr>
              <w:tab/>
            </w:r>
            <w:r w:rsidR="00400814">
              <w:rPr>
                <w:noProof/>
                <w:webHidden/>
              </w:rPr>
              <w:fldChar w:fldCharType="begin"/>
            </w:r>
            <w:r w:rsidR="00400814">
              <w:rPr>
                <w:noProof/>
                <w:webHidden/>
              </w:rPr>
              <w:instrText xml:space="preserve"> PAGEREF _Toc59461723 \h </w:instrText>
            </w:r>
            <w:r w:rsidR="00400814">
              <w:rPr>
                <w:noProof/>
                <w:webHidden/>
              </w:rPr>
            </w:r>
            <w:r w:rsidR="00400814">
              <w:rPr>
                <w:noProof/>
                <w:webHidden/>
              </w:rPr>
              <w:fldChar w:fldCharType="separate"/>
            </w:r>
            <w:r w:rsidR="00400814">
              <w:rPr>
                <w:noProof/>
                <w:webHidden/>
              </w:rPr>
              <w:t>61</w:t>
            </w:r>
            <w:r w:rsidR="00400814">
              <w:rPr>
                <w:noProof/>
                <w:webHidden/>
              </w:rPr>
              <w:fldChar w:fldCharType="end"/>
            </w:r>
          </w:hyperlink>
        </w:p>
        <w:p w14:paraId="3659D4BB" w14:textId="0CC41605"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24" w:history="1">
            <w:r w:rsidR="00400814" w:rsidRPr="00025EB7">
              <w:rPr>
                <w:rStyle w:val="Hyperlink"/>
                <w:noProof/>
                <w:lang w:eastAsia="is-IS"/>
                <w14:scene3d>
                  <w14:camera w14:prst="orthographicFront"/>
                  <w14:lightRig w14:rig="threePt" w14:dir="t">
                    <w14:rot w14:lat="0" w14:lon="0" w14:rev="0"/>
                  </w14:lightRig>
                </w14:scene3d>
              </w:rPr>
              <w:t>5.2.3</w:t>
            </w:r>
            <w:r w:rsidR="00400814">
              <w:rPr>
                <w:rFonts w:asciiTheme="minorHAnsi" w:eastAsiaTheme="minorEastAsia" w:hAnsiTheme="minorHAnsi"/>
                <w:noProof/>
                <w:sz w:val="22"/>
                <w:lang w:val="is-IS" w:eastAsia="is-IS"/>
              </w:rPr>
              <w:tab/>
            </w:r>
            <w:r w:rsidR="00400814" w:rsidRPr="00025EB7">
              <w:rPr>
                <w:rStyle w:val="Hyperlink"/>
                <w:noProof/>
                <w:lang w:eastAsia="is-IS"/>
              </w:rPr>
              <w:t>Tax type</w:t>
            </w:r>
            <w:r w:rsidR="00400814">
              <w:rPr>
                <w:noProof/>
                <w:webHidden/>
              </w:rPr>
              <w:tab/>
            </w:r>
            <w:r w:rsidR="00400814">
              <w:rPr>
                <w:noProof/>
                <w:webHidden/>
              </w:rPr>
              <w:fldChar w:fldCharType="begin"/>
            </w:r>
            <w:r w:rsidR="00400814">
              <w:rPr>
                <w:noProof/>
                <w:webHidden/>
              </w:rPr>
              <w:instrText xml:space="preserve"> PAGEREF _Toc59461724 \h </w:instrText>
            </w:r>
            <w:r w:rsidR="00400814">
              <w:rPr>
                <w:noProof/>
                <w:webHidden/>
              </w:rPr>
            </w:r>
            <w:r w:rsidR="00400814">
              <w:rPr>
                <w:noProof/>
                <w:webHidden/>
              </w:rPr>
              <w:fldChar w:fldCharType="separate"/>
            </w:r>
            <w:r w:rsidR="00400814">
              <w:rPr>
                <w:noProof/>
                <w:webHidden/>
              </w:rPr>
              <w:t>61</w:t>
            </w:r>
            <w:r w:rsidR="00400814">
              <w:rPr>
                <w:noProof/>
                <w:webHidden/>
              </w:rPr>
              <w:fldChar w:fldCharType="end"/>
            </w:r>
          </w:hyperlink>
        </w:p>
        <w:p w14:paraId="2F42E592" w14:textId="1C38C197"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25" w:history="1">
            <w:r w:rsidR="00400814" w:rsidRPr="00025EB7">
              <w:rPr>
                <w:rStyle w:val="Hyperlink"/>
                <w:noProof/>
                <w14:scene3d>
                  <w14:camera w14:prst="orthographicFront"/>
                  <w14:lightRig w14:rig="threePt" w14:dir="t">
                    <w14:rot w14:lat="0" w14:lon="0" w14:rev="0"/>
                  </w14:lightRig>
                </w14:scene3d>
              </w:rPr>
              <w:t>5.2.4</w:t>
            </w:r>
            <w:r w:rsidR="00400814">
              <w:rPr>
                <w:rFonts w:asciiTheme="minorHAnsi" w:eastAsiaTheme="minorEastAsia" w:hAnsiTheme="minorHAnsi"/>
                <w:noProof/>
                <w:sz w:val="22"/>
                <w:lang w:val="is-IS" w:eastAsia="is-IS"/>
              </w:rPr>
              <w:tab/>
            </w:r>
            <w:r w:rsidR="00400814" w:rsidRPr="00025EB7">
              <w:rPr>
                <w:rStyle w:val="Hyperlink"/>
                <w:noProof/>
              </w:rPr>
              <w:t>VAT exemption reason code</w:t>
            </w:r>
            <w:r w:rsidR="00400814">
              <w:rPr>
                <w:noProof/>
                <w:webHidden/>
              </w:rPr>
              <w:tab/>
            </w:r>
            <w:r w:rsidR="00400814">
              <w:rPr>
                <w:noProof/>
                <w:webHidden/>
              </w:rPr>
              <w:fldChar w:fldCharType="begin"/>
            </w:r>
            <w:r w:rsidR="00400814">
              <w:rPr>
                <w:noProof/>
                <w:webHidden/>
              </w:rPr>
              <w:instrText xml:space="preserve"> PAGEREF _Toc59461725 \h </w:instrText>
            </w:r>
            <w:r w:rsidR="00400814">
              <w:rPr>
                <w:noProof/>
                <w:webHidden/>
              </w:rPr>
            </w:r>
            <w:r w:rsidR="00400814">
              <w:rPr>
                <w:noProof/>
                <w:webHidden/>
              </w:rPr>
              <w:fldChar w:fldCharType="separate"/>
            </w:r>
            <w:r w:rsidR="00400814">
              <w:rPr>
                <w:noProof/>
                <w:webHidden/>
              </w:rPr>
              <w:t>63</w:t>
            </w:r>
            <w:r w:rsidR="00400814">
              <w:rPr>
                <w:noProof/>
                <w:webHidden/>
              </w:rPr>
              <w:fldChar w:fldCharType="end"/>
            </w:r>
          </w:hyperlink>
        </w:p>
        <w:p w14:paraId="346DF180" w14:textId="092000DC"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26" w:history="1">
            <w:r w:rsidR="00400814" w:rsidRPr="00025EB7">
              <w:rPr>
                <w:rStyle w:val="Hyperlink"/>
                <w:noProof/>
                <w14:scene3d>
                  <w14:camera w14:prst="orthographicFront"/>
                  <w14:lightRig w14:rig="threePt" w14:dir="t">
                    <w14:rot w14:lat="0" w14:lon="0" w14:rev="0"/>
                  </w14:lightRig>
                </w14:scene3d>
              </w:rPr>
              <w:t>5.2.5</w:t>
            </w:r>
            <w:r w:rsidR="00400814">
              <w:rPr>
                <w:rFonts w:asciiTheme="minorHAnsi" w:eastAsiaTheme="minorEastAsia" w:hAnsiTheme="minorHAnsi"/>
                <w:noProof/>
                <w:sz w:val="22"/>
                <w:lang w:val="is-IS" w:eastAsia="is-IS"/>
              </w:rPr>
              <w:tab/>
            </w:r>
            <w:r w:rsidR="00400814" w:rsidRPr="00025EB7">
              <w:rPr>
                <w:rStyle w:val="Hyperlink"/>
                <w:noProof/>
              </w:rPr>
              <w:t>Value added tax point date code</w:t>
            </w:r>
            <w:r w:rsidR="00400814">
              <w:rPr>
                <w:noProof/>
                <w:webHidden/>
              </w:rPr>
              <w:tab/>
            </w:r>
            <w:r w:rsidR="00400814">
              <w:rPr>
                <w:noProof/>
                <w:webHidden/>
              </w:rPr>
              <w:fldChar w:fldCharType="begin"/>
            </w:r>
            <w:r w:rsidR="00400814">
              <w:rPr>
                <w:noProof/>
                <w:webHidden/>
              </w:rPr>
              <w:instrText xml:space="preserve"> PAGEREF _Toc59461726 \h </w:instrText>
            </w:r>
            <w:r w:rsidR="00400814">
              <w:rPr>
                <w:noProof/>
                <w:webHidden/>
              </w:rPr>
            </w:r>
            <w:r w:rsidR="00400814">
              <w:rPr>
                <w:noProof/>
                <w:webHidden/>
              </w:rPr>
              <w:fldChar w:fldCharType="separate"/>
            </w:r>
            <w:r w:rsidR="00400814">
              <w:rPr>
                <w:noProof/>
                <w:webHidden/>
              </w:rPr>
              <w:t>63</w:t>
            </w:r>
            <w:r w:rsidR="00400814">
              <w:rPr>
                <w:noProof/>
                <w:webHidden/>
              </w:rPr>
              <w:fldChar w:fldCharType="end"/>
            </w:r>
          </w:hyperlink>
        </w:p>
        <w:p w14:paraId="78D67EB5" w14:textId="0B38731A" w:rsidR="00400814" w:rsidRDefault="002B7AB1">
          <w:pPr>
            <w:pStyle w:val="TOC1"/>
            <w:rPr>
              <w:rFonts w:asciiTheme="minorHAnsi" w:eastAsiaTheme="minorEastAsia" w:hAnsiTheme="minorHAnsi"/>
              <w:noProof/>
              <w:sz w:val="22"/>
              <w:lang w:val="is-IS" w:eastAsia="is-IS"/>
            </w:rPr>
          </w:pPr>
          <w:hyperlink w:anchor="_Toc59461727" w:history="1">
            <w:r w:rsidR="00400814" w:rsidRPr="00025EB7">
              <w:rPr>
                <w:rStyle w:val="Hyperlink"/>
                <w:noProof/>
              </w:rPr>
              <w:t>6</w:t>
            </w:r>
            <w:r w:rsidR="00400814">
              <w:rPr>
                <w:rFonts w:asciiTheme="minorHAnsi" w:eastAsiaTheme="minorEastAsia" w:hAnsiTheme="minorHAnsi"/>
                <w:noProof/>
                <w:sz w:val="22"/>
                <w:lang w:val="is-IS" w:eastAsia="is-IS"/>
              </w:rPr>
              <w:tab/>
            </w:r>
            <w:r w:rsidR="00400814" w:rsidRPr="00025EB7">
              <w:rPr>
                <w:rStyle w:val="Hyperlink"/>
                <w:noProof/>
              </w:rPr>
              <w:t>Interoperability</w:t>
            </w:r>
            <w:r w:rsidR="00400814">
              <w:rPr>
                <w:noProof/>
                <w:webHidden/>
              </w:rPr>
              <w:tab/>
            </w:r>
            <w:r w:rsidR="00400814">
              <w:rPr>
                <w:noProof/>
                <w:webHidden/>
              </w:rPr>
              <w:fldChar w:fldCharType="begin"/>
            </w:r>
            <w:r w:rsidR="00400814">
              <w:rPr>
                <w:noProof/>
                <w:webHidden/>
              </w:rPr>
              <w:instrText xml:space="preserve"> PAGEREF _Toc59461727 \h </w:instrText>
            </w:r>
            <w:r w:rsidR="00400814">
              <w:rPr>
                <w:noProof/>
                <w:webHidden/>
              </w:rPr>
            </w:r>
            <w:r w:rsidR="00400814">
              <w:rPr>
                <w:noProof/>
                <w:webHidden/>
              </w:rPr>
              <w:fldChar w:fldCharType="separate"/>
            </w:r>
            <w:r w:rsidR="00400814">
              <w:rPr>
                <w:noProof/>
                <w:webHidden/>
              </w:rPr>
              <w:t>63</w:t>
            </w:r>
            <w:r w:rsidR="00400814">
              <w:rPr>
                <w:noProof/>
                <w:webHidden/>
              </w:rPr>
              <w:fldChar w:fldCharType="end"/>
            </w:r>
          </w:hyperlink>
        </w:p>
        <w:p w14:paraId="57C7E355" w14:textId="5BD6F812"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728" w:history="1">
            <w:r w:rsidR="00400814" w:rsidRPr="00025EB7">
              <w:rPr>
                <w:rStyle w:val="Hyperlink"/>
                <w:noProof/>
              </w:rPr>
              <w:t>6.1</w:t>
            </w:r>
            <w:r w:rsidR="00400814">
              <w:rPr>
                <w:rFonts w:asciiTheme="minorHAnsi" w:eastAsiaTheme="minorEastAsia" w:hAnsiTheme="minorHAnsi"/>
                <w:noProof/>
                <w:sz w:val="22"/>
                <w:lang w:val="is-IS" w:eastAsia="is-IS"/>
              </w:rPr>
              <w:tab/>
            </w:r>
            <w:r w:rsidR="00400814" w:rsidRPr="00025EB7">
              <w:rPr>
                <w:rStyle w:val="Hyperlink"/>
                <w:noProof/>
              </w:rPr>
              <w:t>Sending an invoice</w:t>
            </w:r>
            <w:r w:rsidR="00400814">
              <w:rPr>
                <w:noProof/>
                <w:webHidden/>
              </w:rPr>
              <w:tab/>
            </w:r>
            <w:r w:rsidR="00400814">
              <w:rPr>
                <w:noProof/>
                <w:webHidden/>
              </w:rPr>
              <w:fldChar w:fldCharType="begin"/>
            </w:r>
            <w:r w:rsidR="00400814">
              <w:rPr>
                <w:noProof/>
                <w:webHidden/>
              </w:rPr>
              <w:instrText xml:space="preserve"> PAGEREF _Toc59461728 \h </w:instrText>
            </w:r>
            <w:r w:rsidR="00400814">
              <w:rPr>
                <w:noProof/>
                <w:webHidden/>
              </w:rPr>
            </w:r>
            <w:r w:rsidR="00400814">
              <w:rPr>
                <w:noProof/>
                <w:webHidden/>
              </w:rPr>
              <w:fldChar w:fldCharType="separate"/>
            </w:r>
            <w:r w:rsidR="00400814">
              <w:rPr>
                <w:noProof/>
                <w:webHidden/>
              </w:rPr>
              <w:t>63</w:t>
            </w:r>
            <w:r w:rsidR="00400814">
              <w:rPr>
                <w:noProof/>
                <w:webHidden/>
              </w:rPr>
              <w:fldChar w:fldCharType="end"/>
            </w:r>
          </w:hyperlink>
        </w:p>
        <w:p w14:paraId="2A691E34" w14:textId="165F74B3"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729" w:history="1">
            <w:r w:rsidR="00400814" w:rsidRPr="00025EB7">
              <w:rPr>
                <w:rStyle w:val="Hyperlink"/>
                <w:noProof/>
              </w:rPr>
              <w:t>6.2</w:t>
            </w:r>
            <w:r w:rsidR="00400814">
              <w:rPr>
                <w:rFonts w:asciiTheme="minorHAnsi" w:eastAsiaTheme="minorEastAsia" w:hAnsiTheme="minorHAnsi"/>
                <w:noProof/>
                <w:sz w:val="22"/>
                <w:lang w:val="is-IS" w:eastAsia="is-IS"/>
              </w:rPr>
              <w:tab/>
            </w:r>
            <w:r w:rsidR="00400814" w:rsidRPr="00025EB7">
              <w:rPr>
                <w:rStyle w:val="Hyperlink"/>
                <w:noProof/>
              </w:rPr>
              <w:t>Receiving an invoice</w:t>
            </w:r>
            <w:r w:rsidR="00400814">
              <w:rPr>
                <w:noProof/>
                <w:webHidden/>
              </w:rPr>
              <w:tab/>
            </w:r>
            <w:r w:rsidR="00400814">
              <w:rPr>
                <w:noProof/>
                <w:webHidden/>
              </w:rPr>
              <w:fldChar w:fldCharType="begin"/>
            </w:r>
            <w:r w:rsidR="00400814">
              <w:rPr>
                <w:noProof/>
                <w:webHidden/>
              </w:rPr>
              <w:instrText xml:space="preserve"> PAGEREF _Toc59461729 \h </w:instrText>
            </w:r>
            <w:r w:rsidR="00400814">
              <w:rPr>
                <w:noProof/>
                <w:webHidden/>
              </w:rPr>
            </w:r>
            <w:r w:rsidR="00400814">
              <w:rPr>
                <w:noProof/>
                <w:webHidden/>
              </w:rPr>
              <w:fldChar w:fldCharType="separate"/>
            </w:r>
            <w:r w:rsidR="00400814">
              <w:rPr>
                <w:noProof/>
                <w:webHidden/>
              </w:rPr>
              <w:t>64</w:t>
            </w:r>
            <w:r w:rsidR="00400814">
              <w:rPr>
                <w:noProof/>
                <w:webHidden/>
              </w:rPr>
              <w:fldChar w:fldCharType="end"/>
            </w:r>
          </w:hyperlink>
        </w:p>
        <w:p w14:paraId="1DB88111" w14:textId="7E07BF40"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730" w:history="1">
            <w:r w:rsidR="00400814" w:rsidRPr="00025EB7">
              <w:rPr>
                <w:rStyle w:val="Hyperlink"/>
                <w:noProof/>
              </w:rPr>
              <w:t>6.3</w:t>
            </w:r>
            <w:r w:rsidR="00400814">
              <w:rPr>
                <w:rFonts w:asciiTheme="minorHAnsi" w:eastAsiaTheme="minorEastAsia" w:hAnsiTheme="minorHAnsi"/>
                <w:noProof/>
                <w:sz w:val="22"/>
                <w:lang w:val="is-IS" w:eastAsia="is-IS"/>
              </w:rPr>
              <w:tab/>
            </w:r>
            <w:r w:rsidR="00400814" w:rsidRPr="00025EB7">
              <w:rPr>
                <w:rStyle w:val="Hyperlink"/>
                <w:noProof/>
              </w:rPr>
              <w:t>Peppol network interoperability</w:t>
            </w:r>
            <w:r w:rsidR="00400814">
              <w:rPr>
                <w:noProof/>
                <w:webHidden/>
              </w:rPr>
              <w:tab/>
            </w:r>
            <w:r w:rsidR="00400814">
              <w:rPr>
                <w:noProof/>
                <w:webHidden/>
              </w:rPr>
              <w:fldChar w:fldCharType="begin"/>
            </w:r>
            <w:r w:rsidR="00400814">
              <w:rPr>
                <w:noProof/>
                <w:webHidden/>
              </w:rPr>
              <w:instrText xml:space="preserve"> PAGEREF _Toc59461730 \h </w:instrText>
            </w:r>
            <w:r w:rsidR="00400814">
              <w:rPr>
                <w:noProof/>
                <w:webHidden/>
              </w:rPr>
            </w:r>
            <w:r w:rsidR="00400814">
              <w:rPr>
                <w:noProof/>
                <w:webHidden/>
              </w:rPr>
              <w:fldChar w:fldCharType="separate"/>
            </w:r>
            <w:r w:rsidR="00400814">
              <w:rPr>
                <w:noProof/>
                <w:webHidden/>
              </w:rPr>
              <w:t>64</w:t>
            </w:r>
            <w:r w:rsidR="00400814">
              <w:rPr>
                <w:noProof/>
                <w:webHidden/>
              </w:rPr>
              <w:fldChar w:fldCharType="end"/>
            </w:r>
          </w:hyperlink>
        </w:p>
        <w:p w14:paraId="4A3C2A4A" w14:textId="5076FFB0"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31" w:history="1">
            <w:r w:rsidR="00400814" w:rsidRPr="00025EB7">
              <w:rPr>
                <w:rStyle w:val="Hyperlink"/>
                <w:noProof/>
                <w14:scene3d>
                  <w14:camera w14:prst="orthographicFront"/>
                  <w14:lightRig w14:rig="threePt" w14:dir="t">
                    <w14:rot w14:lat="0" w14:lon="0" w14:rev="0"/>
                  </w14:lightRig>
                </w14:scene3d>
              </w:rPr>
              <w:t>6.3.1</w:t>
            </w:r>
            <w:r w:rsidR="00400814">
              <w:rPr>
                <w:rFonts w:asciiTheme="minorHAnsi" w:eastAsiaTheme="minorEastAsia" w:hAnsiTheme="minorHAnsi"/>
                <w:noProof/>
                <w:sz w:val="22"/>
                <w:lang w:val="is-IS" w:eastAsia="is-IS"/>
              </w:rPr>
              <w:tab/>
            </w:r>
            <w:r w:rsidR="00400814" w:rsidRPr="00025EB7">
              <w:rPr>
                <w:rStyle w:val="Hyperlink"/>
                <w:noProof/>
              </w:rPr>
              <w:t>Examples</w:t>
            </w:r>
            <w:r w:rsidR="00400814">
              <w:rPr>
                <w:noProof/>
                <w:webHidden/>
              </w:rPr>
              <w:tab/>
            </w:r>
            <w:r w:rsidR="00400814">
              <w:rPr>
                <w:noProof/>
                <w:webHidden/>
              </w:rPr>
              <w:fldChar w:fldCharType="begin"/>
            </w:r>
            <w:r w:rsidR="00400814">
              <w:rPr>
                <w:noProof/>
                <w:webHidden/>
              </w:rPr>
              <w:instrText xml:space="preserve"> PAGEREF _Toc59461731 \h </w:instrText>
            </w:r>
            <w:r w:rsidR="00400814">
              <w:rPr>
                <w:noProof/>
                <w:webHidden/>
              </w:rPr>
            </w:r>
            <w:r w:rsidR="00400814">
              <w:rPr>
                <w:noProof/>
                <w:webHidden/>
              </w:rPr>
              <w:fldChar w:fldCharType="separate"/>
            </w:r>
            <w:r w:rsidR="00400814">
              <w:rPr>
                <w:noProof/>
                <w:webHidden/>
              </w:rPr>
              <w:t>65</w:t>
            </w:r>
            <w:r w:rsidR="00400814">
              <w:rPr>
                <w:noProof/>
                <w:webHidden/>
              </w:rPr>
              <w:fldChar w:fldCharType="end"/>
            </w:r>
          </w:hyperlink>
        </w:p>
        <w:p w14:paraId="012F2CCF" w14:textId="347242DF"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32" w:history="1">
            <w:r w:rsidR="00400814" w:rsidRPr="00025EB7">
              <w:rPr>
                <w:rStyle w:val="Hyperlink"/>
                <w:noProof/>
                <w14:scene3d>
                  <w14:camera w14:prst="orthographicFront"/>
                  <w14:lightRig w14:rig="threePt" w14:dir="t">
                    <w14:rot w14:lat="0" w14:lon="0" w14:rev="0"/>
                  </w14:lightRig>
                </w14:scene3d>
              </w:rPr>
              <w:t>6.3.2</w:t>
            </w:r>
            <w:r w:rsidR="00400814">
              <w:rPr>
                <w:rFonts w:asciiTheme="minorHAnsi" w:eastAsiaTheme="minorEastAsia" w:hAnsiTheme="minorHAnsi"/>
                <w:noProof/>
                <w:sz w:val="22"/>
                <w:lang w:val="is-IS" w:eastAsia="is-IS"/>
              </w:rPr>
              <w:tab/>
            </w:r>
            <w:r w:rsidR="00400814" w:rsidRPr="00025EB7">
              <w:rPr>
                <w:rStyle w:val="Hyperlink"/>
                <w:noProof/>
              </w:rPr>
              <w:t>SMP receiving capabilities</w:t>
            </w:r>
            <w:r w:rsidR="00400814">
              <w:rPr>
                <w:noProof/>
                <w:webHidden/>
              </w:rPr>
              <w:tab/>
            </w:r>
            <w:r w:rsidR="00400814">
              <w:rPr>
                <w:noProof/>
                <w:webHidden/>
              </w:rPr>
              <w:fldChar w:fldCharType="begin"/>
            </w:r>
            <w:r w:rsidR="00400814">
              <w:rPr>
                <w:noProof/>
                <w:webHidden/>
              </w:rPr>
              <w:instrText xml:space="preserve"> PAGEREF _Toc59461732 \h </w:instrText>
            </w:r>
            <w:r w:rsidR="00400814">
              <w:rPr>
                <w:noProof/>
                <w:webHidden/>
              </w:rPr>
            </w:r>
            <w:r w:rsidR="00400814">
              <w:rPr>
                <w:noProof/>
                <w:webHidden/>
              </w:rPr>
              <w:fldChar w:fldCharType="separate"/>
            </w:r>
            <w:r w:rsidR="00400814">
              <w:rPr>
                <w:noProof/>
                <w:webHidden/>
              </w:rPr>
              <w:t>65</w:t>
            </w:r>
            <w:r w:rsidR="00400814">
              <w:rPr>
                <w:noProof/>
                <w:webHidden/>
              </w:rPr>
              <w:fldChar w:fldCharType="end"/>
            </w:r>
          </w:hyperlink>
        </w:p>
        <w:p w14:paraId="09D69F19" w14:textId="20B6062C" w:rsidR="00400814" w:rsidRDefault="002B7AB1">
          <w:pPr>
            <w:pStyle w:val="TOC1"/>
            <w:rPr>
              <w:rFonts w:asciiTheme="minorHAnsi" w:eastAsiaTheme="minorEastAsia" w:hAnsiTheme="minorHAnsi"/>
              <w:noProof/>
              <w:sz w:val="22"/>
              <w:lang w:val="is-IS" w:eastAsia="is-IS"/>
            </w:rPr>
          </w:pPr>
          <w:hyperlink w:anchor="_Toc59461733" w:history="1">
            <w:r w:rsidR="00400814" w:rsidRPr="00025EB7">
              <w:rPr>
                <w:rStyle w:val="Hyperlink"/>
                <w:noProof/>
              </w:rPr>
              <w:t>7</w:t>
            </w:r>
            <w:r w:rsidR="00400814">
              <w:rPr>
                <w:rFonts w:asciiTheme="minorHAnsi" w:eastAsiaTheme="minorEastAsia" w:hAnsiTheme="minorHAnsi"/>
                <w:noProof/>
                <w:sz w:val="22"/>
                <w:lang w:val="is-IS" w:eastAsia="is-IS"/>
              </w:rPr>
              <w:tab/>
            </w:r>
            <w:r w:rsidR="00400814" w:rsidRPr="00025EB7">
              <w:rPr>
                <w:rStyle w:val="Hyperlink"/>
                <w:noProof/>
              </w:rPr>
              <w:t>Technical requirements</w:t>
            </w:r>
            <w:r w:rsidR="00400814">
              <w:rPr>
                <w:noProof/>
                <w:webHidden/>
              </w:rPr>
              <w:tab/>
            </w:r>
            <w:r w:rsidR="00400814">
              <w:rPr>
                <w:noProof/>
                <w:webHidden/>
              </w:rPr>
              <w:fldChar w:fldCharType="begin"/>
            </w:r>
            <w:r w:rsidR="00400814">
              <w:rPr>
                <w:noProof/>
                <w:webHidden/>
              </w:rPr>
              <w:instrText xml:space="preserve"> PAGEREF _Toc59461733 \h </w:instrText>
            </w:r>
            <w:r w:rsidR="00400814">
              <w:rPr>
                <w:noProof/>
                <w:webHidden/>
              </w:rPr>
            </w:r>
            <w:r w:rsidR="00400814">
              <w:rPr>
                <w:noProof/>
                <w:webHidden/>
              </w:rPr>
              <w:fldChar w:fldCharType="separate"/>
            </w:r>
            <w:r w:rsidR="00400814">
              <w:rPr>
                <w:noProof/>
                <w:webHidden/>
              </w:rPr>
              <w:t>66</w:t>
            </w:r>
            <w:r w:rsidR="00400814">
              <w:rPr>
                <w:noProof/>
                <w:webHidden/>
              </w:rPr>
              <w:fldChar w:fldCharType="end"/>
            </w:r>
          </w:hyperlink>
        </w:p>
        <w:p w14:paraId="09A247C5" w14:textId="395DBF95"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734" w:history="1">
            <w:r w:rsidR="00400814" w:rsidRPr="00025EB7">
              <w:rPr>
                <w:rStyle w:val="Hyperlink"/>
                <w:noProof/>
              </w:rPr>
              <w:t>7.1</w:t>
            </w:r>
            <w:r w:rsidR="00400814">
              <w:rPr>
                <w:rFonts w:asciiTheme="minorHAnsi" w:eastAsiaTheme="minorEastAsia" w:hAnsiTheme="minorHAnsi"/>
                <w:noProof/>
                <w:sz w:val="22"/>
                <w:lang w:val="is-IS" w:eastAsia="is-IS"/>
              </w:rPr>
              <w:tab/>
            </w:r>
            <w:r w:rsidR="00400814" w:rsidRPr="00025EB7">
              <w:rPr>
                <w:rStyle w:val="Hyperlink"/>
                <w:noProof/>
              </w:rPr>
              <w:t>Syntax binding</w:t>
            </w:r>
            <w:r w:rsidR="00400814">
              <w:rPr>
                <w:noProof/>
                <w:webHidden/>
              </w:rPr>
              <w:tab/>
            </w:r>
            <w:r w:rsidR="00400814">
              <w:rPr>
                <w:noProof/>
                <w:webHidden/>
              </w:rPr>
              <w:fldChar w:fldCharType="begin"/>
            </w:r>
            <w:r w:rsidR="00400814">
              <w:rPr>
                <w:noProof/>
                <w:webHidden/>
              </w:rPr>
              <w:instrText xml:space="preserve"> PAGEREF _Toc59461734 \h </w:instrText>
            </w:r>
            <w:r w:rsidR="00400814">
              <w:rPr>
                <w:noProof/>
                <w:webHidden/>
              </w:rPr>
            </w:r>
            <w:r w:rsidR="00400814">
              <w:rPr>
                <w:noProof/>
                <w:webHidden/>
              </w:rPr>
              <w:fldChar w:fldCharType="separate"/>
            </w:r>
            <w:r w:rsidR="00400814">
              <w:rPr>
                <w:noProof/>
                <w:webHidden/>
              </w:rPr>
              <w:t>66</w:t>
            </w:r>
            <w:r w:rsidR="00400814">
              <w:rPr>
                <w:noProof/>
                <w:webHidden/>
              </w:rPr>
              <w:fldChar w:fldCharType="end"/>
            </w:r>
          </w:hyperlink>
        </w:p>
        <w:p w14:paraId="31A80CB3" w14:textId="63251C78" w:rsidR="00400814" w:rsidRDefault="002B7AB1">
          <w:pPr>
            <w:pStyle w:val="TOC2"/>
            <w:tabs>
              <w:tab w:val="left" w:pos="880"/>
              <w:tab w:val="right" w:leader="dot" w:pos="9628"/>
            </w:tabs>
            <w:rPr>
              <w:rFonts w:asciiTheme="minorHAnsi" w:eastAsiaTheme="minorEastAsia" w:hAnsiTheme="minorHAnsi"/>
              <w:noProof/>
              <w:sz w:val="22"/>
              <w:lang w:val="is-IS" w:eastAsia="is-IS"/>
            </w:rPr>
          </w:pPr>
          <w:hyperlink w:anchor="_Toc59461735" w:history="1">
            <w:r w:rsidR="00400814" w:rsidRPr="00025EB7">
              <w:rPr>
                <w:rStyle w:val="Hyperlink"/>
                <w:noProof/>
              </w:rPr>
              <w:t>7.2</w:t>
            </w:r>
            <w:r w:rsidR="00400814">
              <w:rPr>
                <w:rFonts w:asciiTheme="minorHAnsi" w:eastAsiaTheme="minorEastAsia" w:hAnsiTheme="minorHAnsi"/>
                <w:noProof/>
                <w:sz w:val="22"/>
                <w:lang w:val="is-IS" w:eastAsia="is-IS"/>
              </w:rPr>
              <w:tab/>
            </w:r>
            <w:r w:rsidR="00400814" w:rsidRPr="00025EB7">
              <w:rPr>
                <w:rStyle w:val="Hyperlink"/>
                <w:noProof/>
              </w:rPr>
              <w:t>Validation</w:t>
            </w:r>
            <w:r w:rsidR="00400814">
              <w:rPr>
                <w:noProof/>
                <w:webHidden/>
              </w:rPr>
              <w:tab/>
            </w:r>
            <w:r w:rsidR="00400814">
              <w:rPr>
                <w:noProof/>
                <w:webHidden/>
              </w:rPr>
              <w:fldChar w:fldCharType="begin"/>
            </w:r>
            <w:r w:rsidR="00400814">
              <w:rPr>
                <w:noProof/>
                <w:webHidden/>
              </w:rPr>
              <w:instrText xml:space="preserve"> PAGEREF _Toc59461735 \h </w:instrText>
            </w:r>
            <w:r w:rsidR="00400814">
              <w:rPr>
                <w:noProof/>
                <w:webHidden/>
              </w:rPr>
            </w:r>
            <w:r w:rsidR="00400814">
              <w:rPr>
                <w:noProof/>
                <w:webHidden/>
              </w:rPr>
              <w:fldChar w:fldCharType="separate"/>
            </w:r>
            <w:r w:rsidR="00400814">
              <w:rPr>
                <w:noProof/>
                <w:webHidden/>
              </w:rPr>
              <w:t>66</w:t>
            </w:r>
            <w:r w:rsidR="00400814">
              <w:rPr>
                <w:noProof/>
                <w:webHidden/>
              </w:rPr>
              <w:fldChar w:fldCharType="end"/>
            </w:r>
          </w:hyperlink>
        </w:p>
        <w:p w14:paraId="16FBECBC" w14:textId="078B1B58"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36" w:history="1">
            <w:r w:rsidR="00400814" w:rsidRPr="00025EB7">
              <w:rPr>
                <w:rStyle w:val="Hyperlink"/>
                <w:noProof/>
                <w14:scene3d>
                  <w14:camera w14:prst="orthographicFront"/>
                  <w14:lightRig w14:rig="threePt" w14:dir="t">
                    <w14:rot w14:lat="0" w14:lon="0" w14:rev="0"/>
                  </w14:lightRig>
                </w14:scene3d>
              </w:rPr>
              <w:t>7.2.1</w:t>
            </w:r>
            <w:r w:rsidR="00400814">
              <w:rPr>
                <w:rFonts w:asciiTheme="minorHAnsi" w:eastAsiaTheme="minorEastAsia" w:hAnsiTheme="minorHAnsi"/>
                <w:noProof/>
                <w:sz w:val="22"/>
                <w:lang w:val="is-IS" w:eastAsia="is-IS"/>
              </w:rPr>
              <w:tab/>
            </w:r>
            <w:r w:rsidR="00400814" w:rsidRPr="00025EB7">
              <w:rPr>
                <w:rStyle w:val="Hyperlink"/>
                <w:noProof/>
              </w:rPr>
              <w:t>Technical structure</w:t>
            </w:r>
            <w:r w:rsidR="00400814">
              <w:rPr>
                <w:noProof/>
                <w:webHidden/>
              </w:rPr>
              <w:tab/>
            </w:r>
            <w:r w:rsidR="00400814">
              <w:rPr>
                <w:noProof/>
                <w:webHidden/>
              </w:rPr>
              <w:fldChar w:fldCharType="begin"/>
            </w:r>
            <w:r w:rsidR="00400814">
              <w:rPr>
                <w:noProof/>
                <w:webHidden/>
              </w:rPr>
              <w:instrText xml:space="preserve"> PAGEREF _Toc59461736 \h </w:instrText>
            </w:r>
            <w:r w:rsidR="00400814">
              <w:rPr>
                <w:noProof/>
                <w:webHidden/>
              </w:rPr>
            </w:r>
            <w:r w:rsidR="00400814">
              <w:rPr>
                <w:noProof/>
                <w:webHidden/>
              </w:rPr>
              <w:fldChar w:fldCharType="separate"/>
            </w:r>
            <w:r w:rsidR="00400814">
              <w:rPr>
                <w:noProof/>
                <w:webHidden/>
              </w:rPr>
              <w:t>66</w:t>
            </w:r>
            <w:r w:rsidR="00400814">
              <w:rPr>
                <w:noProof/>
                <w:webHidden/>
              </w:rPr>
              <w:fldChar w:fldCharType="end"/>
            </w:r>
          </w:hyperlink>
        </w:p>
        <w:p w14:paraId="59B59EE2" w14:textId="0DF92150"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37" w:history="1">
            <w:r w:rsidR="00400814" w:rsidRPr="00025EB7">
              <w:rPr>
                <w:rStyle w:val="Hyperlink"/>
                <w:noProof/>
                <w14:scene3d>
                  <w14:camera w14:prst="orthographicFront"/>
                  <w14:lightRig w14:rig="threePt" w14:dir="t">
                    <w14:rot w14:lat="0" w14:lon="0" w14:rev="0"/>
                  </w14:lightRig>
                </w14:scene3d>
              </w:rPr>
              <w:t>7.2.2</w:t>
            </w:r>
            <w:r w:rsidR="00400814">
              <w:rPr>
                <w:rFonts w:asciiTheme="minorHAnsi" w:eastAsiaTheme="minorEastAsia" w:hAnsiTheme="minorHAnsi"/>
                <w:noProof/>
                <w:sz w:val="22"/>
                <w:lang w:val="is-IS" w:eastAsia="is-IS"/>
              </w:rPr>
              <w:tab/>
            </w:r>
            <w:r w:rsidR="00400814" w:rsidRPr="00025EB7">
              <w:rPr>
                <w:rStyle w:val="Hyperlink"/>
                <w:noProof/>
              </w:rPr>
              <w:t>PINT validation</w:t>
            </w:r>
            <w:r w:rsidR="00400814">
              <w:rPr>
                <w:noProof/>
                <w:webHidden/>
              </w:rPr>
              <w:tab/>
            </w:r>
            <w:r w:rsidR="00400814">
              <w:rPr>
                <w:noProof/>
                <w:webHidden/>
              </w:rPr>
              <w:fldChar w:fldCharType="begin"/>
            </w:r>
            <w:r w:rsidR="00400814">
              <w:rPr>
                <w:noProof/>
                <w:webHidden/>
              </w:rPr>
              <w:instrText xml:space="preserve"> PAGEREF _Toc59461737 \h </w:instrText>
            </w:r>
            <w:r w:rsidR="00400814">
              <w:rPr>
                <w:noProof/>
                <w:webHidden/>
              </w:rPr>
            </w:r>
            <w:r w:rsidR="00400814">
              <w:rPr>
                <w:noProof/>
                <w:webHidden/>
              </w:rPr>
              <w:fldChar w:fldCharType="separate"/>
            </w:r>
            <w:r w:rsidR="00400814">
              <w:rPr>
                <w:noProof/>
                <w:webHidden/>
              </w:rPr>
              <w:t>67</w:t>
            </w:r>
            <w:r w:rsidR="00400814">
              <w:rPr>
                <w:noProof/>
                <w:webHidden/>
              </w:rPr>
              <w:fldChar w:fldCharType="end"/>
            </w:r>
          </w:hyperlink>
        </w:p>
        <w:p w14:paraId="279D173C" w14:textId="3ED43DCF"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38" w:history="1">
            <w:r w:rsidR="00400814" w:rsidRPr="00025EB7">
              <w:rPr>
                <w:rStyle w:val="Hyperlink"/>
                <w:noProof/>
                <w14:scene3d>
                  <w14:camera w14:prst="orthographicFront"/>
                  <w14:lightRig w14:rig="threePt" w14:dir="t">
                    <w14:rot w14:lat="0" w14:lon="0" w14:rev="0"/>
                  </w14:lightRig>
                </w14:scene3d>
              </w:rPr>
              <w:t>7.2.3</w:t>
            </w:r>
            <w:r w:rsidR="00400814">
              <w:rPr>
                <w:rFonts w:asciiTheme="minorHAnsi" w:eastAsiaTheme="minorEastAsia" w:hAnsiTheme="minorHAnsi"/>
                <w:noProof/>
                <w:sz w:val="22"/>
                <w:lang w:val="is-IS" w:eastAsia="is-IS"/>
              </w:rPr>
              <w:tab/>
            </w:r>
            <w:r w:rsidR="00400814" w:rsidRPr="00025EB7">
              <w:rPr>
                <w:rStyle w:val="Hyperlink"/>
                <w:noProof/>
              </w:rPr>
              <w:t>Aligned Invoice domain rules.</w:t>
            </w:r>
            <w:r w:rsidR="00400814">
              <w:rPr>
                <w:noProof/>
                <w:webHidden/>
              </w:rPr>
              <w:tab/>
            </w:r>
            <w:r w:rsidR="00400814">
              <w:rPr>
                <w:noProof/>
                <w:webHidden/>
              </w:rPr>
              <w:fldChar w:fldCharType="begin"/>
            </w:r>
            <w:r w:rsidR="00400814">
              <w:rPr>
                <w:noProof/>
                <w:webHidden/>
              </w:rPr>
              <w:instrText xml:space="preserve"> PAGEREF _Toc59461738 \h </w:instrText>
            </w:r>
            <w:r w:rsidR="00400814">
              <w:rPr>
                <w:noProof/>
                <w:webHidden/>
              </w:rPr>
            </w:r>
            <w:r w:rsidR="00400814">
              <w:rPr>
                <w:noProof/>
                <w:webHidden/>
              </w:rPr>
              <w:fldChar w:fldCharType="separate"/>
            </w:r>
            <w:r w:rsidR="00400814">
              <w:rPr>
                <w:noProof/>
                <w:webHidden/>
              </w:rPr>
              <w:t>67</w:t>
            </w:r>
            <w:r w:rsidR="00400814">
              <w:rPr>
                <w:noProof/>
                <w:webHidden/>
              </w:rPr>
              <w:fldChar w:fldCharType="end"/>
            </w:r>
          </w:hyperlink>
        </w:p>
        <w:p w14:paraId="509133C2" w14:textId="4A4172A7" w:rsidR="00400814" w:rsidRDefault="002B7AB1">
          <w:pPr>
            <w:pStyle w:val="TOC3"/>
            <w:tabs>
              <w:tab w:val="left" w:pos="1320"/>
              <w:tab w:val="right" w:leader="dot" w:pos="9628"/>
            </w:tabs>
            <w:rPr>
              <w:rFonts w:asciiTheme="minorHAnsi" w:eastAsiaTheme="minorEastAsia" w:hAnsiTheme="minorHAnsi"/>
              <w:noProof/>
              <w:sz w:val="22"/>
              <w:lang w:val="is-IS" w:eastAsia="is-IS"/>
            </w:rPr>
          </w:pPr>
          <w:hyperlink w:anchor="_Toc59461739" w:history="1">
            <w:r w:rsidR="00400814" w:rsidRPr="00025EB7">
              <w:rPr>
                <w:rStyle w:val="Hyperlink"/>
                <w:noProof/>
                <w14:scene3d>
                  <w14:camera w14:prst="orthographicFront"/>
                  <w14:lightRig w14:rig="threePt" w14:dir="t">
                    <w14:rot w14:lat="0" w14:lon="0" w14:rev="0"/>
                  </w14:lightRig>
                </w14:scene3d>
              </w:rPr>
              <w:t>7.2.4</w:t>
            </w:r>
            <w:r w:rsidR="00400814">
              <w:rPr>
                <w:rFonts w:asciiTheme="minorHAnsi" w:eastAsiaTheme="minorEastAsia" w:hAnsiTheme="minorHAnsi"/>
                <w:noProof/>
                <w:sz w:val="22"/>
                <w:lang w:val="is-IS" w:eastAsia="is-IS"/>
              </w:rPr>
              <w:tab/>
            </w:r>
            <w:r w:rsidR="00400814" w:rsidRPr="00025EB7">
              <w:rPr>
                <w:rStyle w:val="Hyperlink"/>
                <w:noProof/>
              </w:rPr>
              <w:t>Further aligned and distinct rules.</w:t>
            </w:r>
            <w:r w:rsidR="00400814">
              <w:rPr>
                <w:noProof/>
                <w:webHidden/>
              </w:rPr>
              <w:tab/>
            </w:r>
            <w:r w:rsidR="00400814">
              <w:rPr>
                <w:noProof/>
                <w:webHidden/>
              </w:rPr>
              <w:fldChar w:fldCharType="begin"/>
            </w:r>
            <w:r w:rsidR="00400814">
              <w:rPr>
                <w:noProof/>
                <w:webHidden/>
              </w:rPr>
              <w:instrText xml:space="preserve"> PAGEREF _Toc59461739 \h </w:instrText>
            </w:r>
            <w:r w:rsidR="00400814">
              <w:rPr>
                <w:noProof/>
                <w:webHidden/>
              </w:rPr>
            </w:r>
            <w:r w:rsidR="00400814">
              <w:rPr>
                <w:noProof/>
                <w:webHidden/>
              </w:rPr>
              <w:fldChar w:fldCharType="separate"/>
            </w:r>
            <w:r w:rsidR="00400814">
              <w:rPr>
                <w:noProof/>
                <w:webHidden/>
              </w:rPr>
              <w:t>67</w:t>
            </w:r>
            <w:r w:rsidR="00400814">
              <w:rPr>
                <w:noProof/>
                <w:webHidden/>
              </w:rPr>
              <w:fldChar w:fldCharType="end"/>
            </w:r>
          </w:hyperlink>
        </w:p>
        <w:p w14:paraId="02347121" w14:textId="6D7B86F2" w:rsidR="00A353DC" w:rsidRPr="00A762AC" w:rsidRDefault="00A353DC">
          <w:r w:rsidRPr="00A762AC">
            <w:rPr>
              <w:b/>
              <w:bCs/>
            </w:rPr>
            <w:fldChar w:fldCharType="end"/>
          </w:r>
        </w:p>
      </w:sdtContent>
    </w:sdt>
    <w:p w14:paraId="01F02186" w14:textId="3B43EDBB" w:rsidR="00A353DC" w:rsidRPr="00A762AC" w:rsidRDefault="00A353DC">
      <w:r w:rsidRPr="00A762AC">
        <w:br w:type="page"/>
      </w:r>
    </w:p>
    <w:p w14:paraId="38E4AD1E" w14:textId="4B5E8EB8" w:rsidR="00FD4F09" w:rsidRPr="004E2249" w:rsidRDefault="00FD4F09" w:rsidP="002625C0">
      <w:pPr>
        <w:pStyle w:val="Heading1"/>
      </w:pPr>
      <w:bookmarkStart w:id="4" w:name="_Toc46834991"/>
      <w:bookmarkStart w:id="5" w:name="_Toc59461664"/>
      <w:r w:rsidRPr="00887AF8">
        <w:lastRenderedPageBreak/>
        <w:t>Introduction</w:t>
      </w:r>
      <w:bookmarkEnd w:id="4"/>
      <w:bookmarkEnd w:id="5"/>
    </w:p>
    <w:p w14:paraId="2957854F" w14:textId="03BFF45F" w:rsidR="00E342F0" w:rsidRPr="007679ED" w:rsidRDefault="00FD4F09" w:rsidP="008F1529">
      <w:pPr>
        <w:pStyle w:val="BodyText"/>
        <w:rPr>
          <w:noProof w:val="0"/>
        </w:rPr>
      </w:pPr>
      <w:r w:rsidRPr="007679ED">
        <w:rPr>
          <w:noProof w:val="0"/>
        </w:rPr>
        <w:t xml:space="preserve">The Peppol International Invoicing Model </w:t>
      </w:r>
      <w:r w:rsidR="008F1529" w:rsidRPr="007679ED">
        <w:rPr>
          <w:noProof w:val="0"/>
        </w:rPr>
        <w:t xml:space="preserve">(PINT) </w:t>
      </w:r>
      <w:r w:rsidRPr="007679ED">
        <w:rPr>
          <w:noProof w:val="0"/>
        </w:rPr>
        <w:t>is a semantic data model that defines a set of business terms in an invoice</w:t>
      </w:r>
      <w:r w:rsidR="00E342F0" w:rsidRPr="007679ED">
        <w:rPr>
          <w:noProof w:val="0"/>
        </w:rPr>
        <w:t xml:space="preserve"> to be used in an international context</w:t>
      </w:r>
      <w:r w:rsidRPr="007679ED">
        <w:rPr>
          <w:noProof w:val="0"/>
        </w:rPr>
        <w:t>.</w:t>
      </w:r>
    </w:p>
    <w:p w14:paraId="7DCAFD1A" w14:textId="540B987A" w:rsidR="00FD4F09" w:rsidRPr="007679ED" w:rsidRDefault="00FD4F09" w:rsidP="008F1529">
      <w:pPr>
        <w:pStyle w:val="BodyText"/>
        <w:rPr>
          <w:noProof w:val="0"/>
        </w:rPr>
      </w:pPr>
      <w:r w:rsidRPr="007679ED">
        <w:rPr>
          <w:noProof w:val="0"/>
        </w:rPr>
        <w:t>The semantic definition of those business terms is shared between compliant users of the model.</w:t>
      </w:r>
    </w:p>
    <w:p w14:paraId="5211E32D" w14:textId="39D6F443" w:rsidR="003316BC" w:rsidRPr="004E2249" w:rsidRDefault="003316BC" w:rsidP="00550F77">
      <w:pPr>
        <w:pStyle w:val="Heading2"/>
      </w:pPr>
      <w:bookmarkStart w:id="6" w:name="_Toc46834992"/>
      <w:bookmarkStart w:id="7" w:name="_Toc59461665"/>
      <w:r w:rsidRPr="004E2249">
        <w:t>Objective</w:t>
      </w:r>
      <w:bookmarkEnd w:id="6"/>
      <w:bookmarkEnd w:id="7"/>
    </w:p>
    <w:p w14:paraId="2C632C3B" w14:textId="15274C7B" w:rsidR="00550F77" w:rsidRPr="007679ED" w:rsidRDefault="00550F77" w:rsidP="008F1529">
      <w:pPr>
        <w:pStyle w:val="BodyText"/>
        <w:rPr>
          <w:noProof w:val="0"/>
        </w:rPr>
      </w:pPr>
      <w:r w:rsidRPr="007679ED">
        <w:rPr>
          <w:noProof w:val="0"/>
        </w:rPr>
        <w:t xml:space="preserve">The objective of this specification is to </w:t>
      </w:r>
      <w:r w:rsidR="00E342F0" w:rsidRPr="007679ED">
        <w:rPr>
          <w:noProof w:val="0"/>
        </w:rPr>
        <w:t xml:space="preserve">define </w:t>
      </w:r>
      <w:r w:rsidRPr="007679ED">
        <w:rPr>
          <w:noProof w:val="0"/>
        </w:rPr>
        <w:t xml:space="preserve">an </w:t>
      </w:r>
      <w:r w:rsidR="00D46F11">
        <w:rPr>
          <w:noProof w:val="0"/>
        </w:rPr>
        <w:t>invoice data</w:t>
      </w:r>
      <w:r w:rsidRPr="007679ED">
        <w:rPr>
          <w:noProof w:val="0"/>
        </w:rPr>
        <w:t xml:space="preserve"> model </w:t>
      </w:r>
      <w:r w:rsidR="008D76B9" w:rsidRPr="007679ED">
        <w:rPr>
          <w:noProof w:val="0"/>
        </w:rPr>
        <w:t>that</w:t>
      </w:r>
      <w:r w:rsidR="006A3389" w:rsidRPr="007679ED">
        <w:rPr>
          <w:noProof w:val="0"/>
        </w:rPr>
        <w:t xml:space="preserve"> </w:t>
      </w:r>
      <w:r w:rsidRPr="007679ED">
        <w:rPr>
          <w:noProof w:val="0"/>
        </w:rPr>
        <w:t>enable</w:t>
      </w:r>
      <w:r w:rsidR="008D76B9" w:rsidRPr="007679ED">
        <w:rPr>
          <w:noProof w:val="0"/>
        </w:rPr>
        <w:t>s</w:t>
      </w:r>
      <w:r w:rsidRPr="007679ED">
        <w:rPr>
          <w:noProof w:val="0"/>
        </w:rPr>
        <w:t xml:space="preserve"> </w:t>
      </w:r>
      <w:r w:rsidR="00E342F0" w:rsidRPr="007679ED">
        <w:rPr>
          <w:noProof w:val="0"/>
        </w:rPr>
        <w:t>international exchange of electronic invoices</w:t>
      </w:r>
      <w:r w:rsidR="008D76B9" w:rsidRPr="007679ED">
        <w:rPr>
          <w:noProof w:val="0"/>
        </w:rPr>
        <w:t xml:space="preserve"> between </w:t>
      </w:r>
      <w:r w:rsidR="00D46F11">
        <w:rPr>
          <w:noProof w:val="0"/>
        </w:rPr>
        <w:t>domains</w:t>
      </w:r>
      <w:r w:rsidRPr="007679ED">
        <w:rPr>
          <w:noProof w:val="0"/>
        </w:rPr>
        <w:t xml:space="preserve"> in different parts of the world</w:t>
      </w:r>
      <w:r w:rsidR="00CF7C4A" w:rsidRPr="007679ED">
        <w:rPr>
          <w:noProof w:val="0"/>
        </w:rPr>
        <w:t xml:space="preserve"> while at the same time enabling them to support </w:t>
      </w:r>
      <w:r w:rsidR="00D46F11">
        <w:rPr>
          <w:noProof w:val="0"/>
        </w:rPr>
        <w:t xml:space="preserve">regional </w:t>
      </w:r>
      <w:r w:rsidR="00E342F0" w:rsidRPr="007679ED">
        <w:rPr>
          <w:noProof w:val="0"/>
        </w:rPr>
        <w:t>requirements</w:t>
      </w:r>
      <w:r w:rsidRPr="007679ED">
        <w:rPr>
          <w:noProof w:val="0"/>
        </w:rPr>
        <w:t>.</w:t>
      </w:r>
    </w:p>
    <w:p w14:paraId="2508F5FD" w14:textId="218A761A" w:rsidR="00550F77" w:rsidRPr="007679ED" w:rsidRDefault="00550F77" w:rsidP="008F1529">
      <w:pPr>
        <w:pStyle w:val="BodyText"/>
        <w:rPr>
          <w:noProof w:val="0"/>
        </w:rPr>
      </w:pPr>
      <w:r w:rsidRPr="007679ED">
        <w:rPr>
          <w:noProof w:val="0"/>
        </w:rPr>
        <w:t>The primary objective of the International model is to develop a shared part that fosters interoperability. Enabling support for specific requirements will be attempted where possible but is secondary.</w:t>
      </w:r>
    </w:p>
    <w:p w14:paraId="21B1F472" w14:textId="58EDE95A" w:rsidR="002F1007" w:rsidRPr="004E2249" w:rsidRDefault="002F1007" w:rsidP="002F1007">
      <w:pPr>
        <w:pStyle w:val="Heading2"/>
      </w:pPr>
      <w:bookmarkStart w:id="8" w:name="_Toc46834993"/>
      <w:bookmarkStart w:id="9" w:name="_Toc59461666"/>
      <w:r w:rsidRPr="004E2249">
        <w:t>Peppol BIS Billing 3.0</w:t>
      </w:r>
      <w:bookmarkEnd w:id="8"/>
      <w:bookmarkEnd w:id="9"/>
    </w:p>
    <w:p w14:paraId="3A1E14B6" w14:textId="09E8EBBE" w:rsidR="002F1007" w:rsidRPr="007679ED" w:rsidRDefault="002F1007" w:rsidP="008F1529">
      <w:pPr>
        <w:pStyle w:val="BodyText"/>
        <w:rPr>
          <w:noProof w:val="0"/>
        </w:rPr>
      </w:pPr>
      <w:r w:rsidRPr="007679ED">
        <w:rPr>
          <w:noProof w:val="0"/>
        </w:rPr>
        <w:t xml:space="preserve">The Peppol BIS Billing 3.0 is a compliant CIUS on the EN 16931 European eInvoice standard. </w:t>
      </w:r>
      <w:r w:rsidR="00CF7C4A" w:rsidRPr="007679ED">
        <w:rPr>
          <w:noProof w:val="0"/>
        </w:rPr>
        <w:t xml:space="preserve">Consequently, </w:t>
      </w:r>
      <w:r w:rsidRPr="007679ED">
        <w:rPr>
          <w:noProof w:val="0"/>
        </w:rPr>
        <w:t xml:space="preserve">those who can receive </w:t>
      </w:r>
      <w:r w:rsidR="00CF7C4A" w:rsidRPr="007679ED">
        <w:rPr>
          <w:noProof w:val="0"/>
        </w:rPr>
        <w:t xml:space="preserve">and process the Peppol BIS 3.0 are </w:t>
      </w:r>
      <w:r w:rsidRPr="007679ED">
        <w:rPr>
          <w:noProof w:val="0"/>
        </w:rPr>
        <w:t xml:space="preserve">compliant to the Directive 2014/55 on </w:t>
      </w:r>
      <w:proofErr w:type="spellStart"/>
      <w:r w:rsidRPr="007679ED">
        <w:rPr>
          <w:noProof w:val="0"/>
        </w:rPr>
        <w:t>eInvoicing</w:t>
      </w:r>
      <w:proofErr w:type="spellEnd"/>
      <w:r w:rsidRPr="007679ED">
        <w:rPr>
          <w:noProof w:val="0"/>
        </w:rPr>
        <w:t xml:space="preserve"> in the European Public sector.</w:t>
      </w:r>
    </w:p>
    <w:p w14:paraId="4F3C1A6C" w14:textId="158517DC" w:rsidR="00CF7C4A" w:rsidRPr="007679ED" w:rsidRDefault="00CF7C4A" w:rsidP="008F1529">
      <w:pPr>
        <w:pStyle w:val="BodyText"/>
        <w:rPr>
          <w:noProof w:val="0"/>
        </w:rPr>
      </w:pPr>
      <w:r w:rsidRPr="007679ED">
        <w:rPr>
          <w:noProof w:val="0"/>
        </w:rPr>
        <w:t xml:space="preserve">The EN 16931 </w:t>
      </w:r>
      <w:proofErr w:type="spellStart"/>
      <w:r w:rsidRPr="007679ED">
        <w:rPr>
          <w:noProof w:val="0"/>
        </w:rPr>
        <w:t>eInvoicing</w:t>
      </w:r>
      <w:proofErr w:type="spellEnd"/>
      <w:r w:rsidRPr="007679ED">
        <w:rPr>
          <w:noProof w:val="0"/>
        </w:rPr>
        <w:t xml:space="preserve"> standard is designed to support EN directives and legislation on invoicing, most importantly the EU Directive 112/2006 or VAT. As result the EN 16931 is in some areas too restrictive to be used by countries outside of the European Union. This is most relevant for tax related issues and payment means. In these the EN 16931 is focu</w:t>
      </w:r>
      <w:r w:rsidR="00AD31A3" w:rsidRPr="007679ED">
        <w:rPr>
          <w:noProof w:val="0"/>
        </w:rPr>
        <w:t>s</w:t>
      </w:r>
      <w:r w:rsidRPr="007679ED">
        <w:rPr>
          <w:noProof w:val="0"/>
        </w:rPr>
        <w:t>ed on EU directives and the SEPA payment area, neither of which apply outside of the EU.</w:t>
      </w:r>
    </w:p>
    <w:p w14:paraId="33AC9F9E" w14:textId="699FD84D" w:rsidR="00CF7C4A" w:rsidRPr="004E2249" w:rsidRDefault="00CF7C4A" w:rsidP="00CF7C4A">
      <w:pPr>
        <w:pStyle w:val="Heading2"/>
      </w:pPr>
      <w:bookmarkStart w:id="10" w:name="_Toc46834994"/>
      <w:bookmarkStart w:id="11" w:name="_Toc59461667"/>
      <w:r w:rsidRPr="004E2249">
        <w:t>Peppol International Invoice (PINT)</w:t>
      </w:r>
      <w:bookmarkEnd w:id="10"/>
      <w:bookmarkEnd w:id="11"/>
    </w:p>
    <w:p w14:paraId="3439E5B4" w14:textId="4E8B3FB0" w:rsidR="00CF7C4A" w:rsidRPr="007679ED" w:rsidRDefault="00CF7C4A" w:rsidP="00CF7C4A">
      <w:pPr>
        <w:pStyle w:val="BodyText"/>
        <w:rPr>
          <w:noProof w:val="0"/>
        </w:rPr>
      </w:pPr>
      <w:r w:rsidRPr="007679ED">
        <w:rPr>
          <w:noProof w:val="0"/>
        </w:rPr>
        <w:t>The desi</w:t>
      </w:r>
      <w:r w:rsidR="00522A7C" w:rsidRPr="007679ED">
        <w:rPr>
          <w:noProof w:val="0"/>
        </w:rPr>
        <w:t>g</w:t>
      </w:r>
      <w:r w:rsidRPr="007679ED">
        <w:rPr>
          <w:noProof w:val="0"/>
        </w:rPr>
        <w:t xml:space="preserve">n principle for the PINT is to follow the </w:t>
      </w:r>
      <w:r w:rsidR="00522A7C" w:rsidRPr="007679ED">
        <w:rPr>
          <w:noProof w:val="0"/>
        </w:rPr>
        <w:t>Peppol BIS Billing 3.0</w:t>
      </w:r>
      <w:r w:rsidRPr="007679ED">
        <w:rPr>
          <w:noProof w:val="0"/>
        </w:rPr>
        <w:t xml:space="preserve"> as closely as possible</w:t>
      </w:r>
      <w:r w:rsidR="00F50A4C" w:rsidRPr="00F50A4C">
        <w:rPr>
          <w:noProof w:val="0"/>
        </w:rPr>
        <w:t>, to take advantage of the investment by service providers and end-users to establish requirements and implement solutions.</w:t>
      </w:r>
      <w:r w:rsidRPr="007679ED">
        <w:rPr>
          <w:noProof w:val="0"/>
        </w:rPr>
        <w:t xml:space="preserve"> Where necessary the PINT will extend the semantic definition of business terms in the data model</w:t>
      </w:r>
      <w:r w:rsidR="00522A7C" w:rsidRPr="007679ED">
        <w:rPr>
          <w:noProof w:val="0"/>
        </w:rPr>
        <w:t xml:space="preserve"> or add business terms, </w:t>
      </w:r>
      <w:r w:rsidR="00F50A4C" w:rsidRPr="007679ED">
        <w:rPr>
          <w:noProof w:val="0"/>
        </w:rPr>
        <w:t>to</w:t>
      </w:r>
      <w:r w:rsidRPr="007679ED">
        <w:rPr>
          <w:noProof w:val="0"/>
        </w:rPr>
        <w:t xml:space="preserve"> </w:t>
      </w:r>
      <w:r w:rsidR="00522A7C" w:rsidRPr="007679ED">
        <w:rPr>
          <w:noProof w:val="0"/>
        </w:rPr>
        <w:t xml:space="preserve">enable support for </w:t>
      </w:r>
      <w:r w:rsidR="00A762AC" w:rsidRPr="004E2249">
        <w:rPr>
          <w:noProof w:val="0"/>
        </w:rPr>
        <w:t>non-EU</w:t>
      </w:r>
      <w:r w:rsidR="00522A7C" w:rsidRPr="007679ED">
        <w:rPr>
          <w:noProof w:val="0"/>
        </w:rPr>
        <w:t xml:space="preserve"> requirements. </w:t>
      </w:r>
    </w:p>
    <w:p w14:paraId="52FEF495" w14:textId="3761B75D" w:rsidR="002F1007" w:rsidRPr="007679ED" w:rsidRDefault="002F1007" w:rsidP="008F1529">
      <w:pPr>
        <w:pStyle w:val="BodyText"/>
        <w:rPr>
          <w:noProof w:val="0"/>
        </w:rPr>
      </w:pPr>
      <w:r w:rsidRPr="007679ED">
        <w:rPr>
          <w:noProof w:val="0"/>
        </w:rPr>
        <w:t xml:space="preserve">Since the PINT is an extension on the </w:t>
      </w:r>
      <w:r w:rsidR="00522A7C" w:rsidRPr="007679ED">
        <w:rPr>
          <w:noProof w:val="0"/>
        </w:rPr>
        <w:t>Peppol BIS Billing 3.0</w:t>
      </w:r>
      <w:r w:rsidRPr="007679ED">
        <w:rPr>
          <w:noProof w:val="0"/>
        </w:rPr>
        <w:t xml:space="preserve"> then the </w:t>
      </w:r>
      <w:r w:rsidR="00522A7C" w:rsidRPr="007679ED">
        <w:rPr>
          <w:noProof w:val="0"/>
        </w:rPr>
        <w:t>BIS Billing</w:t>
      </w:r>
      <w:r w:rsidRPr="007679ED">
        <w:rPr>
          <w:noProof w:val="0"/>
        </w:rPr>
        <w:t xml:space="preserve"> is by default a compliant restriction on the PINT.</w:t>
      </w:r>
      <w:r w:rsidR="00522A7C" w:rsidRPr="007679ED">
        <w:rPr>
          <w:noProof w:val="0"/>
        </w:rPr>
        <w:t xml:space="preserve"> Electronic invoice specification</w:t>
      </w:r>
      <w:r w:rsidR="00EC442B" w:rsidRPr="007679ED">
        <w:rPr>
          <w:noProof w:val="0"/>
        </w:rPr>
        <w:t>s</w:t>
      </w:r>
      <w:r w:rsidR="00522A7C" w:rsidRPr="007679ED">
        <w:rPr>
          <w:noProof w:val="0"/>
        </w:rPr>
        <w:t xml:space="preserve"> in other countries and regions must be compliant to the PINT model.</w:t>
      </w:r>
    </w:p>
    <w:p w14:paraId="5402C88C" w14:textId="57193DEA" w:rsidR="00C92525" w:rsidRPr="007679ED" w:rsidRDefault="00C92525" w:rsidP="00522A7C">
      <w:pPr>
        <w:pStyle w:val="BodyText"/>
        <w:jc w:val="center"/>
        <w:rPr>
          <w:noProof w:val="0"/>
        </w:rPr>
      </w:pPr>
      <w:r w:rsidRPr="007679ED">
        <w:rPr>
          <w:lang w:eastAsia="en-AU"/>
        </w:rPr>
        <w:drawing>
          <wp:inline distT="0" distB="0" distL="0" distR="0" wp14:anchorId="39D923A0" wp14:editId="291C921B">
            <wp:extent cx="5191125" cy="213345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7647" cy="2136137"/>
                    </a:xfrm>
                    <a:prstGeom prst="rect">
                      <a:avLst/>
                    </a:prstGeom>
                    <a:noFill/>
                  </pic:spPr>
                </pic:pic>
              </a:graphicData>
            </a:graphic>
          </wp:inline>
        </w:drawing>
      </w:r>
    </w:p>
    <w:p w14:paraId="7E692AC5" w14:textId="77777777" w:rsidR="006F409C" w:rsidRPr="007679ED" w:rsidRDefault="006F409C" w:rsidP="00522A7C">
      <w:pPr>
        <w:pStyle w:val="BodyText"/>
        <w:jc w:val="center"/>
        <w:rPr>
          <w:noProof w:val="0"/>
        </w:rPr>
      </w:pPr>
    </w:p>
    <w:p w14:paraId="724C8F86" w14:textId="77777777" w:rsidR="008E7BA0" w:rsidRPr="004E2249" w:rsidRDefault="008E7BA0" w:rsidP="008E7BA0">
      <w:pPr>
        <w:pStyle w:val="Heading2"/>
      </w:pPr>
      <w:bookmarkStart w:id="12" w:name="_Toc46834995"/>
      <w:bookmarkStart w:id="13" w:name="_Toc59461668"/>
      <w:r w:rsidRPr="004E2249">
        <w:lastRenderedPageBreak/>
        <w:t>Glossary of terms</w:t>
      </w:r>
      <w:bookmarkEnd w:id="12"/>
      <w:bookmarkEnd w:id="13"/>
    </w:p>
    <w:tbl>
      <w:tblPr>
        <w:tblStyle w:val="ListTable3-Accent5"/>
        <w:tblW w:w="0" w:type="auto"/>
        <w:tblLook w:val="04A0" w:firstRow="1" w:lastRow="0" w:firstColumn="1" w:lastColumn="0" w:noHBand="0" w:noVBand="1"/>
      </w:tblPr>
      <w:tblGrid>
        <w:gridCol w:w="2830"/>
        <w:gridCol w:w="6792"/>
      </w:tblGrid>
      <w:tr w:rsidR="008E7BA0" w:rsidRPr="004E2249" w14:paraId="76107743" w14:textId="77777777" w:rsidTr="008D76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7E2B07E1" w14:textId="77777777" w:rsidR="008E7BA0" w:rsidRPr="007679ED" w:rsidRDefault="008E7BA0" w:rsidP="008F1529">
            <w:pPr>
              <w:pStyle w:val="BodyText"/>
              <w:rPr>
                <w:noProof w:val="0"/>
              </w:rPr>
            </w:pPr>
            <w:r w:rsidRPr="007679ED">
              <w:rPr>
                <w:noProof w:val="0"/>
              </w:rPr>
              <w:t>Term</w:t>
            </w:r>
          </w:p>
        </w:tc>
        <w:tc>
          <w:tcPr>
            <w:tcW w:w="6792" w:type="dxa"/>
          </w:tcPr>
          <w:p w14:paraId="53DA3AD9" w14:textId="77777777" w:rsidR="008E7BA0" w:rsidRPr="007679ED" w:rsidRDefault="008E7BA0" w:rsidP="008F1529">
            <w:pPr>
              <w:pStyle w:val="BodyText"/>
              <w:cnfStyle w:val="100000000000" w:firstRow="1" w:lastRow="0" w:firstColumn="0" w:lastColumn="0" w:oddVBand="0" w:evenVBand="0" w:oddHBand="0" w:evenHBand="0" w:firstRowFirstColumn="0" w:firstRowLastColumn="0" w:lastRowFirstColumn="0" w:lastRowLastColumn="0"/>
              <w:rPr>
                <w:noProof w:val="0"/>
              </w:rPr>
            </w:pPr>
            <w:r w:rsidRPr="007679ED">
              <w:rPr>
                <w:noProof w:val="0"/>
              </w:rPr>
              <w:t>Definition</w:t>
            </w:r>
          </w:p>
        </w:tc>
      </w:tr>
      <w:tr w:rsidR="008E7BA0" w:rsidRPr="004E2249" w14:paraId="0C8B209F"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0BC3CC6" w14:textId="77777777" w:rsidR="008E7BA0" w:rsidRPr="007679ED" w:rsidRDefault="008E7BA0" w:rsidP="008F1529">
            <w:pPr>
              <w:pStyle w:val="BodyText"/>
              <w:rPr>
                <w:noProof w:val="0"/>
              </w:rPr>
            </w:pPr>
            <w:r w:rsidRPr="007679ED">
              <w:rPr>
                <w:noProof w:val="0"/>
              </w:rPr>
              <w:t>semantic data model</w:t>
            </w:r>
          </w:p>
        </w:tc>
        <w:tc>
          <w:tcPr>
            <w:tcW w:w="6792" w:type="dxa"/>
          </w:tcPr>
          <w:p w14:paraId="00746674" w14:textId="77777777" w:rsidR="008E7BA0" w:rsidRPr="007679ED" w:rsidRDefault="008E7BA0"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structured set of logically interrelated information elements</w:t>
            </w:r>
          </w:p>
        </w:tc>
      </w:tr>
      <w:tr w:rsidR="008E7BA0" w:rsidRPr="004E2249" w14:paraId="09BF11C4" w14:textId="77777777" w:rsidTr="008D76B9">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506F3B3E" w14:textId="77777777" w:rsidR="008E7BA0" w:rsidRPr="007679ED" w:rsidRDefault="008E7BA0" w:rsidP="008F1529">
            <w:pPr>
              <w:pStyle w:val="BodyText"/>
              <w:rPr>
                <w:noProof w:val="0"/>
              </w:rPr>
            </w:pPr>
            <w:r w:rsidRPr="007679ED">
              <w:rPr>
                <w:noProof w:val="0"/>
              </w:rPr>
              <w:t>business term</w:t>
            </w:r>
          </w:p>
        </w:tc>
        <w:tc>
          <w:tcPr>
            <w:tcW w:w="6792" w:type="dxa"/>
          </w:tcPr>
          <w:p w14:paraId="5640A9CD" w14:textId="77777777" w:rsidR="008E7BA0" w:rsidRPr="007679ED" w:rsidRDefault="008E7BA0"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label assigned to a given information element which is used as a primary reference</w:t>
            </w:r>
          </w:p>
        </w:tc>
      </w:tr>
      <w:tr w:rsidR="00811BC6" w:rsidRPr="004E2249" w14:paraId="17C3D0E4" w14:textId="77777777" w:rsidTr="00287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D6CDA63" w14:textId="77777777" w:rsidR="00811BC6" w:rsidRPr="007679ED" w:rsidRDefault="00811BC6" w:rsidP="00287462">
            <w:pPr>
              <w:pStyle w:val="BodyText"/>
              <w:rPr>
                <w:noProof w:val="0"/>
              </w:rPr>
            </w:pPr>
            <w:r w:rsidRPr="007679ED">
              <w:rPr>
                <w:noProof w:val="0"/>
              </w:rPr>
              <w:t>electronic invoice</w:t>
            </w:r>
          </w:p>
        </w:tc>
        <w:tc>
          <w:tcPr>
            <w:tcW w:w="6792" w:type="dxa"/>
          </w:tcPr>
          <w:p w14:paraId="2402BAC5" w14:textId="77777777" w:rsidR="00811BC6" w:rsidRPr="007679ED" w:rsidRDefault="00811BC6" w:rsidP="00287462">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invoice that has been issued, transmitted, and received in a structured electronic format which allows for its automatic and electronic processing.</w:t>
            </w:r>
          </w:p>
        </w:tc>
      </w:tr>
      <w:tr w:rsidR="00811BC6" w:rsidRPr="004E2249" w14:paraId="2E1519B2" w14:textId="77777777" w:rsidTr="00287462">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1919E3BA" w14:textId="77777777" w:rsidR="00811BC6" w:rsidRPr="007679ED" w:rsidRDefault="00811BC6" w:rsidP="00287462">
            <w:pPr>
              <w:pStyle w:val="BodyText"/>
              <w:rPr>
                <w:noProof w:val="0"/>
              </w:rPr>
            </w:pPr>
            <w:r w:rsidRPr="007679ED">
              <w:rPr>
                <w:noProof w:val="0"/>
              </w:rPr>
              <w:t>syntax</w:t>
            </w:r>
          </w:p>
        </w:tc>
        <w:tc>
          <w:tcPr>
            <w:tcW w:w="6792" w:type="dxa"/>
          </w:tcPr>
          <w:p w14:paraId="11420DB9" w14:textId="77777777" w:rsidR="00811BC6" w:rsidRPr="007679ED" w:rsidRDefault="00811BC6" w:rsidP="00287462">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machine-readable language or dialect used to represent the information elements contained in an electronic document (e.g. an electronic invoice)</w:t>
            </w:r>
          </w:p>
        </w:tc>
      </w:tr>
      <w:tr w:rsidR="002657EC" w:rsidRPr="004E2249" w14:paraId="6D25A04E" w14:textId="77777777" w:rsidTr="00287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BBB5ADB" w14:textId="77777777" w:rsidR="002657EC" w:rsidRPr="007679ED" w:rsidRDefault="002657EC" w:rsidP="00287462">
            <w:pPr>
              <w:pStyle w:val="BodyText"/>
              <w:rPr>
                <w:noProof w:val="0"/>
              </w:rPr>
            </w:pPr>
            <w:r w:rsidRPr="007679ED">
              <w:rPr>
                <w:noProof w:val="0"/>
              </w:rPr>
              <w:t>invoicing domain</w:t>
            </w:r>
          </w:p>
        </w:tc>
        <w:tc>
          <w:tcPr>
            <w:tcW w:w="6792" w:type="dxa"/>
          </w:tcPr>
          <w:p w14:paraId="2D994CD7" w14:textId="164F5D89" w:rsidR="002657EC" w:rsidRPr="007679ED" w:rsidRDefault="002657EC" w:rsidP="00287462">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a country or</w:t>
            </w:r>
            <w:r w:rsidR="00811BC6" w:rsidRPr="007679ED">
              <w:rPr>
                <w:noProof w:val="0"/>
              </w:rPr>
              <w:t xml:space="preserve"> a</w:t>
            </w:r>
            <w:r w:rsidRPr="007679ED">
              <w:rPr>
                <w:noProof w:val="0"/>
              </w:rPr>
              <w:t xml:space="preserve"> reg</w:t>
            </w:r>
            <w:r w:rsidR="00811BC6" w:rsidRPr="007679ED">
              <w:rPr>
                <w:noProof w:val="0"/>
              </w:rPr>
              <w:t>i</w:t>
            </w:r>
            <w:r w:rsidRPr="007679ED">
              <w:rPr>
                <w:noProof w:val="0"/>
              </w:rPr>
              <w:t xml:space="preserve">on that share specific business and legal </w:t>
            </w:r>
            <w:r w:rsidR="00A762AC" w:rsidRPr="004E2249">
              <w:rPr>
                <w:noProof w:val="0"/>
              </w:rPr>
              <w:t>requirements</w:t>
            </w:r>
          </w:p>
        </w:tc>
      </w:tr>
      <w:tr w:rsidR="008E7BA0" w:rsidRPr="004E2249" w14:paraId="5B4927BD" w14:textId="77777777" w:rsidTr="008D76B9">
        <w:tc>
          <w:tcPr>
            <w:cnfStyle w:val="001000000000" w:firstRow="0" w:lastRow="0" w:firstColumn="1" w:lastColumn="0" w:oddVBand="0" w:evenVBand="0" w:oddHBand="0" w:evenHBand="0" w:firstRowFirstColumn="0" w:firstRowLastColumn="0" w:lastRowFirstColumn="0" w:lastRowLastColumn="0"/>
            <w:tcW w:w="2830" w:type="dxa"/>
          </w:tcPr>
          <w:p w14:paraId="02193C16" w14:textId="6A181933" w:rsidR="008E7BA0" w:rsidRPr="007679ED" w:rsidRDefault="008E7BA0" w:rsidP="008F1529">
            <w:pPr>
              <w:pStyle w:val="BodyText"/>
              <w:rPr>
                <w:noProof w:val="0"/>
              </w:rPr>
            </w:pPr>
            <w:r w:rsidRPr="007679ED">
              <w:rPr>
                <w:noProof w:val="0"/>
              </w:rPr>
              <w:t>shared</w:t>
            </w:r>
            <w:r w:rsidR="00522A7C" w:rsidRPr="007679ED">
              <w:rPr>
                <w:noProof w:val="0"/>
              </w:rPr>
              <w:t xml:space="preserve"> business terms</w:t>
            </w:r>
          </w:p>
        </w:tc>
        <w:tc>
          <w:tcPr>
            <w:tcW w:w="6792" w:type="dxa"/>
          </w:tcPr>
          <w:p w14:paraId="1D22CE18" w14:textId="7A8790EF" w:rsidR="008E7BA0" w:rsidRPr="007679ED" w:rsidRDefault="00522A7C"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b</w:t>
            </w:r>
            <w:r w:rsidR="008E7BA0" w:rsidRPr="007679ED">
              <w:rPr>
                <w:noProof w:val="0"/>
              </w:rPr>
              <w:t xml:space="preserve">usiness terms which definition </w:t>
            </w:r>
            <w:r w:rsidR="007556F1" w:rsidRPr="007679ED">
              <w:rPr>
                <w:noProof w:val="0"/>
              </w:rPr>
              <w:t xml:space="preserve">and rules are </w:t>
            </w:r>
            <w:r w:rsidRPr="007679ED">
              <w:rPr>
                <w:noProof w:val="0"/>
              </w:rPr>
              <w:t xml:space="preserve">the same </w:t>
            </w:r>
            <w:r w:rsidR="002657EC" w:rsidRPr="007679ED">
              <w:rPr>
                <w:noProof w:val="0"/>
              </w:rPr>
              <w:t>in all</w:t>
            </w:r>
            <w:r w:rsidR="008E7BA0" w:rsidRPr="007679ED">
              <w:rPr>
                <w:noProof w:val="0"/>
              </w:rPr>
              <w:t xml:space="preserve"> specifications that are compliant to the international invoicing model</w:t>
            </w:r>
          </w:p>
        </w:tc>
      </w:tr>
      <w:tr w:rsidR="008E7BA0" w:rsidRPr="004E2249" w14:paraId="7B082203"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20867745" w14:textId="4FC79D85" w:rsidR="008E7BA0" w:rsidRPr="007679ED" w:rsidRDefault="008E7BA0" w:rsidP="008F1529">
            <w:pPr>
              <w:pStyle w:val="BodyText"/>
              <w:rPr>
                <w:noProof w:val="0"/>
              </w:rPr>
            </w:pPr>
            <w:r w:rsidRPr="007679ED">
              <w:rPr>
                <w:noProof w:val="0"/>
              </w:rPr>
              <w:t>aligned</w:t>
            </w:r>
            <w:r w:rsidR="002657EC" w:rsidRPr="007679ED">
              <w:rPr>
                <w:noProof w:val="0"/>
              </w:rPr>
              <w:t xml:space="preserve"> business terms</w:t>
            </w:r>
          </w:p>
        </w:tc>
        <w:tc>
          <w:tcPr>
            <w:tcW w:w="6792" w:type="dxa"/>
          </w:tcPr>
          <w:p w14:paraId="619A6456" w14:textId="6A1D2298" w:rsidR="008E7BA0" w:rsidRPr="007679ED" w:rsidRDefault="002657EC"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b</w:t>
            </w:r>
            <w:r w:rsidR="008E7BA0" w:rsidRPr="007679ED">
              <w:rPr>
                <w:noProof w:val="0"/>
              </w:rPr>
              <w:t xml:space="preserve">usiness terms that have </w:t>
            </w:r>
            <w:r w:rsidRPr="007679ED">
              <w:rPr>
                <w:noProof w:val="0"/>
              </w:rPr>
              <w:t xml:space="preserve">a </w:t>
            </w:r>
            <w:r w:rsidR="008E7BA0" w:rsidRPr="007679ED">
              <w:rPr>
                <w:noProof w:val="0"/>
              </w:rPr>
              <w:t xml:space="preserve">generalized definition that can be specialized (restricted) </w:t>
            </w:r>
            <w:r w:rsidRPr="007679ED">
              <w:rPr>
                <w:noProof w:val="0"/>
              </w:rPr>
              <w:t>to support requirement</w:t>
            </w:r>
            <w:r w:rsidR="00117E48">
              <w:rPr>
                <w:noProof w:val="0"/>
              </w:rPr>
              <w:t>s</w:t>
            </w:r>
            <w:r w:rsidRPr="007679ED">
              <w:rPr>
                <w:noProof w:val="0"/>
              </w:rPr>
              <w:t xml:space="preserve"> in specific invoicing domains</w:t>
            </w:r>
          </w:p>
        </w:tc>
      </w:tr>
      <w:tr w:rsidR="002657EC" w:rsidRPr="004E2249" w14:paraId="5D834ABE" w14:textId="77777777" w:rsidTr="00287462">
        <w:tc>
          <w:tcPr>
            <w:cnfStyle w:val="001000000000" w:firstRow="0" w:lastRow="0" w:firstColumn="1" w:lastColumn="0" w:oddVBand="0" w:evenVBand="0" w:oddHBand="0" w:evenHBand="0" w:firstRowFirstColumn="0" w:firstRowLastColumn="0" w:lastRowFirstColumn="0" w:lastRowLastColumn="0"/>
            <w:tcW w:w="2830" w:type="dxa"/>
          </w:tcPr>
          <w:p w14:paraId="35721629" w14:textId="0DCEEFAE" w:rsidR="002657EC" w:rsidRPr="007679ED" w:rsidRDefault="002657EC" w:rsidP="00287462">
            <w:pPr>
              <w:pStyle w:val="BodyText"/>
              <w:rPr>
                <w:noProof w:val="0"/>
              </w:rPr>
            </w:pPr>
            <w:r w:rsidRPr="007679ED">
              <w:rPr>
                <w:noProof w:val="0"/>
              </w:rPr>
              <w:t>distinct business terms</w:t>
            </w:r>
          </w:p>
        </w:tc>
        <w:tc>
          <w:tcPr>
            <w:tcW w:w="6792" w:type="dxa"/>
          </w:tcPr>
          <w:p w14:paraId="74C8FC48" w14:textId="7CEDBC37" w:rsidR="002657EC" w:rsidRPr="007679ED" w:rsidRDefault="002657EC" w:rsidP="00287462">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business terms that are added in specific invoicing domains</w:t>
            </w:r>
          </w:p>
        </w:tc>
      </w:tr>
      <w:tr w:rsidR="008E7BA0" w:rsidRPr="004E2249" w14:paraId="402962A3"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4FE7EC3D" w14:textId="77777777" w:rsidR="008E7BA0" w:rsidRPr="007679ED" w:rsidRDefault="008E7BA0" w:rsidP="008F1529">
            <w:pPr>
              <w:pStyle w:val="BodyText"/>
              <w:rPr>
                <w:noProof w:val="0"/>
              </w:rPr>
            </w:pPr>
            <w:r w:rsidRPr="007679ED">
              <w:rPr>
                <w:noProof w:val="0"/>
              </w:rPr>
              <w:t>tax</w:t>
            </w:r>
          </w:p>
        </w:tc>
        <w:tc>
          <w:tcPr>
            <w:tcW w:w="6792" w:type="dxa"/>
          </w:tcPr>
          <w:p w14:paraId="0F5EBA9A" w14:textId="19A86BF1" w:rsidR="008E7BA0" w:rsidRPr="007679ED" w:rsidRDefault="008E383F"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When this term is used in business terms, rules etc. it refers to t</w:t>
            </w:r>
            <w:r w:rsidR="008E7BA0" w:rsidRPr="007679ED">
              <w:rPr>
                <w:noProof w:val="0"/>
              </w:rPr>
              <w:t>axes that are applied to items at the time of sale, such as Value Added Tax (VAT), Goods and Service Tax (GST), Consumption tax, Sales tax.</w:t>
            </w:r>
          </w:p>
        </w:tc>
      </w:tr>
      <w:tr w:rsidR="008E7BA0" w:rsidRPr="004E2249" w14:paraId="19904550" w14:textId="77777777" w:rsidTr="008D76B9">
        <w:tc>
          <w:tcPr>
            <w:cnfStyle w:val="001000000000" w:firstRow="0" w:lastRow="0" w:firstColumn="1" w:lastColumn="0" w:oddVBand="0" w:evenVBand="0" w:oddHBand="0" w:evenHBand="0" w:firstRowFirstColumn="0" w:firstRowLastColumn="0" w:lastRowFirstColumn="0" w:lastRowLastColumn="0"/>
            <w:tcW w:w="2830" w:type="dxa"/>
          </w:tcPr>
          <w:p w14:paraId="7F7798B0" w14:textId="77777777" w:rsidR="008E7BA0" w:rsidRPr="007679ED" w:rsidRDefault="008E7BA0" w:rsidP="008F1529">
            <w:pPr>
              <w:pStyle w:val="BodyText"/>
              <w:rPr>
                <w:noProof w:val="0"/>
              </w:rPr>
            </w:pPr>
            <w:r w:rsidRPr="007679ED">
              <w:rPr>
                <w:noProof w:val="0"/>
              </w:rPr>
              <w:t>identifier</w:t>
            </w:r>
          </w:p>
        </w:tc>
        <w:tc>
          <w:tcPr>
            <w:tcW w:w="6792" w:type="dxa"/>
          </w:tcPr>
          <w:p w14:paraId="2A299D9C" w14:textId="77777777" w:rsidR="008E7BA0" w:rsidRPr="007679ED" w:rsidRDefault="008E7BA0"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character string used to establish the identity of, and distinguish uniquely, one instance of an object within an identification scheme from all other objects within the same scheme</w:t>
            </w:r>
          </w:p>
        </w:tc>
      </w:tr>
      <w:tr w:rsidR="008E7BA0" w:rsidRPr="004E2249" w14:paraId="22DD6A07"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4EBFC728" w14:textId="77777777" w:rsidR="008E7BA0" w:rsidRPr="007679ED" w:rsidRDefault="008E7BA0" w:rsidP="008F1529">
            <w:pPr>
              <w:pStyle w:val="BodyText"/>
              <w:rPr>
                <w:noProof w:val="0"/>
              </w:rPr>
            </w:pPr>
            <w:r w:rsidRPr="007679ED">
              <w:rPr>
                <w:noProof w:val="0"/>
              </w:rPr>
              <w:t>identification scheme</w:t>
            </w:r>
          </w:p>
        </w:tc>
        <w:tc>
          <w:tcPr>
            <w:tcW w:w="6792" w:type="dxa"/>
          </w:tcPr>
          <w:p w14:paraId="2E48331B" w14:textId="77777777" w:rsidR="008E7BA0" w:rsidRPr="007679ED" w:rsidRDefault="008E7BA0"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collection of identifiers applicable for a given type of object governed under a common set of rules</w:t>
            </w:r>
          </w:p>
        </w:tc>
      </w:tr>
      <w:tr w:rsidR="008E7BA0" w:rsidRPr="004E2249" w14:paraId="62C513BE" w14:textId="77777777" w:rsidTr="008D76B9">
        <w:tc>
          <w:tcPr>
            <w:cnfStyle w:val="001000000000" w:firstRow="0" w:lastRow="0" w:firstColumn="1" w:lastColumn="0" w:oddVBand="0" w:evenVBand="0" w:oddHBand="0" w:evenHBand="0" w:firstRowFirstColumn="0" w:firstRowLastColumn="0" w:lastRowFirstColumn="0" w:lastRowLastColumn="0"/>
            <w:tcW w:w="2830" w:type="dxa"/>
          </w:tcPr>
          <w:p w14:paraId="23395281" w14:textId="77777777" w:rsidR="008E7BA0" w:rsidRPr="007679ED" w:rsidRDefault="008E7BA0" w:rsidP="008F1529">
            <w:pPr>
              <w:pStyle w:val="BodyText"/>
              <w:rPr>
                <w:noProof w:val="0"/>
              </w:rPr>
            </w:pPr>
            <w:r w:rsidRPr="007679ED">
              <w:rPr>
                <w:noProof w:val="0"/>
              </w:rPr>
              <w:t>compliant</w:t>
            </w:r>
          </w:p>
        </w:tc>
        <w:tc>
          <w:tcPr>
            <w:tcW w:w="6792" w:type="dxa"/>
          </w:tcPr>
          <w:p w14:paraId="691EEF09" w14:textId="5986FB80" w:rsidR="008E7BA0" w:rsidRPr="007679ED" w:rsidRDefault="008E7BA0"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 xml:space="preserve">some or all features of the </w:t>
            </w:r>
            <w:r w:rsidR="00811BC6" w:rsidRPr="007679ED">
              <w:rPr>
                <w:noProof w:val="0"/>
              </w:rPr>
              <w:t>Peppol</w:t>
            </w:r>
            <w:r w:rsidR="00C61779" w:rsidRPr="007679ED">
              <w:rPr>
                <w:noProof w:val="0"/>
              </w:rPr>
              <w:t xml:space="preserve"> international </w:t>
            </w:r>
            <w:r w:rsidRPr="007679ED">
              <w:rPr>
                <w:noProof w:val="0"/>
              </w:rPr>
              <w:t xml:space="preserve">invoice model are used, and all rules of the </w:t>
            </w:r>
            <w:r w:rsidR="00811BC6" w:rsidRPr="007679ED">
              <w:rPr>
                <w:noProof w:val="0"/>
              </w:rPr>
              <w:t>Peppol</w:t>
            </w:r>
            <w:r w:rsidR="00C61779" w:rsidRPr="007679ED">
              <w:rPr>
                <w:noProof w:val="0"/>
              </w:rPr>
              <w:t xml:space="preserve"> international </w:t>
            </w:r>
            <w:r w:rsidRPr="007679ED">
              <w:rPr>
                <w:noProof w:val="0"/>
              </w:rPr>
              <w:t>invoice model are respected</w:t>
            </w:r>
          </w:p>
        </w:tc>
      </w:tr>
      <w:tr w:rsidR="008E7BA0" w:rsidRPr="004E2249" w14:paraId="62213F0C"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3D935A4F" w14:textId="77777777" w:rsidR="008E7BA0" w:rsidRPr="007679ED" w:rsidRDefault="008E7BA0" w:rsidP="008F1529">
            <w:pPr>
              <w:pStyle w:val="BodyText"/>
              <w:rPr>
                <w:noProof w:val="0"/>
              </w:rPr>
            </w:pPr>
            <w:r w:rsidRPr="007679ED">
              <w:rPr>
                <w:noProof w:val="0"/>
              </w:rPr>
              <w:t>conformant</w:t>
            </w:r>
          </w:p>
        </w:tc>
        <w:tc>
          <w:tcPr>
            <w:tcW w:w="6792" w:type="dxa"/>
          </w:tcPr>
          <w:p w14:paraId="58FC4CF5" w14:textId="7258A6AF" w:rsidR="008E7BA0" w:rsidRPr="007679ED" w:rsidRDefault="008E7BA0"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 xml:space="preserve">all rules of the </w:t>
            </w:r>
            <w:r w:rsidR="00811BC6" w:rsidRPr="007679ED">
              <w:rPr>
                <w:noProof w:val="0"/>
              </w:rPr>
              <w:t>Peppol</w:t>
            </w:r>
            <w:r w:rsidR="00C61779" w:rsidRPr="007679ED">
              <w:rPr>
                <w:noProof w:val="0"/>
              </w:rPr>
              <w:t xml:space="preserve"> international </w:t>
            </w:r>
            <w:r w:rsidRPr="007679ED">
              <w:rPr>
                <w:noProof w:val="0"/>
              </w:rPr>
              <w:t xml:space="preserve">invoice model are respected, and some additional features not defined in the </w:t>
            </w:r>
            <w:r w:rsidR="00811BC6" w:rsidRPr="007679ED">
              <w:rPr>
                <w:noProof w:val="0"/>
              </w:rPr>
              <w:t>Peppol</w:t>
            </w:r>
            <w:r w:rsidR="00C61779" w:rsidRPr="007679ED">
              <w:rPr>
                <w:noProof w:val="0"/>
              </w:rPr>
              <w:t xml:space="preserve"> international </w:t>
            </w:r>
            <w:r w:rsidRPr="007679ED">
              <w:rPr>
                <w:noProof w:val="0"/>
              </w:rPr>
              <w:t>invoice model are also used</w:t>
            </w:r>
          </w:p>
        </w:tc>
      </w:tr>
    </w:tbl>
    <w:p w14:paraId="307CACB7" w14:textId="77777777" w:rsidR="008E7BA0" w:rsidRPr="007679ED" w:rsidRDefault="008E7BA0" w:rsidP="008F1529">
      <w:pPr>
        <w:pStyle w:val="BodyText"/>
        <w:rPr>
          <w:noProof w:val="0"/>
        </w:rPr>
      </w:pPr>
    </w:p>
    <w:p w14:paraId="39FABDE6" w14:textId="77777777" w:rsidR="008E7BA0" w:rsidRPr="004E2249" w:rsidRDefault="008E7BA0" w:rsidP="008E7BA0">
      <w:pPr>
        <w:rPr>
          <w:color w:val="00326D"/>
          <w:sz w:val="60"/>
          <w:szCs w:val="60"/>
        </w:rPr>
      </w:pPr>
      <w:r w:rsidRPr="004E2249">
        <w:br w:type="page"/>
      </w:r>
    </w:p>
    <w:p w14:paraId="221E3461" w14:textId="0C6A7CB9" w:rsidR="003316BC" w:rsidRPr="004E2249" w:rsidRDefault="00550F77" w:rsidP="002625C0">
      <w:pPr>
        <w:pStyle w:val="Heading1"/>
      </w:pPr>
      <w:bookmarkStart w:id="14" w:name="_Toc46834996"/>
      <w:bookmarkStart w:id="15" w:name="_Toc59461669"/>
      <w:r w:rsidRPr="004E2249">
        <w:lastRenderedPageBreak/>
        <w:t>D</w:t>
      </w:r>
      <w:r w:rsidR="003316BC" w:rsidRPr="004E2249">
        <w:t>esign</w:t>
      </w:r>
      <w:bookmarkEnd w:id="14"/>
      <w:bookmarkEnd w:id="15"/>
    </w:p>
    <w:p w14:paraId="57252CD5" w14:textId="135A050D" w:rsidR="00C92525" w:rsidRDefault="00117E48" w:rsidP="008F1529">
      <w:pPr>
        <w:pStyle w:val="BodyText"/>
        <w:rPr>
          <w:noProof w:val="0"/>
        </w:rPr>
      </w:pPr>
      <w:r>
        <w:rPr>
          <w:noProof w:val="0"/>
        </w:rPr>
        <w:t xml:space="preserve">The Peppol International invoice is specified in three layers that enable </w:t>
      </w:r>
      <w:r w:rsidR="00C92525" w:rsidRPr="007679ED">
        <w:rPr>
          <w:noProof w:val="0"/>
        </w:rPr>
        <w:t xml:space="preserve">interoperability </w:t>
      </w:r>
      <w:r>
        <w:rPr>
          <w:noProof w:val="0"/>
        </w:rPr>
        <w:t>while at same time provide flexibility to support specific requirements.</w:t>
      </w:r>
    </w:p>
    <w:p w14:paraId="5FAA3A68" w14:textId="618784D5" w:rsidR="00117E48" w:rsidRPr="007679ED" w:rsidRDefault="00117E48" w:rsidP="00117E48">
      <w:pPr>
        <w:pStyle w:val="BodyText"/>
        <w:numPr>
          <w:ilvl w:val="0"/>
          <w:numId w:val="30"/>
        </w:numPr>
        <w:rPr>
          <w:noProof w:val="0"/>
        </w:rPr>
      </w:pPr>
      <w:r w:rsidRPr="007679ED">
        <w:rPr>
          <w:noProof w:val="0"/>
        </w:rPr>
        <w:t>Shared layer</w:t>
      </w:r>
      <w:r>
        <w:rPr>
          <w:noProof w:val="0"/>
        </w:rPr>
        <w:t xml:space="preserve"> </w:t>
      </w:r>
      <w:r w:rsidR="003C2A96">
        <w:rPr>
          <w:noProof w:val="0"/>
        </w:rPr>
        <w:t>enables</w:t>
      </w:r>
      <w:r>
        <w:rPr>
          <w:noProof w:val="0"/>
        </w:rPr>
        <w:t xml:space="preserve"> global interoperability.</w:t>
      </w:r>
    </w:p>
    <w:p w14:paraId="208F83A5" w14:textId="660A84AF" w:rsidR="00117E48" w:rsidRPr="007679ED" w:rsidRDefault="00117E48" w:rsidP="00117E48">
      <w:pPr>
        <w:pStyle w:val="BodyText"/>
        <w:numPr>
          <w:ilvl w:val="0"/>
          <w:numId w:val="30"/>
        </w:numPr>
        <w:rPr>
          <w:noProof w:val="0"/>
        </w:rPr>
      </w:pPr>
      <w:r w:rsidRPr="007679ED">
        <w:rPr>
          <w:noProof w:val="0"/>
        </w:rPr>
        <w:t>Aligned layer</w:t>
      </w:r>
      <w:r>
        <w:rPr>
          <w:noProof w:val="0"/>
        </w:rPr>
        <w:t xml:space="preserve"> enables globally aligned support for domain specific requirements.</w:t>
      </w:r>
    </w:p>
    <w:p w14:paraId="3CBA1EF1" w14:textId="34819D1B" w:rsidR="00117E48" w:rsidRPr="007679ED" w:rsidRDefault="00117E48" w:rsidP="00117E48">
      <w:pPr>
        <w:pStyle w:val="BodyText"/>
        <w:numPr>
          <w:ilvl w:val="0"/>
          <w:numId w:val="30"/>
        </w:numPr>
        <w:rPr>
          <w:noProof w:val="0"/>
        </w:rPr>
      </w:pPr>
      <w:r w:rsidRPr="007679ED">
        <w:rPr>
          <w:noProof w:val="0"/>
        </w:rPr>
        <w:t>Distinct layer</w:t>
      </w:r>
      <w:r>
        <w:rPr>
          <w:noProof w:val="0"/>
        </w:rPr>
        <w:t xml:space="preserve"> enables </w:t>
      </w:r>
      <w:r w:rsidR="003C2A96">
        <w:rPr>
          <w:noProof w:val="0"/>
        </w:rPr>
        <w:t>non-aligned support for domain specific requirements.</w:t>
      </w:r>
    </w:p>
    <w:p w14:paraId="707AA4BD" w14:textId="77777777" w:rsidR="00D1698A" w:rsidRPr="007679ED" w:rsidRDefault="00D1698A" w:rsidP="008F1529">
      <w:pPr>
        <w:pStyle w:val="BodyText"/>
        <w:rPr>
          <w:noProof w:val="0"/>
        </w:rPr>
      </w:pPr>
    </w:p>
    <w:p w14:paraId="5717430B" w14:textId="4FB8C9BA" w:rsidR="00ED448C" w:rsidRPr="007679ED" w:rsidRDefault="003C2A96" w:rsidP="003C2A96">
      <w:pPr>
        <w:pStyle w:val="BodyText"/>
        <w:jc w:val="center"/>
        <w:rPr>
          <w:noProof w:val="0"/>
        </w:rPr>
      </w:pPr>
      <w:r w:rsidRPr="007679ED">
        <w:rPr>
          <w:lang w:eastAsia="en-AU"/>
        </w:rPr>
        <w:drawing>
          <wp:inline distT="0" distB="0" distL="0" distR="0" wp14:anchorId="7F1FB1AB" wp14:editId="7DEFE9CC">
            <wp:extent cx="2423966" cy="2669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4152" cy="2680758"/>
                    </a:xfrm>
                    <a:prstGeom prst="rect">
                      <a:avLst/>
                    </a:prstGeom>
                    <a:noFill/>
                  </pic:spPr>
                </pic:pic>
              </a:graphicData>
            </a:graphic>
          </wp:inline>
        </w:drawing>
      </w:r>
    </w:p>
    <w:p w14:paraId="23D8ABEC" w14:textId="16F4AA6C" w:rsidR="00F07759" w:rsidRPr="004E2249" w:rsidRDefault="00F07759" w:rsidP="00F07759">
      <w:pPr>
        <w:pStyle w:val="Heading3"/>
      </w:pPr>
      <w:bookmarkStart w:id="16" w:name="_Toc46834998"/>
      <w:bookmarkStart w:id="17" w:name="_Toc59461670"/>
      <w:r w:rsidRPr="004E2249">
        <w:t>Shared</w:t>
      </w:r>
      <w:r w:rsidR="00C92525" w:rsidRPr="004E2249">
        <w:t xml:space="preserve"> layer</w:t>
      </w:r>
      <w:bookmarkEnd w:id="16"/>
      <w:bookmarkEnd w:id="17"/>
    </w:p>
    <w:p w14:paraId="1E5E024F" w14:textId="33D303BE" w:rsidR="00F07759" w:rsidRPr="007679ED" w:rsidRDefault="00F07759" w:rsidP="008F1529">
      <w:pPr>
        <w:pStyle w:val="BodyText"/>
        <w:rPr>
          <w:noProof w:val="0"/>
        </w:rPr>
      </w:pPr>
      <w:r w:rsidRPr="007679ED">
        <w:rPr>
          <w:noProof w:val="0"/>
        </w:rPr>
        <w:t xml:space="preserve">The shared </w:t>
      </w:r>
      <w:r w:rsidR="003C2A96">
        <w:rPr>
          <w:noProof w:val="0"/>
        </w:rPr>
        <w:t>layer</w:t>
      </w:r>
      <w:r w:rsidRPr="007679ED">
        <w:rPr>
          <w:noProof w:val="0"/>
        </w:rPr>
        <w:t xml:space="preserve"> of the </w:t>
      </w:r>
      <w:r w:rsidR="00D1698A" w:rsidRPr="007679ED">
        <w:rPr>
          <w:noProof w:val="0"/>
        </w:rPr>
        <w:t xml:space="preserve">semantic data </w:t>
      </w:r>
      <w:r w:rsidRPr="007679ED">
        <w:rPr>
          <w:noProof w:val="0"/>
        </w:rPr>
        <w:t xml:space="preserve">model is the key for interoperability. It is intended to enable exchange of invoices across invoicing domains in a way that </w:t>
      </w:r>
      <w:r w:rsidR="00642901" w:rsidRPr="007679ED">
        <w:rPr>
          <w:noProof w:val="0"/>
        </w:rPr>
        <w:t xml:space="preserve">they </w:t>
      </w:r>
      <w:r w:rsidRPr="007679ED">
        <w:rPr>
          <w:noProof w:val="0"/>
        </w:rPr>
        <w:t xml:space="preserve">can be processed automatically by the receiver, </w:t>
      </w:r>
      <w:r w:rsidR="00642901" w:rsidRPr="007679ED">
        <w:rPr>
          <w:noProof w:val="0"/>
        </w:rPr>
        <w:t xml:space="preserve">although </w:t>
      </w:r>
      <w:r w:rsidRPr="007679ED">
        <w:rPr>
          <w:noProof w:val="0"/>
        </w:rPr>
        <w:t xml:space="preserve">it does not necessarily support all </w:t>
      </w:r>
      <w:r w:rsidR="003C2A96">
        <w:rPr>
          <w:noProof w:val="0"/>
        </w:rPr>
        <w:t xml:space="preserve">the </w:t>
      </w:r>
      <w:r w:rsidRPr="007679ED">
        <w:rPr>
          <w:noProof w:val="0"/>
        </w:rPr>
        <w:t xml:space="preserve">requirements </w:t>
      </w:r>
      <w:r w:rsidR="00642901" w:rsidRPr="007679ED">
        <w:rPr>
          <w:noProof w:val="0"/>
        </w:rPr>
        <w:t xml:space="preserve">of </w:t>
      </w:r>
      <w:r w:rsidRPr="007679ED">
        <w:rPr>
          <w:noProof w:val="0"/>
        </w:rPr>
        <w:t>the sender. The main characteristics of the shared content are the following:</w:t>
      </w:r>
    </w:p>
    <w:p w14:paraId="5894F217" w14:textId="77777777" w:rsidR="003C2A96" w:rsidRDefault="00F07759" w:rsidP="008F1529">
      <w:pPr>
        <w:pStyle w:val="BodyText"/>
        <w:numPr>
          <w:ilvl w:val="0"/>
          <w:numId w:val="18"/>
        </w:numPr>
        <w:rPr>
          <w:noProof w:val="0"/>
        </w:rPr>
      </w:pPr>
      <w:r w:rsidRPr="007679ED">
        <w:rPr>
          <w:noProof w:val="0"/>
        </w:rPr>
        <w:t>It is defined and used in the same way in all invoicing domains.</w:t>
      </w:r>
    </w:p>
    <w:p w14:paraId="178B4A9F" w14:textId="6D45A970" w:rsidR="00F07759" w:rsidRPr="007679ED" w:rsidRDefault="003C2A96" w:rsidP="003C2A96">
      <w:pPr>
        <w:pStyle w:val="BodyText"/>
        <w:numPr>
          <w:ilvl w:val="1"/>
          <w:numId w:val="18"/>
        </w:numPr>
        <w:rPr>
          <w:noProof w:val="0"/>
        </w:rPr>
      </w:pPr>
      <w:r>
        <w:rPr>
          <w:noProof w:val="0"/>
        </w:rPr>
        <w:t>It may neither be restricted nor extended.</w:t>
      </w:r>
    </w:p>
    <w:p w14:paraId="55BA78E5" w14:textId="47075EF9" w:rsidR="00F07759" w:rsidRPr="007679ED" w:rsidRDefault="00F07759" w:rsidP="008F1529">
      <w:pPr>
        <w:pStyle w:val="BodyText"/>
        <w:numPr>
          <w:ilvl w:val="0"/>
          <w:numId w:val="18"/>
        </w:numPr>
        <w:rPr>
          <w:noProof w:val="0"/>
        </w:rPr>
      </w:pPr>
      <w:r w:rsidRPr="007679ED">
        <w:rPr>
          <w:noProof w:val="0"/>
        </w:rPr>
        <w:t xml:space="preserve">It applies </w:t>
      </w:r>
      <w:r w:rsidR="00FA4843" w:rsidRPr="007679ED">
        <w:rPr>
          <w:noProof w:val="0"/>
        </w:rPr>
        <w:t>common</w:t>
      </w:r>
      <w:r w:rsidRPr="007679ED">
        <w:rPr>
          <w:noProof w:val="0"/>
        </w:rPr>
        <w:t xml:space="preserve"> rules to the content</w:t>
      </w:r>
      <w:r w:rsidR="00FA4843" w:rsidRPr="007679ED">
        <w:rPr>
          <w:noProof w:val="0"/>
        </w:rPr>
        <w:t xml:space="preserve"> which must be followed by all</w:t>
      </w:r>
      <w:r w:rsidRPr="007679ED">
        <w:rPr>
          <w:noProof w:val="0"/>
        </w:rPr>
        <w:t>.</w:t>
      </w:r>
    </w:p>
    <w:p w14:paraId="6DBCDFCD" w14:textId="10AAC009" w:rsidR="00F07759" w:rsidRPr="007679ED" w:rsidRDefault="00F07759" w:rsidP="008F1529">
      <w:pPr>
        <w:pStyle w:val="BodyText"/>
        <w:numPr>
          <w:ilvl w:val="0"/>
          <w:numId w:val="18"/>
        </w:numPr>
        <w:rPr>
          <w:noProof w:val="0"/>
        </w:rPr>
      </w:pPr>
      <w:r w:rsidRPr="007679ED">
        <w:rPr>
          <w:noProof w:val="0"/>
        </w:rPr>
        <w:t xml:space="preserve">It is enough for basic </w:t>
      </w:r>
      <w:r w:rsidR="003C2A96" w:rsidRPr="007679ED">
        <w:rPr>
          <w:noProof w:val="0"/>
        </w:rPr>
        <w:t>automation</w:t>
      </w:r>
      <w:r w:rsidR="003C2A96">
        <w:rPr>
          <w:noProof w:val="0"/>
        </w:rPr>
        <w:t xml:space="preserve"> such as:</w:t>
      </w:r>
    </w:p>
    <w:p w14:paraId="01E2A9EC" w14:textId="43058EA3" w:rsidR="00F07759" w:rsidRPr="007679ED" w:rsidRDefault="00F07759" w:rsidP="008F1529">
      <w:pPr>
        <w:pStyle w:val="BodyText"/>
        <w:numPr>
          <w:ilvl w:val="1"/>
          <w:numId w:val="18"/>
        </w:numPr>
        <w:rPr>
          <w:noProof w:val="0"/>
        </w:rPr>
      </w:pPr>
      <w:r w:rsidRPr="007679ED">
        <w:rPr>
          <w:noProof w:val="0"/>
        </w:rPr>
        <w:t xml:space="preserve">Reading </w:t>
      </w:r>
      <w:r w:rsidR="003C2A96">
        <w:rPr>
          <w:noProof w:val="0"/>
        </w:rPr>
        <w:t xml:space="preserve">data </w:t>
      </w:r>
      <w:r w:rsidRPr="007679ED">
        <w:rPr>
          <w:noProof w:val="0"/>
        </w:rPr>
        <w:t>into ERP system.</w:t>
      </w:r>
    </w:p>
    <w:p w14:paraId="6F9D6C51" w14:textId="56B9D462" w:rsidR="00F07759" w:rsidRPr="007679ED" w:rsidRDefault="00F07759" w:rsidP="008F1529">
      <w:pPr>
        <w:pStyle w:val="BodyText"/>
        <w:numPr>
          <w:ilvl w:val="1"/>
          <w:numId w:val="18"/>
        </w:numPr>
        <w:rPr>
          <w:noProof w:val="0"/>
        </w:rPr>
      </w:pPr>
      <w:r w:rsidRPr="007679ED">
        <w:rPr>
          <w:noProof w:val="0"/>
        </w:rPr>
        <w:t>Booking into accounts.</w:t>
      </w:r>
    </w:p>
    <w:p w14:paraId="0551585E" w14:textId="3215978F" w:rsidR="00F07759" w:rsidRPr="007679ED" w:rsidRDefault="00F07759" w:rsidP="008F1529">
      <w:pPr>
        <w:pStyle w:val="BodyText"/>
        <w:numPr>
          <w:ilvl w:val="1"/>
          <w:numId w:val="18"/>
        </w:numPr>
        <w:rPr>
          <w:noProof w:val="0"/>
        </w:rPr>
      </w:pPr>
      <w:r w:rsidRPr="007679ED">
        <w:rPr>
          <w:noProof w:val="0"/>
        </w:rPr>
        <w:t>Order to invoice matching.</w:t>
      </w:r>
    </w:p>
    <w:p w14:paraId="1CB7B8C9" w14:textId="21A7CC95" w:rsidR="00F07759" w:rsidRPr="004E2249" w:rsidRDefault="00927227" w:rsidP="00927227">
      <w:pPr>
        <w:pStyle w:val="Heading4"/>
      </w:pPr>
      <w:r w:rsidRPr="004E2249">
        <w:t>Shared business terms</w:t>
      </w:r>
      <w:r w:rsidR="00811BC6" w:rsidRPr="004E2249">
        <w:t xml:space="preserve"> types</w:t>
      </w:r>
    </w:p>
    <w:p w14:paraId="400867ED" w14:textId="0608FB92" w:rsidR="00811BC6" w:rsidRPr="007679ED" w:rsidRDefault="00811BC6" w:rsidP="00811BC6">
      <w:pPr>
        <w:pStyle w:val="BodyText"/>
        <w:rPr>
          <w:noProof w:val="0"/>
        </w:rPr>
      </w:pPr>
      <w:r w:rsidRPr="007679ED">
        <w:rPr>
          <w:noProof w:val="0"/>
        </w:rPr>
        <w:t>The main types of business terms that are shared are the following.</w:t>
      </w:r>
    </w:p>
    <w:p w14:paraId="4F38B80F" w14:textId="47221A2F" w:rsidR="00F07759" w:rsidRPr="007679ED" w:rsidRDefault="00F07759" w:rsidP="008F1529">
      <w:pPr>
        <w:pStyle w:val="BodyText"/>
        <w:numPr>
          <w:ilvl w:val="1"/>
          <w:numId w:val="18"/>
        </w:numPr>
        <w:rPr>
          <w:noProof w:val="0"/>
        </w:rPr>
      </w:pPr>
      <w:r w:rsidRPr="007679ED">
        <w:rPr>
          <w:noProof w:val="0"/>
        </w:rPr>
        <w:t>Invoice meta data</w:t>
      </w:r>
    </w:p>
    <w:p w14:paraId="4DF9E466" w14:textId="19A56B4C" w:rsidR="00F07759" w:rsidRPr="007679ED" w:rsidRDefault="003C2A96" w:rsidP="008F1529">
      <w:pPr>
        <w:pStyle w:val="BodyText"/>
        <w:numPr>
          <w:ilvl w:val="1"/>
          <w:numId w:val="18"/>
        </w:numPr>
        <w:rPr>
          <w:noProof w:val="0"/>
        </w:rPr>
      </w:pPr>
      <w:r>
        <w:rPr>
          <w:noProof w:val="0"/>
        </w:rPr>
        <w:t>Information about the t</w:t>
      </w:r>
      <w:r w:rsidR="00F07759" w:rsidRPr="007679ED">
        <w:rPr>
          <w:noProof w:val="0"/>
        </w:rPr>
        <w:t>rading parties</w:t>
      </w:r>
    </w:p>
    <w:p w14:paraId="771D7CC7" w14:textId="71870FBF" w:rsidR="00F07759" w:rsidRDefault="003C2A96" w:rsidP="008F1529">
      <w:pPr>
        <w:pStyle w:val="BodyText"/>
        <w:numPr>
          <w:ilvl w:val="1"/>
          <w:numId w:val="18"/>
        </w:numPr>
        <w:rPr>
          <w:noProof w:val="0"/>
        </w:rPr>
      </w:pPr>
      <w:r>
        <w:rPr>
          <w:noProof w:val="0"/>
        </w:rPr>
        <w:t>Information about the i</w:t>
      </w:r>
      <w:r w:rsidR="00F07759" w:rsidRPr="007679ED">
        <w:rPr>
          <w:noProof w:val="0"/>
        </w:rPr>
        <w:t>tems and prices.</w:t>
      </w:r>
    </w:p>
    <w:p w14:paraId="657405A0" w14:textId="71A2F1B1" w:rsidR="003C2A96" w:rsidRPr="007679ED" w:rsidRDefault="003C2A96" w:rsidP="008F1529">
      <w:pPr>
        <w:pStyle w:val="BodyText"/>
        <w:numPr>
          <w:ilvl w:val="1"/>
          <w:numId w:val="18"/>
        </w:numPr>
        <w:rPr>
          <w:noProof w:val="0"/>
        </w:rPr>
      </w:pPr>
      <w:r>
        <w:rPr>
          <w:noProof w:val="0"/>
        </w:rPr>
        <w:t>The line and total amounts of the invoice.</w:t>
      </w:r>
    </w:p>
    <w:p w14:paraId="2B23FB9C" w14:textId="65CC813E" w:rsidR="00F07759" w:rsidRPr="007679ED" w:rsidRDefault="00F07759" w:rsidP="008F1529">
      <w:pPr>
        <w:pStyle w:val="BodyText"/>
        <w:numPr>
          <w:ilvl w:val="1"/>
          <w:numId w:val="18"/>
        </w:numPr>
        <w:rPr>
          <w:noProof w:val="0"/>
        </w:rPr>
      </w:pPr>
      <w:r w:rsidRPr="007679ED">
        <w:rPr>
          <w:noProof w:val="0"/>
        </w:rPr>
        <w:lastRenderedPageBreak/>
        <w:t>References</w:t>
      </w:r>
    </w:p>
    <w:p w14:paraId="373A1CD7" w14:textId="7B97AFC5" w:rsidR="00F07759" w:rsidRPr="004E2249" w:rsidRDefault="00F07759" w:rsidP="00F07759">
      <w:pPr>
        <w:pStyle w:val="Heading3"/>
      </w:pPr>
      <w:bookmarkStart w:id="18" w:name="_Toc46834999"/>
      <w:bookmarkStart w:id="19" w:name="_Toc59461671"/>
      <w:r w:rsidRPr="004E2249">
        <w:t>Aligned</w:t>
      </w:r>
      <w:r w:rsidR="00C92525" w:rsidRPr="004E2249">
        <w:t xml:space="preserve"> </w:t>
      </w:r>
      <w:bookmarkEnd w:id="18"/>
      <w:r w:rsidR="003C2A96" w:rsidRPr="004E2249">
        <w:t>layer</w:t>
      </w:r>
      <w:bookmarkEnd w:id="19"/>
    </w:p>
    <w:p w14:paraId="046435FF" w14:textId="501E9C45" w:rsidR="00F07759" w:rsidRPr="007679ED" w:rsidRDefault="00F07759" w:rsidP="008F1529">
      <w:pPr>
        <w:pStyle w:val="BodyText"/>
        <w:rPr>
          <w:noProof w:val="0"/>
        </w:rPr>
      </w:pPr>
      <w:r w:rsidRPr="007679ED">
        <w:rPr>
          <w:noProof w:val="0"/>
        </w:rPr>
        <w:t xml:space="preserve">The aligned </w:t>
      </w:r>
      <w:r w:rsidR="003C2A96">
        <w:rPr>
          <w:noProof w:val="0"/>
        </w:rPr>
        <w:t>layer</w:t>
      </w:r>
      <w:r w:rsidRPr="007679ED">
        <w:rPr>
          <w:noProof w:val="0"/>
        </w:rPr>
        <w:t xml:space="preserve"> </w:t>
      </w:r>
      <w:r w:rsidR="00642901" w:rsidRPr="007679ED">
        <w:rPr>
          <w:noProof w:val="0"/>
        </w:rPr>
        <w:t>of the semantic data model</w:t>
      </w:r>
      <w:r w:rsidRPr="007679ED">
        <w:rPr>
          <w:noProof w:val="0"/>
        </w:rPr>
        <w:t xml:space="preserve"> is defined in a generalized way</w:t>
      </w:r>
      <w:r w:rsidR="003C2A96">
        <w:rPr>
          <w:noProof w:val="0"/>
        </w:rPr>
        <w:t xml:space="preserve"> that can then be sp</w:t>
      </w:r>
      <w:r w:rsidRPr="007679ED">
        <w:rPr>
          <w:noProof w:val="0"/>
        </w:rPr>
        <w:t>ecialized in each invoicing domain</w:t>
      </w:r>
      <w:r w:rsidR="003C2A96">
        <w:rPr>
          <w:noProof w:val="0"/>
        </w:rPr>
        <w:t xml:space="preserve"> by restricting it definition</w:t>
      </w:r>
      <w:r w:rsidRPr="007679ED">
        <w:rPr>
          <w:noProof w:val="0"/>
        </w:rPr>
        <w:t>. The main characteristics of the aligned content are:</w:t>
      </w:r>
    </w:p>
    <w:p w14:paraId="13781FA7" w14:textId="41CFCDD1" w:rsidR="00F07759" w:rsidRPr="007679ED" w:rsidRDefault="00F07759" w:rsidP="008F1529">
      <w:pPr>
        <w:pStyle w:val="BodyText"/>
        <w:numPr>
          <w:ilvl w:val="0"/>
          <w:numId w:val="19"/>
        </w:numPr>
        <w:rPr>
          <w:noProof w:val="0"/>
        </w:rPr>
      </w:pPr>
      <w:r w:rsidRPr="007679ED">
        <w:rPr>
          <w:noProof w:val="0"/>
        </w:rPr>
        <w:t>It is defined in general terms but is expected to be given a more specialized definition in different invoicing domain</w:t>
      </w:r>
      <w:r w:rsidR="00642901" w:rsidRPr="007679ED">
        <w:rPr>
          <w:noProof w:val="0"/>
        </w:rPr>
        <w:t>s</w:t>
      </w:r>
      <w:r w:rsidR="003C2A96">
        <w:rPr>
          <w:noProof w:val="0"/>
        </w:rPr>
        <w:t xml:space="preserve"> by being restricted.</w:t>
      </w:r>
    </w:p>
    <w:p w14:paraId="0262FCFF" w14:textId="0AD1327B" w:rsidR="00F07759" w:rsidRPr="007679ED" w:rsidRDefault="00F07759" w:rsidP="008F1529">
      <w:pPr>
        <w:pStyle w:val="BodyText"/>
        <w:numPr>
          <w:ilvl w:val="0"/>
          <w:numId w:val="19"/>
        </w:numPr>
        <w:rPr>
          <w:noProof w:val="0"/>
        </w:rPr>
      </w:pPr>
      <w:r w:rsidRPr="007679ED">
        <w:rPr>
          <w:noProof w:val="0"/>
        </w:rPr>
        <w:t>It can be understood in general terms by all domains.</w:t>
      </w:r>
    </w:p>
    <w:p w14:paraId="2A908660" w14:textId="305E4982" w:rsidR="00F07759" w:rsidRPr="007679ED" w:rsidRDefault="00F07759" w:rsidP="008F1529">
      <w:pPr>
        <w:pStyle w:val="BodyText"/>
        <w:numPr>
          <w:ilvl w:val="0"/>
          <w:numId w:val="19"/>
        </w:numPr>
        <w:rPr>
          <w:noProof w:val="0"/>
        </w:rPr>
      </w:pPr>
      <w:r w:rsidRPr="007679ED">
        <w:rPr>
          <w:noProof w:val="0"/>
        </w:rPr>
        <w:t xml:space="preserve">It contains no business rules, but rules can be added as part of </w:t>
      </w:r>
      <w:r w:rsidR="003C2A96">
        <w:rPr>
          <w:noProof w:val="0"/>
        </w:rPr>
        <w:t>its</w:t>
      </w:r>
      <w:r w:rsidRPr="007679ED">
        <w:rPr>
          <w:noProof w:val="0"/>
        </w:rPr>
        <w:t xml:space="preserve"> specialization.</w:t>
      </w:r>
    </w:p>
    <w:p w14:paraId="057FCC26" w14:textId="75FF5A1F" w:rsidR="00F07759" w:rsidRDefault="00F07759" w:rsidP="008F1529">
      <w:pPr>
        <w:pStyle w:val="BodyText"/>
        <w:numPr>
          <w:ilvl w:val="0"/>
          <w:numId w:val="19"/>
        </w:numPr>
        <w:rPr>
          <w:noProof w:val="0"/>
        </w:rPr>
      </w:pPr>
      <w:r w:rsidRPr="007679ED">
        <w:rPr>
          <w:noProof w:val="0"/>
        </w:rPr>
        <w:t>The generalized definition of the requirements is not aimed to support automation of processing although some automation may be achieved.</w:t>
      </w:r>
    </w:p>
    <w:p w14:paraId="603144E1" w14:textId="7F2C006F" w:rsidR="003C2A96" w:rsidRPr="007679ED" w:rsidRDefault="003C2A96" w:rsidP="008F1529">
      <w:pPr>
        <w:pStyle w:val="BodyText"/>
        <w:numPr>
          <w:ilvl w:val="0"/>
          <w:numId w:val="19"/>
        </w:numPr>
        <w:rPr>
          <w:noProof w:val="0"/>
        </w:rPr>
      </w:pPr>
      <w:r>
        <w:rPr>
          <w:noProof w:val="0"/>
        </w:rPr>
        <w:t>Automation in processing can be achieved through the specialization of the aligned business term.</w:t>
      </w:r>
    </w:p>
    <w:p w14:paraId="12C78BEC" w14:textId="1AAFBD17" w:rsidR="00F07759" w:rsidRPr="004E2249" w:rsidRDefault="00811BC6" w:rsidP="00811BC6">
      <w:pPr>
        <w:pStyle w:val="Heading4"/>
      </w:pPr>
      <w:r w:rsidRPr="004E2249">
        <w:t xml:space="preserve">Aligned business terms </w:t>
      </w:r>
      <w:r w:rsidR="003C2A96" w:rsidRPr="004E2249">
        <w:t>types.</w:t>
      </w:r>
    </w:p>
    <w:p w14:paraId="0156C709" w14:textId="77E061D4" w:rsidR="00811BC6" w:rsidRPr="007679ED" w:rsidRDefault="00811BC6" w:rsidP="00811BC6">
      <w:pPr>
        <w:pStyle w:val="BodyText"/>
        <w:rPr>
          <w:noProof w:val="0"/>
        </w:rPr>
      </w:pPr>
      <w:r w:rsidRPr="007679ED">
        <w:rPr>
          <w:noProof w:val="0"/>
        </w:rPr>
        <w:t>The main types of business terms that are aligned are the following.</w:t>
      </w:r>
    </w:p>
    <w:p w14:paraId="0C4FA678" w14:textId="54383FF3" w:rsidR="00F07759" w:rsidRPr="007679ED" w:rsidRDefault="00915FA4" w:rsidP="008F1529">
      <w:pPr>
        <w:pStyle w:val="BodyText"/>
        <w:numPr>
          <w:ilvl w:val="1"/>
          <w:numId w:val="19"/>
        </w:numPr>
        <w:rPr>
          <w:noProof w:val="0"/>
        </w:rPr>
      </w:pPr>
      <w:r w:rsidRPr="007679ED">
        <w:rPr>
          <w:noProof w:val="0"/>
        </w:rPr>
        <w:t>Tax</w:t>
      </w:r>
      <w:r w:rsidR="00F07759" w:rsidRPr="007679ED">
        <w:rPr>
          <w:noProof w:val="0"/>
        </w:rPr>
        <w:t xml:space="preserve"> information.</w:t>
      </w:r>
    </w:p>
    <w:p w14:paraId="56218EBC" w14:textId="64B773BF" w:rsidR="00F07759" w:rsidRPr="007679ED" w:rsidRDefault="00F07759" w:rsidP="008F1529">
      <w:pPr>
        <w:pStyle w:val="BodyText"/>
        <w:numPr>
          <w:ilvl w:val="1"/>
          <w:numId w:val="19"/>
        </w:numPr>
        <w:rPr>
          <w:noProof w:val="0"/>
        </w:rPr>
      </w:pPr>
      <w:r w:rsidRPr="007679ED">
        <w:rPr>
          <w:noProof w:val="0"/>
        </w:rPr>
        <w:t>Payment instructions.</w:t>
      </w:r>
    </w:p>
    <w:p w14:paraId="042C1374" w14:textId="3F4600C1" w:rsidR="00F07759" w:rsidRPr="004E2249" w:rsidRDefault="00F07759" w:rsidP="00F07759">
      <w:pPr>
        <w:pStyle w:val="Heading3"/>
      </w:pPr>
      <w:bookmarkStart w:id="20" w:name="_Toc46835000"/>
      <w:bookmarkStart w:id="21" w:name="_Toc59461672"/>
      <w:r w:rsidRPr="004E2249">
        <w:t>Distinct</w:t>
      </w:r>
      <w:bookmarkEnd w:id="20"/>
      <w:r w:rsidR="003C2A96">
        <w:t xml:space="preserve"> layer</w:t>
      </w:r>
      <w:bookmarkEnd w:id="21"/>
    </w:p>
    <w:p w14:paraId="35808088" w14:textId="2EB6D227" w:rsidR="00516DB8" w:rsidRPr="007679ED" w:rsidRDefault="00516DB8" w:rsidP="008F1529">
      <w:pPr>
        <w:pStyle w:val="BodyText"/>
        <w:rPr>
          <w:noProof w:val="0"/>
        </w:rPr>
      </w:pPr>
      <w:r w:rsidRPr="007679ED">
        <w:rPr>
          <w:noProof w:val="0"/>
        </w:rPr>
        <w:t>The model recognizes that some invoicing domains may</w:t>
      </w:r>
      <w:r w:rsidR="00811BC6" w:rsidRPr="007679ED">
        <w:rPr>
          <w:noProof w:val="0"/>
        </w:rPr>
        <w:t>, for different reasons,</w:t>
      </w:r>
      <w:r w:rsidRPr="007679ED">
        <w:rPr>
          <w:noProof w:val="0"/>
        </w:rPr>
        <w:t xml:space="preserve"> require</w:t>
      </w:r>
      <w:r w:rsidR="00811BC6" w:rsidRPr="007679ED">
        <w:rPr>
          <w:noProof w:val="0"/>
        </w:rPr>
        <w:t xml:space="preserve"> business terms that are not part of the PINT model</w:t>
      </w:r>
      <w:r w:rsidRPr="007679ED">
        <w:rPr>
          <w:noProof w:val="0"/>
        </w:rPr>
        <w:t xml:space="preserve">. </w:t>
      </w:r>
    </w:p>
    <w:p w14:paraId="1DCFC1EB" w14:textId="0ACC8438" w:rsidR="00516DB8" w:rsidRPr="007679ED" w:rsidRDefault="00516DB8" w:rsidP="008F1529">
      <w:pPr>
        <w:pStyle w:val="BodyText"/>
        <w:numPr>
          <w:ilvl w:val="0"/>
          <w:numId w:val="20"/>
        </w:numPr>
        <w:rPr>
          <w:noProof w:val="0"/>
        </w:rPr>
      </w:pPr>
      <w:r w:rsidRPr="007679ED">
        <w:rPr>
          <w:noProof w:val="0"/>
        </w:rPr>
        <w:t xml:space="preserve">The distinct content may not necessarily be understood by a receiver in a different invoicing </w:t>
      </w:r>
      <w:r w:rsidR="000147DB" w:rsidRPr="007679ED">
        <w:rPr>
          <w:noProof w:val="0"/>
        </w:rPr>
        <w:t>domain</w:t>
      </w:r>
      <w:r w:rsidRPr="007679ED">
        <w:rPr>
          <w:noProof w:val="0"/>
        </w:rPr>
        <w:t>.</w:t>
      </w:r>
    </w:p>
    <w:p w14:paraId="60A7E49B" w14:textId="0739783A" w:rsidR="00516DB8" w:rsidRPr="004E2249" w:rsidRDefault="00516DB8" w:rsidP="0009736F">
      <w:pPr>
        <w:pStyle w:val="Heading4"/>
      </w:pPr>
      <w:r w:rsidRPr="004E2249">
        <w:t xml:space="preserve">Content that </w:t>
      </w:r>
      <w:r w:rsidR="0009736F" w:rsidRPr="004E2249">
        <w:t xml:space="preserve">may require </w:t>
      </w:r>
      <w:r w:rsidRPr="004E2249">
        <w:t xml:space="preserve">distinct </w:t>
      </w:r>
      <w:r w:rsidR="0009736F" w:rsidRPr="004E2249">
        <w:t>business terms.</w:t>
      </w:r>
    </w:p>
    <w:p w14:paraId="23F9FDE1" w14:textId="34439201" w:rsidR="00516DB8" w:rsidRPr="007679ED" w:rsidRDefault="00516DB8" w:rsidP="0009736F">
      <w:pPr>
        <w:pStyle w:val="BodyText"/>
        <w:numPr>
          <w:ilvl w:val="1"/>
          <w:numId w:val="20"/>
        </w:numPr>
        <w:rPr>
          <w:noProof w:val="0"/>
        </w:rPr>
      </w:pPr>
      <w:r w:rsidRPr="007679ED">
        <w:rPr>
          <w:noProof w:val="0"/>
        </w:rPr>
        <w:t>invoice domain specific legislation and practices.</w:t>
      </w:r>
    </w:p>
    <w:p w14:paraId="0621A044" w14:textId="5B31BDD0" w:rsidR="00516DB8" w:rsidRPr="007679ED" w:rsidRDefault="00516DB8" w:rsidP="0009736F">
      <w:pPr>
        <w:pStyle w:val="BodyText"/>
        <w:numPr>
          <w:ilvl w:val="1"/>
          <w:numId w:val="20"/>
        </w:numPr>
        <w:rPr>
          <w:noProof w:val="0"/>
        </w:rPr>
      </w:pPr>
      <w:r w:rsidRPr="007679ED">
        <w:rPr>
          <w:noProof w:val="0"/>
        </w:rPr>
        <w:t>sectoral legislation and practices.</w:t>
      </w:r>
    </w:p>
    <w:p w14:paraId="7A6F2B0C" w14:textId="2D608FC6" w:rsidR="00C20FAF" w:rsidRDefault="00C20FAF" w:rsidP="003336F0">
      <w:pPr>
        <w:pStyle w:val="Heading2"/>
      </w:pPr>
      <w:bookmarkStart w:id="22" w:name="_Toc59461673"/>
      <w:bookmarkStart w:id="23" w:name="_Toc46835001"/>
      <w:r>
        <w:t>Comparison to EN 16931</w:t>
      </w:r>
      <w:bookmarkEnd w:id="22"/>
    </w:p>
    <w:p w14:paraId="0A435CA3" w14:textId="77777777" w:rsidR="003C2A96" w:rsidRDefault="00C20FAF" w:rsidP="00C20FAF">
      <w:pPr>
        <w:pStyle w:val="BodyText"/>
      </w:pPr>
      <w:r>
        <w:t xml:space="preserve">The EN 16931 eInvoicing standard has 3 main design components. </w:t>
      </w:r>
    </w:p>
    <w:p w14:paraId="793BD58E" w14:textId="1CE468BB" w:rsidR="002C180B" w:rsidRDefault="002C180B" w:rsidP="003C2A96">
      <w:pPr>
        <w:pStyle w:val="BodyText"/>
        <w:numPr>
          <w:ilvl w:val="0"/>
          <w:numId w:val="30"/>
        </w:numPr>
      </w:pPr>
      <w:r>
        <w:t>Core invoice data model that defines a certain set of invoice business terms, their semantic definintions and rules.</w:t>
      </w:r>
    </w:p>
    <w:p w14:paraId="1A94FA2A" w14:textId="41912539" w:rsidR="002C180B" w:rsidRDefault="002C180B" w:rsidP="003C2A96">
      <w:pPr>
        <w:pStyle w:val="BodyText"/>
        <w:numPr>
          <w:ilvl w:val="0"/>
          <w:numId w:val="30"/>
        </w:numPr>
      </w:pPr>
      <w:r>
        <w:t xml:space="preserve">Core Invoice User Specification (CIUS). Allows restricting the semantics and rules of the </w:t>
      </w:r>
      <w:r w:rsidR="00EF6364">
        <w:t>c</w:t>
      </w:r>
      <w:r>
        <w:t xml:space="preserve">ore </w:t>
      </w:r>
      <w:r w:rsidR="00EF6364">
        <w:t xml:space="preserve">invoice </w:t>
      </w:r>
      <w:r>
        <w:t>business term</w:t>
      </w:r>
      <w:r w:rsidR="00EF6364">
        <w:t>s</w:t>
      </w:r>
      <w:r>
        <w:t>.</w:t>
      </w:r>
    </w:p>
    <w:p w14:paraId="3A7F2717" w14:textId="77777777" w:rsidR="00EF6364" w:rsidRDefault="002C180B" w:rsidP="003C2A96">
      <w:pPr>
        <w:pStyle w:val="BodyText"/>
        <w:numPr>
          <w:ilvl w:val="0"/>
          <w:numId w:val="30"/>
        </w:numPr>
      </w:pPr>
      <w:r>
        <w:t xml:space="preserve">Extension methodology. Allows extending the semantics and </w:t>
      </w:r>
      <w:r w:rsidR="00EF6364">
        <w:t xml:space="preserve">the </w:t>
      </w:r>
      <w:r>
        <w:t xml:space="preserve">rules </w:t>
      </w:r>
      <w:r w:rsidR="00EF6364">
        <w:t xml:space="preserve">of the core invoice business terms and, or to add </w:t>
      </w:r>
      <w:r>
        <w:t xml:space="preserve">business terms </w:t>
      </w:r>
      <w:r w:rsidR="00EF6364">
        <w:t>to the invoice</w:t>
      </w:r>
      <w:r>
        <w:t>.</w:t>
      </w:r>
    </w:p>
    <w:p w14:paraId="2544D9F2" w14:textId="2326000F" w:rsidR="00C20FAF" w:rsidRDefault="00C20FAF" w:rsidP="00C20FAF">
      <w:pPr>
        <w:pStyle w:val="BodyText"/>
      </w:pPr>
      <w:r>
        <w:t xml:space="preserve">The PINT </w:t>
      </w:r>
      <w:r w:rsidR="00EF6364">
        <w:t>is a modification on this</w:t>
      </w:r>
      <w:r>
        <w:t xml:space="preserve"> design where the </w:t>
      </w:r>
      <w:r w:rsidR="00EF6364">
        <w:t>c</w:t>
      </w:r>
      <w:r>
        <w:t>ore</w:t>
      </w:r>
      <w:r w:rsidR="00EF6364">
        <w:t xml:space="preserve"> invoice data model </w:t>
      </w:r>
      <w:r>
        <w:t>is divided into two parts</w:t>
      </w:r>
      <w:r w:rsidR="00EF6364">
        <w:t xml:space="preserve">. The </w:t>
      </w:r>
      <w:r>
        <w:t xml:space="preserve">shared part which may not be restricted or extened, and </w:t>
      </w:r>
      <w:r w:rsidR="00EF6364">
        <w:t xml:space="preserve">the </w:t>
      </w:r>
      <w:r>
        <w:t>aligned part that may be restricted but not extended.</w:t>
      </w:r>
    </w:p>
    <w:p w14:paraId="49BCF8F9" w14:textId="35BA12EC" w:rsidR="00C20FAF" w:rsidRDefault="00CD040E" w:rsidP="00C20FAF">
      <w:pPr>
        <w:pStyle w:val="BodyText"/>
      </w:pPr>
      <w:r>
        <w:lastRenderedPageBreak/>
        <w:drawing>
          <wp:inline distT="0" distB="0" distL="0" distR="0" wp14:anchorId="126A8DE0" wp14:editId="2164DE8A">
            <wp:extent cx="6228000" cy="36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8000" cy="3628800"/>
                    </a:xfrm>
                    <a:prstGeom prst="rect">
                      <a:avLst/>
                    </a:prstGeom>
                    <a:noFill/>
                  </pic:spPr>
                </pic:pic>
              </a:graphicData>
            </a:graphic>
          </wp:inline>
        </w:drawing>
      </w:r>
    </w:p>
    <w:p w14:paraId="3E74C9D1" w14:textId="77777777" w:rsidR="00CD040E" w:rsidRPr="00C20FAF" w:rsidRDefault="00CD040E" w:rsidP="00C20FAF">
      <w:pPr>
        <w:pStyle w:val="BodyText"/>
      </w:pPr>
    </w:p>
    <w:p w14:paraId="37B46E45" w14:textId="29E97B63" w:rsidR="001C211C" w:rsidRDefault="001C211C" w:rsidP="001C211C">
      <w:pPr>
        <w:pStyle w:val="Heading3"/>
      </w:pPr>
      <w:bookmarkStart w:id="24" w:name="_Toc59461674"/>
      <w:r>
        <w:t>Type of changes</w:t>
      </w:r>
      <w:bookmarkEnd w:id="24"/>
    </w:p>
    <w:p w14:paraId="35B0FD3B" w14:textId="16B8E98D" w:rsidR="001C211C" w:rsidRDefault="001C211C" w:rsidP="001C211C">
      <w:pPr>
        <w:pStyle w:val="BodyText"/>
      </w:pPr>
      <w:r>
        <w:t xml:space="preserve">The </w:t>
      </w:r>
      <w:bookmarkStart w:id="25" w:name="_Hlk61428446"/>
      <w:r>
        <w:t xml:space="preserve">CIUS and Extension methodogies </w:t>
      </w:r>
      <w:bookmarkEnd w:id="25"/>
      <w:r>
        <w:t>of the</w:t>
      </w:r>
      <w:r w:rsidR="00EF6364">
        <w:t xml:space="preserve"> EN 16931</w:t>
      </w:r>
      <w:r>
        <w:t xml:space="preserve"> eInvoicing standard </w:t>
      </w:r>
      <w:r w:rsidR="00EF6364">
        <w:t>provide</w:t>
      </w:r>
      <w:r>
        <w:t xml:space="preserve"> a list of the changes</w:t>
      </w:r>
      <w:r w:rsidR="00806158">
        <w:rPr>
          <w:rStyle w:val="FootnoteReference"/>
        </w:rPr>
        <w:footnoteReference w:id="2"/>
      </w:r>
      <w:r w:rsidR="00806158">
        <w:t xml:space="preserve"> </w:t>
      </w:r>
      <w:r>
        <w:t xml:space="preserve"> that can be made to the core business terms. The following table shows these types of changes</w:t>
      </w:r>
      <w:r w:rsidR="00806158">
        <w:t xml:space="preserve"> </w:t>
      </w:r>
      <w:r>
        <w:t xml:space="preserve">and how </w:t>
      </w:r>
      <w:r w:rsidR="00EF6364">
        <w:t>they</w:t>
      </w:r>
      <w:r>
        <w:t xml:space="preserve"> apply to the PINT.</w:t>
      </w:r>
    </w:p>
    <w:tbl>
      <w:tblPr>
        <w:tblStyle w:val="TableGridLight"/>
        <w:tblW w:w="9771" w:type="dxa"/>
        <w:tblLook w:val="0400" w:firstRow="0" w:lastRow="0" w:firstColumn="0" w:lastColumn="0" w:noHBand="0" w:noVBand="1"/>
      </w:tblPr>
      <w:tblGrid>
        <w:gridCol w:w="6091"/>
        <w:gridCol w:w="1160"/>
        <w:gridCol w:w="1260"/>
        <w:gridCol w:w="1260"/>
      </w:tblGrid>
      <w:tr w:rsidR="004A72F5" w:rsidRPr="004A72F5" w14:paraId="2227EE05" w14:textId="2794C8EB" w:rsidTr="00EF6364">
        <w:trPr>
          <w:trHeight w:val="209"/>
          <w:tblHeader/>
        </w:trPr>
        <w:tc>
          <w:tcPr>
            <w:tcW w:w="6091" w:type="dxa"/>
            <w:tcBorders>
              <w:right w:val="double" w:sz="6" w:space="0" w:color="BFBFBF" w:themeColor="background1" w:themeShade="BF"/>
            </w:tcBorders>
            <w:shd w:val="clear" w:color="auto" w:fill="D9D9D9" w:themeFill="background1" w:themeFillShade="D9"/>
            <w:hideMark/>
          </w:tcPr>
          <w:p w14:paraId="4FE56D9D" w14:textId="19A41978" w:rsidR="004A72F5" w:rsidRPr="001C211C" w:rsidRDefault="00806158" w:rsidP="001C211C">
            <w:pPr>
              <w:rPr>
                <w:rFonts w:ascii="Calibri" w:eastAsia="Times New Roman" w:hAnsi="Calibri" w:cs="Calibri"/>
                <w:b/>
                <w:bCs/>
                <w:color w:val="000000"/>
                <w:sz w:val="24"/>
                <w:szCs w:val="24"/>
                <w:lang w:eastAsia="is-IS"/>
              </w:rPr>
            </w:pPr>
            <w:r>
              <w:rPr>
                <w:rFonts w:ascii="Calibri" w:eastAsia="Times New Roman" w:hAnsi="Calibri" w:cs="Calibri"/>
                <w:b/>
                <w:bCs/>
                <w:color w:val="000000"/>
                <w:sz w:val="24"/>
                <w:szCs w:val="24"/>
                <w:lang w:eastAsia="is-IS"/>
              </w:rPr>
              <w:t xml:space="preserve">EN 16391 </w:t>
            </w:r>
            <w:proofErr w:type="spellStart"/>
            <w:r>
              <w:rPr>
                <w:rFonts w:ascii="Calibri" w:eastAsia="Times New Roman" w:hAnsi="Calibri" w:cs="Calibri"/>
                <w:b/>
                <w:bCs/>
                <w:color w:val="000000"/>
                <w:sz w:val="24"/>
                <w:szCs w:val="24"/>
                <w:lang w:eastAsia="is-IS"/>
              </w:rPr>
              <w:t>eInvoicing</w:t>
            </w:r>
            <w:proofErr w:type="spellEnd"/>
            <w:r>
              <w:rPr>
                <w:rFonts w:ascii="Calibri" w:eastAsia="Times New Roman" w:hAnsi="Calibri" w:cs="Calibri"/>
                <w:b/>
                <w:bCs/>
                <w:color w:val="000000"/>
                <w:sz w:val="24"/>
                <w:szCs w:val="24"/>
                <w:lang w:eastAsia="is-IS"/>
              </w:rPr>
              <w:t xml:space="preserve"> standard</w:t>
            </w:r>
          </w:p>
        </w:tc>
        <w:tc>
          <w:tcPr>
            <w:tcW w:w="3680" w:type="dxa"/>
            <w:gridSpan w:val="3"/>
            <w:tcBorders>
              <w:left w:val="double" w:sz="6" w:space="0" w:color="BFBFBF" w:themeColor="background1" w:themeShade="BF"/>
            </w:tcBorders>
            <w:shd w:val="clear" w:color="auto" w:fill="D9D9D9" w:themeFill="background1" w:themeFillShade="D9"/>
          </w:tcPr>
          <w:p w14:paraId="11ECA07D" w14:textId="319B63D3" w:rsidR="004A72F5" w:rsidRPr="004A72F5" w:rsidRDefault="004A72F5" w:rsidP="001C211C">
            <w:pPr>
              <w:rPr>
                <w:rFonts w:ascii="Calibri" w:eastAsia="Times New Roman" w:hAnsi="Calibri" w:cs="Calibri"/>
                <w:b/>
                <w:bCs/>
                <w:color w:val="000000"/>
                <w:sz w:val="24"/>
                <w:szCs w:val="24"/>
                <w:lang w:eastAsia="is-IS"/>
              </w:rPr>
            </w:pPr>
            <w:r w:rsidRPr="004A72F5">
              <w:rPr>
                <w:rFonts w:ascii="Calibri" w:eastAsia="Times New Roman" w:hAnsi="Calibri" w:cs="Calibri"/>
                <w:b/>
                <w:bCs/>
                <w:color w:val="000000"/>
                <w:sz w:val="24"/>
                <w:szCs w:val="24"/>
                <w:lang w:eastAsia="is-IS"/>
              </w:rPr>
              <w:t>Allowed in PINT</w:t>
            </w:r>
          </w:p>
        </w:tc>
      </w:tr>
      <w:tr w:rsidR="004A72F5" w:rsidRPr="004A72F5" w14:paraId="484E1D5C" w14:textId="3DD588F8" w:rsidTr="00EF6364">
        <w:trPr>
          <w:trHeight w:val="327"/>
          <w:tblHeader/>
        </w:trPr>
        <w:tc>
          <w:tcPr>
            <w:tcW w:w="6091" w:type="dxa"/>
            <w:tcBorders>
              <w:right w:val="double" w:sz="6" w:space="0" w:color="BFBFBF" w:themeColor="background1" w:themeShade="BF"/>
            </w:tcBorders>
            <w:shd w:val="clear" w:color="auto" w:fill="D9D9D9" w:themeFill="background1" w:themeFillShade="D9"/>
          </w:tcPr>
          <w:p w14:paraId="4B08ACEA" w14:textId="0E696AD8" w:rsidR="004A72F5" w:rsidRPr="004A72F5" w:rsidRDefault="004A72F5" w:rsidP="001C211C">
            <w:pPr>
              <w:rPr>
                <w:rFonts w:ascii="Calibri" w:eastAsia="Times New Roman" w:hAnsi="Calibri" w:cs="Calibri"/>
                <w:b/>
                <w:bCs/>
                <w:color w:val="000000"/>
                <w:sz w:val="22"/>
                <w:lang w:eastAsia="is-IS"/>
              </w:rPr>
            </w:pPr>
          </w:p>
        </w:tc>
        <w:tc>
          <w:tcPr>
            <w:tcW w:w="1160" w:type="dxa"/>
            <w:tcBorders>
              <w:left w:val="double" w:sz="6" w:space="0" w:color="BFBFBF" w:themeColor="background1" w:themeShade="BF"/>
            </w:tcBorders>
            <w:shd w:val="clear" w:color="auto" w:fill="D9D9D9" w:themeFill="background1" w:themeFillShade="D9"/>
          </w:tcPr>
          <w:p w14:paraId="2891AFE7" w14:textId="18C38D08" w:rsidR="004A72F5" w:rsidRPr="004A72F5" w:rsidRDefault="004A72F5" w:rsidP="001C211C">
            <w:pPr>
              <w:rPr>
                <w:rFonts w:ascii="Calibri" w:eastAsia="Times New Roman" w:hAnsi="Calibri" w:cs="Calibri"/>
                <w:b/>
                <w:bCs/>
                <w:color w:val="000000"/>
                <w:sz w:val="22"/>
                <w:lang w:eastAsia="is-IS"/>
              </w:rPr>
            </w:pPr>
            <w:r w:rsidRPr="004A72F5">
              <w:rPr>
                <w:rFonts w:ascii="Calibri" w:eastAsia="Times New Roman" w:hAnsi="Calibri" w:cs="Calibri"/>
                <w:b/>
                <w:bCs/>
                <w:color w:val="000000"/>
                <w:sz w:val="22"/>
                <w:lang w:eastAsia="is-IS"/>
              </w:rPr>
              <w:t xml:space="preserve">for </w:t>
            </w:r>
            <w:r w:rsidRPr="001C211C">
              <w:rPr>
                <w:rFonts w:ascii="Calibri" w:eastAsia="Times New Roman" w:hAnsi="Calibri" w:cs="Calibri"/>
                <w:b/>
                <w:bCs/>
                <w:color w:val="000000"/>
                <w:sz w:val="22"/>
                <w:lang w:eastAsia="is-IS"/>
              </w:rPr>
              <w:t>shared</w:t>
            </w:r>
            <w:r w:rsidRPr="004A72F5">
              <w:rPr>
                <w:rFonts w:ascii="Calibri" w:eastAsia="Times New Roman" w:hAnsi="Calibri" w:cs="Calibri"/>
                <w:b/>
                <w:bCs/>
                <w:color w:val="000000"/>
                <w:sz w:val="22"/>
                <w:lang w:eastAsia="is-IS"/>
              </w:rPr>
              <w:t xml:space="preserve"> </w:t>
            </w:r>
          </w:p>
        </w:tc>
        <w:tc>
          <w:tcPr>
            <w:tcW w:w="1260" w:type="dxa"/>
            <w:shd w:val="clear" w:color="auto" w:fill="D9D9D9" w:themeFill="background1" w:themeFillShade="D9"/>
          </w:tcPr>
          <w:p w14:paraId="7D307D91" w14:textId="10A16734" w:rsidR="004A72F5" w:rsidRPr="004A72F5" w:rsidRDefault="004A72F5" w:rsidP="001C211C">
            <w:pPr>
              <w:rPr>
                <w:rFonts w:ascii="Calibri" w:eastAsia="Times New Roman" w:hAnsi="Calibri" w:cs="Calibri"/>
                <w:b/>
                <w:bCs/>
                <w:color w:val="000000"/>
                <w:sz w:val="22"/>
                <w:lang w:eastAsia="is-IS"/>
              </w:rPr>
            </w:pPr>
            <w:r w:rsidRPr="004A72F5">
              <w:rPr>
                <w:rFonts w:ascii="Calibri" w:eastAsia="Times New Roman" w:hAnsi="Calibri" w:cs="Calibri"/>
                <w:b/>
                <w:bCs/>
                <w:color w:val="000000"/>
                <w:sz w:val="22"/>
                <w:lang w:eastAsia="is-IS"/>
              </w:rPr>
              <w:t>for</w:t>
            </w:r>
            <w:r w:rsidRPr="001C211C">
              <w:rPr>
                <w:rFonts w:ascii="Calibri" w:eastAsia="Times New Roman" w:hAnsi="Calibri" w:cs="Calibri"/>
                <w:b/>
                <w:bCs/>
                <w:color w:val="000000"/>
                <w:sz w:val="22"/>
                <w:lang w:eastAsia="is-IS"/>
              </w:rPr>
              <w:t xml:space="preserve"> aligned</w:t>
            </w:r>
          </w:p>
        </w:tc>
        <w:tc>
          <w:tcPr>
            <w:tcW w:w="1260" w:type="dxa"/>
            <w:shd w:val="clear" w:color="auto" w:fill="D9D9D9" w:themeFill="background1" w:themeFillShade="D9"/>
          </w:tcPr>
          <w:p w14:paraId="43F4565A" w14:textId="182CBFC2" w:rsidR="004A72F5" w:rsidRPr="004A72F5" w:rsidRDefault="004A72F5" w:rsidP="001C211C">
            <w:pPr>
              <w:rPr>
                <w:rFonts w:ascii="Calibri" w:eastAsia="Times New Roman" w:hAnsi="Calibri" w:cs="Calibri"/>
                <w:b/>
                <w:bCs/>
                <w:color w:val="000000"/>
                <w:sz w:val="22"/>
                <w:lang w:eastAsia="is-IS"/>
              </w:rPr>
            </w:pPr>
            <w:r w:rsidRPr="004A72F5">
              <w:rPr>
                <w:rFonts w:ascii="Calibri" w:eastAsia="Times New Roman" w:hAnsi="Calibri" w:cs="Calibri"/>
                <w:b/>
                <w:bCs/>
                <w:color w:val="000000"/>
                <w:sz w:val="22"/>
                <w:lang w:eastAsia="is-IS"/>
              </w:rPr>
              <w:t>as distinct</w:t>
            </w:r>
          </w:p>
        </w:tc>
      </w:tr>
      <w:tr w:rsidR="004A72F5" w:rsidRPr="004A72F5" w14:paraId="61C43F28" w14:textId="77777777" w:rsidTr="00EF6364">
        <w:trPr>
          <w:trHeight w:val="300"/>
        </w:trPr>
        <w:tc>
          <w:tcPr>
            <w:tcW w:w="6091" w:type="dxa"/>
            <w:tcBorders>
              <w:right w:val="double" w:sz="6" w:space="0" w:color="BFBFBF" w:themeColor="background1" w:themeShade="BF"/>
            </w:tcBorders>
          </w:tcPr>
          <w:p w14:paraId="56B0FD8A" w14:textId="3C291077" w:rsidR="004A72F5" w:rsidRPr="004A72F5" w:rsidRDefault="00806158" w:rsidP="001C211C">
            <w:pPr>
              <w:rPr>
                <w:rFonts w:ascii="Calibri" w:eastAsia="Times New Roman" w:hAnsi="Calibri" w:cs="Calibri"/>
                <w:b/>
                <w:bCs/>
                <w:color w:val="000000"/>
                <w:sz w:val="22"/>
                <w:lang w:eastAsia="is-IS"/>
              </w:rPr>
            </w:pPr>
            <w:r>
              <w:rPr>
                <w:rFonts w:ascii="Calibri" w:eastAsia="Times New Roman" w:hAnsi="Calibri" w:cs="Calibri"/>
                <w:b/>
                <w:bCs/>
                <w:color w:val="000000"/>
                <w:sz w:val="22"/>
                <w:lang w:eastAsia="is-IS"/>
              </w:rPr>
              <w:t>C</w:t>
            </w:r>
            <w:r w:rsidR="004A72F5" w:rsidRPr="004A72F5">
              <w:rPr>
                <w:rFonts w:ascii="Calibri" w:eastAsia="Times New Roman" w:hAnsi="Calibri" w:cs="Calibri"/>
                <w:b/>
                <w:bCs/>
                <w:color w:val="000000"/>
                <w:sz w:val="22"/>
                <w:lang w:eastAsia="is-IS"/>
              </w:rPr>
              <w:t>hanges allowed in a CUIS</w:t>
            </w:r>
          </w:p>
        </w:tc>
        <w:tc>
          <w:tcPr>
            <w:tcW w:w="1160" w:type="dxa"/>
            <w:tcBorders>
              <w:left w:val="double" w:sz="6" w:space="0" w:color="BFBFBF" w:themeColor="background1" w:themeShade="BF"/>
            </w:tcBorders>
          </w:tcPr>
          <w:p w14:paraId="5EFB8520" w14:textId="77777777" w:rsidR="004A72F5" w:rsidRPr="004A72F5" w:rsidRDefault="004A72F5" w:rsidP="001C211C">
            <w:pPr>
              <w:jc w:val="center"/>
              <w:rPr>
                <w:rFonts w:ascii="Calibri" w:eastAsia="Times New Roman" w:hAnsi="Calibri" w:cs="Calibri"/>
                <w:b/>
                <w:bCs/>
                <w:color w:val="000000"/>
                <w:sz w:val="22"/>
                <w:lang w:eastAsia="is-IS"/>
              </w:rPr>
            </w:pPr>
          </w:p>
        </w:tc>
        <w:tc>
          <w:tcPr>
            <w:tcW w:w="1260" w:type="dxa"/>
          </w:tcPr>
          <w:p w14:paraId="722F0F56" w14:textId="77777777" w:rsidR="004A72F5" w:rsidRPr="004A72F5" w:rsidRDefault="004A72F5" w:rsidP="001C211C">
            <w:pPr>
              <w:jc w:val="center"/>
              <w:rPr>
                <w:rFonts w:ascii="Calibri" w:eastAsia="Times New Roman" w:hAnsi="Calibri" w:cs="Calibri"/>
                <w:b/>
                <w:bCs/>
                <w:color w:val="000000"/>
                <w:sz w:val="22"/>
                <w:lang w:eastAsia="is-IS"/>
              </w:rPr>
            </w:pPr>
          </w:p>
        </w:tc>
        <w:tc>
          <w:tcPr>
            <w:tcW w:w="1260" w:type="dxa"/>
          </w:tcPr>
          <w:p w14:paraId="126C59F8" w14:textId="77777777" w:rsidR="004A72F5" w:rsidRPr="004A72F5" w:rsidRDefault="004A72F5" w:rsidP="001C211C">
            <w:pPr>
              <w:jc w:val="center"/>
              <w:rPr>
                <w:rFonts w:ascii="Calibri" w:eastAsia="Times New Roman" w:hAnsi="Calibri" w:cs="Calibri"/>
                <w:b/>
                <w:bCs/>
                <w:color w:val="000000"/>
                <w:sz w:val="22"/>
                <w:lang w:eastAsia="is-IS"/>
              </w:rPr>
            </w:pPr>
          </w:p>
        </w:tc>
      </w:tr>
      <w:tr w:rsidR="004A72F5" w:rsidRPr="001C211C" w14:paraId="4CA74C3F" w14:textId="77777777" w:rsidTr="00EF6364">
        <w:trPr>
          <w:trHeight w:val="300"/>
        </w:trPr>
        <w:tc>
          <w:tcPr>
            <w:tcW w:w="6091" w:type="dxa"/>
            <w:tcBorders>
              <w:right w:val="double" w:sz="6" w:space="0" w:color="BFBFBF" w:themeColor="background1" w:themeShade="BF"/>
            </w:tcBorders>
            <w:hideMark/>
          </w:tcPr>
          <w:p w14:paraId="5B9EB544" w14:textId="77777777" w:rsidR="004A72F5" w:rsidRPr="001C211C" w:rsidRDefault="004A72F5" w:rsidP="00D46F11">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Mark a conditional business terms not to be used</w:t>
            </w:r>
          </w:p>
        </w:tc>
        <w:tc>
          <w:tcPr>
            <w:tcW w:w="1160" w:type="dxa"/>
            <w:tcBorders>
              <w:left w:val="double" w:sz="6" w:space="0" w:color="BFBFBF" w:themeColor="background1" w:themeShade="BF"/>
            </w:tcBorders>
          </w:tcPr>
          <w:p w14:paraId="729CCB3D" w14:textId="77777777" w:rsidR="004A72F5" w:rsidRPr="001C211C" w:rsidRDefault="004A72F5" w:rsidP="00D46F11">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042DE5B0" w14:textId="77777777" w:rsidR="004A72F5" w:rsidRPr="001C211C" w:rsidRDefault="004A72F5" w:rsidP="00D46F11">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6FD15498" w14:textId="77777777" w:rsidR="004A72F5" w:rsidRPr="001C211C" w:rsidRDefault="004A72F5" w:rsidP="00D46F11">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596BB967" w14:textId="1268D4E0" w:rsidTr="00EF6364">
        <w:trPr>
          <w:trHeight w:val="300"/>
        </w:trPr>
        <w:tc>
          <w:tcPr>
            <w:tcW w:w="6091" w:type="dxa"/>
            <w:tcBorders>
              <w:right w:val="double" w:sz="6" w:space="0" w:color="BFBFBF" w:themeColor="background1" w:themeShade="BF"/>
            </w:tcBorders>
            <w:hideMark/>
          </w:tcPr>
          <w:p w14:paraId="6E85EB16"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Make semantic definition of a business term narrower</w:t>
            </w:r>
          </w:p>
        </w:tc>
        <w:tc>
          <w:tcPr>
            <w:tcW w:w="1160" w:type="dxa"/>
            <w:tcBorders>
              <w:left w:val="double" w:sz="6" w:space="0" w:color="BFBFBF" w:themeColor="background1" w:themeShade="BF"/>
            </w:tcBorders>
          </w:tcPr>
          <w:p w14:paraId="243D35C7" w14:textId="796775BF"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518E414B" w14:textId="6F31176F"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5ABB4B8C" w14:textId="10030BA4"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6B12E9EE" w14:textId="5E4E2036" w:rsidTr="00EF6364">
        <w:trPr>
          <w:trHeight w:val="300"/>
        </w:trPr>
        <w:tc>
          <w:tcPr>
            <w:tcW w:w="6091" w:type="dxa"/>
            <w:tcBorders>
              <w:right w:val="double" w:sz="6" w:space="0" w:color="BFBFBF" w:themeColor="background1" w:themeShade="BF"/>
            </w:tcBorders>
            <w:hideMark/>
          </w:tcPr>
          <w:p w14:paraId="14B4987C"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Add synonyms (in English or in other languages)</w:t>
            </w:r>
          </w:p>
        </w:tc>
        <w:tc>
          <w:tcPr>
            <w:tcW w:w="1160" w:type="dxa"/>
            <w:tcBorders>
              <w:left w:val="double" w:sz="6" w:space="0" w:color="BFBFBF" w:themeColor="background1" w:themeShade="BF"/>
            </w:tcBorders>
          </w:tcPr>
          <w:p w14:paraId="7DCC40A9" w14:textId="5964ACF7" w:rsidR="004A72F5" w:rsidRPr="001C211C" w:rsidRDefault="00806158"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hideMark/>
          </w:tcPr>
          <w:p w14:paraId="1A452E6E" w14:textId="0C66392D"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76369619" w14:textId="070AF43C"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7550FD0E" w14:textId="27293F29" w:rsidTr="00EF6364">
        <w:trPr>
          <w:trHeight w:val="600"/>
        </w:trPr>
        <w:tc>
          <w:tcPr>
            <w:tcW w:w="6091" w:type="dxa"/>
            <w:tcBorders>
              <w:right w:val="double" w:sz="6" w:space="0" w:color="BFBFBF" w:themeColor="background1" w:themeShade="BF"/>
            </w:tcBorders>
            <w:hideMark/>
          </w:tcPr>
          <w:p w14:paraId="4FA54399"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Add explanatory text to a business terms (e.g. on how it applies in specific use cases.)</w:t>
            </w:r>
          </w:p>
        </w:tc>
        <w:tc>
          <w:tcPr>
            <w:tcW w:w="1160" w:type="dxa"/>
            <w:tcBorders>
              <w:left w:val="double" w:sz="6" w:space="0" w:color="BFBFBF" w:themeColor="background1" w:themeShade="BF"/>
            </w:tcBorders>
          </w:tcPr>
          <w:p w14:paraId="76F21DEB" w14:textId="3CA18A5B" w:rsidR="004A72F5" w:rsidRPr="001C211C" w:rsidRDefault="00806158"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hideMark/>
          </w:tcPr>
          <w:p w14:paraId="5203C2B2" w14:textId="0D7FF3AB"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7468C7F5" w14:textId="554C80F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3662EC0B" w14:textId="72CBE774" w:rsidTr="00EF6364">
        <w:trPr>
          <w:trHeight w:val="300"/>
        </w:trPr>
        <w:tc>
          <w:tcPr>
            <w:tcW w:w="6091" w:type="dxa"/>
            <w:tcBorders>
              <w:right w:val="double" w:sz="6" w:space="0" w:color="BFBFBF" w:themeColor="background1" w:themeShade="BF"/>
            </w:tcBorders>
            <w:hideMark/>
          </w:tcPr>
          <w:p w14:paraId="3F08EC7C" w14:textId="77777777" w:rsidR="004A72F5" w:rsidRPr="001C211C" w:rsidRDefault="004A72F5" w:rsidP="001C211C">
            <w:pPr>
              <w:rPr>
                <w:rFonts w:ascii="Calibri" w:eastAsia="Times New Roman" w:hAnsi="Calibri" w:cs="Calibri"/>
                <w:color w:val="000000"/>
                <w:sz w:val="22"/>
                <w:lang w:eastAsia="is-IS"/>
              </w:rPr>
            </w:pPr>
            <w:commentRangeStart w:id="26"/>
            <w:r w:rsidRPr="001C211C">
              <w:rPr>
                <w:rFonts w:ascii="Calibri" w:eastAsia="Times New Roman" w:hAnsi="Calibri" w:cs="Calibri"/>
                <w:color w:val="000000"/>
                <w:sz w:val="22"/>
                <w:lang w:eastAsia="is-IS"/>
              </w:rPr>
              <w:t>Make a conditional business term a mandatory one (</w:t>
            </w:r>
            <w:proofErr w:type="gramStart"/>
            <w:r w:rsidRPr="001C211C">
              <w:rPr>
                <w:rFonts w:ascii="Calibri" w:eastAsia="Times New Roman" w:hAnsi="Calibri" w:cs="Calibri"/>
                <w:color w:val="000000"/>
                <w:sz w:val="22"/>
                <w:lang w:eastAsia="is-IS"/>
              </w:rPr>
              <w:t>0..</w:t>
            </w:r>
            <w:proofErr w:type="gramEnd"/>
            <w:r w:rsidRPr="001C211C">
              <w:rPr>
                <w:rFonts w:ascii="Calibri" w:eastAsia="Times New Roman" w:hAnsi="Calibri" w:cs="Calibri"/>
                <w:color w:val="000000"/>
                <w:sz w:val="22"/>
                <w:lang w:eastAsia="is-IS"/>
              </w:rPr>
              <w:t>x – &gt; 1..x)</w:t>
            </w:r>
          </w:p>
        </w:tc>
        <w:tc>
          <w:tcPr>
            <w:tcW w:w="1160" w:type="dxa"/>
            <w:tcBorders>
              <w:left w:val="double" w:sz="6" w:space="0" w:color="BFBFBF" w:themeColor="background1" w:themeShade="BF"/>
            </w:tcBorders>
          </w:tcPr>
          <w:p w14:paraId="684A50A1" w14:textId="2410C2D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47C39CCB" w14:textId="03982445"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137B4B3F" w14:textId="5EC83DB0"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commentRangeEnd w:id="26"/>
            <w:r w:rsidR="002F5378">
              <w:rPr>
                <w:rStyle w:val="CommentReference"/>
              </w:rPr>
              <w:commentReference w:id="26"/>
            </w:r>
          </w:p>
        </w:tc>
      </w:tr>
      <w:tr w:rsidR="004A72F5" w:rsidRPr="001C211C" w14:paraId="7990A2DA" w14:textId="7C027E55" w:rsidTr="00EF6364">
        <w:trPr>
          <w:trHeight w:val="600"/>
        </w:trPr>
        <w:tc>
          <w:tcPr>
            <w:tcW w:w="6091" w:type="dxa"/>
            <w:tcBorders>
              <w:right w:val="double" w:sz="6" w:space="0" w:color="BFBFBF" w:themeColor="background1" w:themeShade="BF"/>
            </w:tcBorders>
            <w:hideMark/>
          </w:tcPr>
          <w:p w14:paraId="0C0622BD"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Decrease the number of repetitions allowed for a business term. (</w:t>
            </w:r>
            <w:proofErr w:type="spellStart"/>
            <w:proofErr w:type="gramStart"/>
            <w:r w:rsidRPr="001C211C">
              <w:rPr>
                <w:rFonts w:ascii="Calibri" w:eastAsia="Times New Roman" w:hAnsi="Calibri" w:cs="Calibri"/>
                <w:color w:val="000000"/>
                <w:sz w:val="22"/>
                <w:lang w:eastAsia="is-IS"/>
              </w:rPr>
              <w:t>x..n</w:t>
            </w:r>
            <w:proofErr w:type="spellEnd"/>
            <w:proofErr w:type="gramEnd"/>
            <w:r w:rsidRPr="001C211C">
              <w:rPr>
                <w:rFonts w:ascii="Calibri" w:eastAsia="Times New Roman" w:hAnsi="Calibri" w:cs="Calibri"/>
                <w:color w:val="000000"/>
                <w:sz w:val="22"/>
                <w:lang w:eastAsia="is-IS"/>
              </w:rPr>
              <w:t xml:space="preserve"> – &gt; x..1)</w:t>
            </w:r>
          </w:p>
        </w:tc>
        <w:tc>
          <w:tcPr>
            <w:tcW w:w="1160" w:type="dxa"/>
            <w:tcBorders>
              <w:left w:val="double" w:sz="6" w:space="0" w:color="BFBFBF" w:themeColor="background1" w:themeShade="BF"/>
            </w:tcBorders>
          </w:tcPr>
          <w:p w14:paraId="689EF58D" w14:textId="1DF380FD"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656BF486" w14:textId="5DBFC647"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06B589E7" w14:textId="1345C2BD"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3A66D6B9" w14:textId="7D7822AE" w:rsidTr="00EF6364">
        <w:trPr>
          <w:trHeight w:val="900"/>
        </w:trPr>
        <w:tc>
          <w:tcPr>
            <w:tcW w:w="6091" w:type="dxa"/>
            <w:tcBorders>
              <w:right w:val="double" w:sz="6" w:space="0" w:color="BFBFBF" w:themeColor="background1" w:themeShade="BF"/>
            </w:tcBorders>
            <w:hideMark/>
          </w:tcPr>
          <w:p w14:paraId="3CC46DCC"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Change semantic data type of a business term from string to some other data type (e.g. instead of giving a date as string it can be given as structured date)</w:t>
            </w:r>
          </w:p>
        </w:tc>
        <w:tc>
          <w:tcPr>
            <w:tcW w:w="1160" w:type="dxa"/>
            <w:tcBorders>
              <w:left w:val="double" w:sz="6" w:space="0" w:color="BFBFBF" w:themeColor="background1" w:themeShade="BF"/>
            </w:tcBorders>
          </w:tcPr>
          <w:p w14:paraId="4DE291C4" w14:textId="4A37083B"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77134C66" w14:textId="5BC7E2D4"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04D75D28" w14:textId="6EA61E5A"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2B3C2246" w14:textId="551D8964" w:rsidTr="00EF6364">
        <w:trPr>
          <w:trHeight w:val="300"/>
        </w:trPr>
        <w:tc>
          <w:tcPr>
            <w:tcW w:w="6091" w:type="dxa"/>
            <w:tcBorders>
              <w:right w:val="double" w:sz="6" w:space="0" w:color="BFBFBF" w:themeColor="background1" w:themeShade="BF"/>
            </w:tcBorders>
            <w:hideMark/>
          </w:tcPr>
          <w:p w14:paraId="16483FD1"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Remove one of multiple defined code lists allowed for a code element</w:t>
            </w:r>
          </w:p>
        </w:tc>
        <w:tc>
          <w:tcPr>
            <w:tcW w:w="1160" w:type="dxa"/>
            <w:tcBorders>
              <w:left w:val="double" w:sz="6" w:space="0" w:color="BFBFBF" w:themeColor="background1" w:themeShade="BF"/>
            </w:tcBorders>
          </w:tcPr>
          <w:p w14:paraId="5A5B93B1" w14:textId="086483B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5922E871" w14:textId="5E3C0635"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692CB491" w14:textId="4673FE34"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076D0273" w14:textId="73180673" w:rsidTr="00EF6364">
        <w:trPr>
          <w:trHeight w:val="300"/>
        </w:trPr>
        <w:tc>
          <w:tcPr>
            <w:tcW w:w="6091" w:type="dxa"/>
            <w:tcBorders>
              <w:right w:val="double" w:sz="6" w:space="0" w:color="BFBFBF" w:themeColor="background1" w:themeShade="BF"/>
            </w:tcBorders>
            <w:hideMark/>
          </w:tcPr>
          <w:p w14:paraId="3CFBAE7F"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Mark some defined code values as not allowed</w:t>
            </w:r>
          </w:p>
        </w:tc>
        <w:tc>
          <w:tcPr>
            <w:tcW w:w="1160" w:type="dxa"/>
            <w:tcBorders>
              <w:left w:val="double" w:sz="6" w:space="0" w:color="BFBFBF" w:themeColor="background1" w:themeShade="BF"/>
            </w:tcBorders>
          </w:tcPr>
          <w:p w14:paraId="0B60DE01" w14:textId="79D4DA93"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34A05F19" w14:textId="4EFE6303"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7BBC5991" w14:textId="74CFF9AD"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5C88E4C8" w14:textId="03C5102F" w:rsidTr="00EF6364">
        <w:trPr>
          <w:trHeight w:val="300"/>
        </w:trPr>
        <w:tc>
          <w:tcPr>
            <w:tcW w:w="6091" w:type="dxa"/>
            <w:tcBorders>
              <w:right w:val="double" w:sz="6" w:space="0" w:color="BFBFBF" w:themeColor="background1" w:themeShade="BF"/>
            </w:tcBorders>
            <w:hideMark/>
          </w:tcPr>
          <w:p w14:paraId="7C03AA60"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Add new non-conflicting business rule for existing element(s)</w:t>
            </w:r>
          </w:p>
        </w:tc>
        <w:tc>
          <w:tcPr>
            <w:tcW w:w="1160" w:type="dxa"/>
            <w:tcBorders>
              <w:left w:val="double" w:sz="6" w:space="0" w:color="BFBFBF" w:themeColor="background1" w:themeShade="BF"/>
            </w:tcBorders>
          </w:tcPr>
          <w:p w14:paraId="6B47552E" w14:textId="19470BAE"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6B48A257" w14:textId="1A1A1365"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3A0A7BF8" w14:textId="4663F6C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5F49837D" w14:textId="3F42A8F8" w:rsidTr="00EF6364">
        <w:trPr>
          <w:trHeight w:val="300"/>
        </w:trPr>
        <w:tc>
          <w:tcPr>
            <w:tcW w:w="6091" w:type="dxa"/>
            <w:tcBorders>
              <w:right w:val="double" w:sz="6" w:space="0" w:color="BFBFBF" w:themeColor="background1" w:themeShade="BF"/>
            </w:tcBorders>
            <w:hideMark/>
          </w:tcPr>
          <w:p w14:paraId="0ABDAC32"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lastRenderedPageBreak/>
              <w:t>Make an existing business rule more restrictive</w:t>
            </w:r>
          </w:p>
        </w:tc>
        <w:tc>
          <w:tcPr>
            <w:tcW w:w="1160" w:type="dxa"/>
            <w:tcBorders>
              <w:left w:val="double" w:sz="6" w:space="0" w:color="BFBFBF" w:themeColor="background1" w:themeShade="BF"/>
            </w:tcBorders>
          </w:tcPr>
          <w:p w14:paraId="34D9559F" w14:textId="3E871492"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39507948" w14:textId="029EDED9"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7B58FDB1" w14:textId="720DD19F"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21075D0F" w14:textId="20097A12" w:rsidTr="00EF6364">
        <w:trPr>
          <w:trHeight w:val="300"/>
        </w:trPr>
        <w:tc>
          <w:tcPr>
            <w:tcW w:w="6091" w:type="dxa"/>
            <w:tcBorders>
              <w:right w:val="double" w:sz="6" w:space="0" w:color="BFBFBF" w:themeColor="background1" w:themeShade="BF"/>
            </w:tcBorders>
            <w:hideMark/>
          </w:tcPr>
          <w:p w14:paraId="2246456D"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Restrict text or byte array length</w:t>
            </w:r>
          </w:p>
        </w:tc>
        <w:tc>
          <w:tcPr>
            <w:tcW w:w="1160" w:type="dxa"/>
            <w:tcBorders>
              <w:left w:val="double" w:sz="6" w:space="0" w:color="BFBFBF" w:themeColor="background1" w:themeShade="BF"/>
            </w:tcBorders>
          </w:tcPr>
          <w:p w14:paraId="443C3621" w14:textId="5AC52039"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0DC38664" w14:textId="2A6FDA46"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269CC74D" w14:textId="1D77FC00"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3C8D5C30" w14:textId="6796A8BE" w:rsidTr="00EF6364">
        <w:trPr>
          <w:trHeight w:val="300"/>
        </w:trPr>
        <w:tc>
          <w:tcPr>
            <w:tcW w:w="6091" w:type="dxa"/>
            <w:tcBorders>
              <w:right w:val="double" w:sz="6" w:space="0" w:color="BFBFBF" w:themeColor="background1" w:themeShade="BF"/>
            </w:tcBorders>
            <w:hideMark/>
          </w:tcPr>
          <w:p w14:paraId="3289BACD"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Require a defined structured for values</w:t>
            </w:r>
          </w:p>
        </w:tc>
        <w:tc>
          <w:tcPr>
            <w:tcW w:w="1160" w:type="dxa"/>
            <w:tcBorders>
              <w:left w:val="double" w:sz="6" w:space="0" w:color="BFBFBF" w:themeColor="background1" w:themeShade="BF"/>
            </w:tcBorders>
          </w:tcPr>
          <w:p w14:paraId="65F81B0A" w14:textId="4BE043A2"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1469DE99" w14:textId="7234F0C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19D45DB6" w14:textId="103DFE16"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05CF9928" w14:textId="031BDD0C" w:rsidTr="00EF6364">
        <w:trPr>
          <w:trHeight w:val="300"/>
        </w:trPr>
        <w:tc>
          <w:tcPr>
            <w:tcW w:w="6091" w:type="dxa"/>
            <w:tcBorders>
              <w:right w:val="double" w:sz="6" w:space="0" w:color="BFBFBF" w:themeColor="background1" w:themeShade="BF"/>
            </w:tcBorders>
            <w:hideMark/>
          </w:tcPr>
          <w:p w14:paraId="161677A7"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Restrict the number of allowed fraction digits</w:t>
            </w:r>
          </w:p>
        </w:tc>
        <w:tc>
          <w:tcPr>
            <w:tcW w:w="1160" w:type="dxa"/>
            <w:tcBorders>
              <w:left w:val="double" w:sz="6" w:space="0" w:color="BFBFBF" w:themeColor="background1" w:themeShade="BF"/>
            </w:tcBorders>
          </w:tcPr>
          <w:p w14:paraId="73DF7DC0" w14:textId="1F312D7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4BE0B013" w14:textId="2BECEB26"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5EFBC53D" w14:textId="58C9A971"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1FA6EE96" w14:textId="7BCA919F" w:rsidTr="00EF6364">
        <w:trPr>
          <w:trHeight w:val="300"/>
        </w:trPr>
        <w:tc>
          <w:tcPr>
            <w:tcW w:w="6091" w:type="dxa"/>
            <w:tcBorders>
              <w:right w:val="double" w:sz="6" w:space="0" w:color="BFBFBF" w:themeColor="background1" w:themeShade="BF"/>
            </w:tcBorders>
            <w:hideMark/>
          </w:tcPr>
          <w:p w14:paraId="08333541" w14:textId="77777777" w:rsidR="004A72F5" w:rsidRPr="001C211C" w:rsidRDefault="004A72F5" w:rsidP="001C211C">
            <w:pPr>
              <w:jc w:val="center"/>
              <w:rPr>
                <w:rFonts w:ascii="Calibri" w:eastAsia="Times New Roman" w:hAnsi="Calibri" w:cs="Calibri"/>
                <w:color w:val="000000"/>
                <w:sz w:val="22"/>
                <w:lang w:eastAsia="is-IS"/>
              </w:rPr>
            </w:pPr>
          </w:p>
        </w:tc>
        <w:tc>
          <w:tcPr>
            <w:tcW w:w="1160" w:type="dxa"/>
            <w:tcBorders>
              <w:left w:val="double" w:sz="6" w:space="0" w:color="BFBFBF" w:themeColor="background1" w:themeShade="BF"/>
            </w:tcBorders>
          </w:tcPr>
          <w:p w14:paraId="6A60CCBF" w14:textId="77777777" w:rsidR="004A72F5" w:rsidRPr="001C211C" w:rsidRDefault="004A72F5" w:rsidP="001C211C">
            <w:pPr>
              <w:rPr>
                <w:rFonts w:ascii="Times New Roman" w:eastAsia="Times New Roman" w:hAnsi="Times New Roman" w:cs="Times New Roman"/>
                <w:szCs w:val="20"/>
                <w:lang w:eastAsia="is-IS"/>
              </w:rPr>
            </w:pPr>
          </w:p>
        </w:tc>
        <w:tc>
          <w:tcPr>
            <w:tcW w:w="1260" w:type="dxa"/>
            <w:hideMark/>
          </w:tcPr>
          <w:p w14:paraId="0ED1BF5C" w14:textId="77777777" w:rsidR="004A72F5" w:rsidRPr="001C211C" w:rsidRDefault="004A72F5" w:rsidP="001C211C">
            <w:pPr>
              <w:jc w:val="center"/>
              <w:rPr>
                <w:rFonts w:ascii="Times New Roman" w:eastAsia="Times New Roman" w:hAnsi="Times New Roman" w:cs="Times New Roman"/>
                <w:szCs w:val="20"/>
                <w:lang w:eastAsia="is-IS"/>
              </w:rPr>
            </w:pPr>
          </w:p>
        </w:tc>
        <w:tc>
          <w:tcPr>
            <w:tcW w:w="1260" w:type="dxa"/>
          </w:tcPr>
          <w:p w14:paraId="25417726" w14:textId="77777777" w:rsidR="004A72F5" w:rsidRPr="001C211C" w:rsidRDefault="004A72F5" w:rsidP="001C211C">
            <w:pPr>
              <w:jc w:val="center"/>
              <w:rPr>
                <w:rFonts w:ascii="Times New Roman" w:eastAsia="Times New Roman" w:hAnsi="Times New Roman" w:cs="Times New Roman"/>
                <w:szCs w:val="20"/>
                <w:lang w:eastAsia="is-IS"/>
              </w:rPr>
            </w:pPr>
          </w:p>
        </w:tc>
      </w:tr>
      <w:tr w:rsidR="004A72F5" w:rsidRPr="001C211C" w14:paraId="2E8B87CC" w14:textId="5B84C658" w:rsidTr="00EF6364">
        <w:trPr>
          <w:trHeight w:val="300"/>
        </w:trPr>
        <w:tc>
          <w:tcPr>
            <w:tcW w:w="6091" w:type="dxa"/>
            <w:tcBorders>
              <w:right w:val="double" w:sz="6" w:space="0" w:color="BFBFBF" w:themeColor="background1" w:themeShade="BF"/>
            </w:tcBorders>
            <w:hideMark/>
          </w:tcPr>
          <w:p w14:paraId="621BB2E0" w14:textId="04041CEC" w:rsidR="004A72F5" w:rsidRPr="001C211C" w:rsidRDefault="004A72F5" w:rsidP="001C211C">
            <w:pPr>
              <w:rPr>
                <w:rFonts w:ascii="Calibri" w:eastAsia="Times New Roman" w:hAnsi="Calibri" w:cs="Calibri"/>
                <w:b/>
                <w:bCs/>
                <w:color w:val="000000"/>
                <w:sz w:val="22"/>
                <w:lang w:eastAsia="is-IS"/>
              </w:rPr>
            </w:pPr>
            <w:r>
              <w:rPr>
                <w:rFonts w:ascii="Calibri" w:eastAsia="Times New Roman" w:hAnsi="Calibri" w:cs="Calibri"/>
                <w:b/>
                <w:bCs/>
                <w:color w:val="000000"/>
                <w:sz w:val="22"/>
                <w:lang w:eastAsia="is-IS"/>
              </w:rPr>
              <w:t>Changes allowed in an Extension</w:t>
            </w:r>
          </w:p>
        </w:tc>
        <w:tc>
          <w:tcPr>
            <w:tcW w:w="1160" w:type="dxa"/>
            <w:tcBorders>
              <w:left w:val="double" w:sz="6" w:space="0" w:color="BFBFBF" w:themeColor="background1" w:themeShade="BF"/>
            </w:tcBorders>
          </w:tcPr>
          <w:p w14:paraId="549B6281" w14:textId="77777777" w:rsidR="004A72F5" w:rsidRPr="001C211C" w:rsidRDefault="004A72F5" w:rsidP="001C211C">
            <w:pPr>
              <w:rPr>
                <w:rFonts w:ascii="Calibri" w:eastAsia="Times New Roman" w:hAnsi="Calibri" w:cs="Calibri"/>
                <w:b/>
                <w:bCs/>
                <w:color w:val="000000"/>
                <w:sz w:val="22"/>
                <w:lang w:eastAsia="is-IS"/>
              </w:rPr>
            </w:pPr>
          </w:p>
        </w:tc>
        <w:tc>
          <w:tcPr>
            <w:tcW w:w="1260" w:type="dxa"/>
            <w:hideMark/>
          </w:tcPr>
          <w:p w14:paraId="2C5AB2D6" w14:textId="77777777" w:rsidR="004A72F5" w:rsidRPr="001C211C" w:rsidRDefault="004A72F5" w:rsidP="001C211C">
            <w:pPr>
              <w:jc w:val="center"/>
              <w:rPr>
                <w:rFonts w:ascii="Times New Roman" w:eastAsia="Times New Roman" w:hAnsi="Times New Roman" w:cs="Times New Roman"/>
                <w:szCs w:val="20"/>
                <w:lang w:eastAsia="is-IS"/>
              </w:rPr>
            </w:pPr>
          </w:p>
        </w:tc>
        <w:tc>
          <w:tcPr>
            <w:tcW w:w="1260" w:type="dxa"/>
          </w:tcPr>
          <w:p w14:paraId="0FB9FA22" w14:textId="77777777" w:rsidR="004A72F5" w:rsidRPr="001C211C" w:rsidRDefault="004A72F5" w:rsidP="001C211C">
            <w:pPr>
              <w:jc w:val="center"/>
              <w:rPr>
                <w:rFonts w:ascii="Times New Roman" w:eastAsia="Times New Roman" w:hAnsi="Times New Roman" w:cs="Times New Roman"/>
                <w:szCs w:val="20"/>
                <w:lang w:eastAsia="is-IS"/>
              </w:rPr>
            </w:pPr>
          </w:p>
        </w:tc>
      </w:tr>
      <w:tr w:rsidR="004A72F5" w:rsidRPr="001C211C" w14:paraId="5FA117FB" w14:textId="484380EE" w:rsidTr="00EF6364">
        <w:trPr>
          <w:trHeight w:val="300"/>
        </w:trPr>
        <w:tc>
          <w:tcPr>
            <w:tcW w:w="6091" w:type="dxa"/>
            <w:tcBorders>
              <w:right w:val="double" w:sz="6" w:space="0" w:color="BFBFBF" w:themeColor="background1" w:themeShade="BF"/>
            </w:tcBorders>
            <w:hideMark/>
          </w:tcPr>
          <w:p w14:paraId="6D34C529"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Add new business terms</w:t>
            </w:r>
          </w:p>
        </w:tc>
        <w:tc>
          <w:tcPr>
            <w:tcW w:w="1160" w:type="dxa"/>
            <w:tcBorders>
              <w:left w:val="double" w:sz="6" w:space="0" w:color="BFBFBF" w:themeColor="background1" w:themeShade="BF"/>
            </w:tcBorders>
          </w:tcPr>
          <w:p w14:paraId="4B10DEA8" w14:textId="34C51ED5" w:rsidR="004A72F5" w:rsidRPr="001C211C" w:rsidRDefault="004A72F5" w:rsidP="001C211C">
            <w:pPr>
              <w:jc w:val="cente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n/a</w:t>
            </w:r>
          </w:p>
        </w:tc>
        <w:tc>
          <w:tcPr>
            <w:tcW w:w="1260" w:type="dxa"/>
            <w:hideMark/>
          </w:tcPr>
          <w:p w14:paraId="72CDE397" w14:textId="77777777" w:rsidR="004A72F5" w:rsidRPr="001C211C" w:rsidRDefault="004A72F5" w:rsidP="001C211C">
            <w:pPr>
              <w:jc w:val="cente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n/a</w:t>
            </w:r>
          </w:p>
        </w:tc>
        <w:tc>
          <w:tcPr>
            <w:tcW w:w="1260" w:type="dxa"/>
          </w:tcPr>
          <w:p w14:paraId="60B5FC22" w14:textId="240CAF3F"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r>
      <w:tr w:rsidR="004A72F5" w:rsidRPr="001C211C" w14:paraId="18E76BF3" w14:textId="2D105301" w:rsidTr="00EF6364">
        <w:trPr>
          <w:trHeight w:val="300"/>
        </w:trPr>
        <w:tc>
          <w:tcPr>
            <w:tcW w:w="6091" w:type="dxa"/>
            <w:tcBorders>
              <w:right w:val="double" w:sz="6" w:space="0" w:color="BFBFBF" w:themeColor="background1" w:themeShade="BF"/>
            </w:tcBorders>
            <w:hideMark/>
          </w:tcPr>
          <w:p w14:paraId="2137AABA"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Widen the semantic definition of a business term</w:t>
            </w:r>
          </w:p>
        </w:tc>
        <w:tc>
          <w:tcPr>
            <w:tcW w:w="1160" w:type="dxa"/>
            <w:tcBorders>
              <w:left w:val="double" w:sz="6" w:space="0" w:color="BFBFBF" w:themeColor="background1" w:themeShade="BF"/>
            </w:tcBorders>
          </w:tcPr>
          <w:p w14:paraId="33DB166D" w14:textId="66D2B4DB"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02307AE6" w14:textId="3C889B33"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664D1957" w14:textId="13C7C79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54D0D207" w14:textId="36D1FF7D" w:rsidTr="00EF6364">
        <w:trPr>
          <w:trHeight w:val="300"/>
        </w:trPr>
        <w:tc>
          <w:tcPr>
            <w:tcW w:w="6091" w:type="dxa"/>
            <w:tcBorders>
              <w:right w:val="double" w:sz="6" w:space="0" w:color="BFBFBF" w:themeColor="background1" w:themeShade="BF"/>
            </w:tcBorders>
            <w:hideMark/>
          </w:tcPr>
          <w:p w14:paraId="01250B12"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 xml:space="preserve">Increase number of repetitions for a business term (x..1 – &gt; </w:t>
            </w:r>
            <w:proofErr w:type="spellStart"/>
            <w:proofErr w:type="gramStart"/>
            <w:r w:rsidRPr="001C211C">
              <w:rPr>
                <w:rFonts w:ascii="Calibri" w:eastAsia="Times New Roman" w:hAnsi="Calibri" w:cs="Calibri"/>
                <w:color w:val="000000"/>
                <w:sz w:val="22"/>
                <w:lang w:eastAsia="is-IS"/>
              </w:rPr>
              <w:t>x..n</w:t>
            </w:r>
            <w:proofErr w:type="spellEnd"/>
            <w:proofErr w:type="gramEnd"/>
            <w:r w:rsidRPr="001C211C">
              <w:rPr>
                <w:rFonts w:ascii="Calibri" w:eastAsia="Times New Roman" w:hAnsi="Calibri" w:cs="Calibri"/>
                <w:color w:val="000000"/>
                <w:sz w:val="22"/>
                <w:lang w:eastAsia="is-IS"/>
              </w:rPr>
              <w:t>)</w:t>
            </w:r>
          </w:p>
        </w:tc>
        <w:tc>
          <w:tcPr>
            <w:tcW w:w="1160" w:type="dxa"/>
            <w:tcBorders>
              <w:left w:val="double" w:sz="6" w:space="0" w:color="BFBFBF" w:themeColor="background1" w:themeShade="BF"/>
            </w:tcBorders>
          </w:tcPr>
          <w:p w14:paraId="2A1C318D" w14:textId="5E398ABC"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2D73F6D3" w14:textId="03CEB6DE"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314332EE" w14:textId="39157909"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0798E7A3" w14:textId="7A05AA1A" w:rsidTr="00EF6364">
        <w:trPr>
          <w:trHeight w:val="300"/>
        </w:trPr>
        <w:tc>
          <w:tcPr>
            <w:tcW w:w="6091" w:type="dxa"/>
            <w:tcBorders>
              <w:right w:val="double" w:sz="6" w:space="0" w:color="BFBFBF" w:themeColor="background1" w:themeShade="BF"/>
            </w:tcBorders>
            <w:hideMark/>
          </w:tcPr>
          <w:p w14:paraId="6A163B22"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Add a new code list to a code element</w:t>
            </w:r>
          </w:p>
        </w:tc>
        <w:tc>
          <w:tcPr>
            <w:tcW w:w="1160" w:type="dxa"/>
            <w:tcBorders>
              <w:left w:val="double" w:sz="6" w:space="0" w:color="BFBFBF" w:themeColor="background1" w:themeShade="BF"/>
            </w:tcBorders>
          </w:tcPr>
          <w:p w14:paraId="6E0201A0" w14:textId="7DE6819F"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5690AF10" w14:textId="2F9ECE0D"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465B98E3" w14:textId="7E4188BD"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6125095B" w14:textId="4305169B" w:rsidTr="00EF6364">
        <w:trPr>
          <w:trHeight w:val="300"/>
        </w:trPr>
        <w:tc>
          <w:tcPr>
            <w:tcW w:w="6091" w:type="dxa"/>
            <w:tcBorders>
              <w:right w:val="double" w:sz="6" w:space="0" w:color="BFBFBF" w:themeColor="background1" w:themeShade="BF"/>
            </w:tcBorders>
            <w:hideMark/>
          </w:tcPr>
          <w:p w14:paraId="0FFAFE22"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Add codes to a defined code list</w:t>
            </w:r>
          </w:p>
        </w:tc>
        <w:tc>
          <w:tcPr>
            <w:tcW w:w="1160" w:type="dxa"/>
            <w:tcBorders>
              <w:left w:val="double" w:sz="6" w:space="0" w:color="BFBFBF" w:themeColor="background1" w:themeShade="BF"/>
            </w:tcBorders>
          </w:tcPr>
          <w:p w14:paraId="0A33EE76" w14:textId="3595800C"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6FD889A2" w14:textId="730F3CD2"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3540FF7E" w14:textId="12D46917"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44DACF0C" w14:textId="19964DAE" w:rsidTr="00EF6364">
        <w:trPr>
          <w:trHeight w:val="300"/>
        </w:trPr>
        <w:tc>
          <w:tcPr>
            <w:tcW w:w="6091" w:type="dxa"/>
            <w:tcBorders>
              <w:right w:val="double" w:sz="6" w:space="0" w:color="BFBFBF" w:themeColor="background1" w:themeShade="BF"/>
            </w:tcBorders>
            <w:hideMark/>
          </w:tcPr>
          <w:p w14:paraId="64E4CB7D"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Remove an existing Business Rule</w:t>
            </w:r>
          </w:p>
        </w:tc>
        <w:tc>
          <w:tcPr>
            <w:tcW w:w="1160" w:type="dxa"/>
            <w:tcBorders>
              <w:left w:val="double" w:sz="6" w:space="0" w:color="BFBFBF" w:themeColor="background1" w:themeShade="BF"/>
            </w:tcBorders>
          </w:tcPr>
          <w:p w14:paraId="63735668" w14:textId="0BF53AD6"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3C668A77" w14:textId="6E08EB24"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362EDBF0" w14:textId="4A575692"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0960856F" w14:textId="3EB843DB" w:rsidTr="00EF6364">
        <w:trPr>
          <w:trHeight w:val="300"/>
        </w:trPr>
        <w:tc>
          <w:tcPr>
            <w:tcW w:w="6091" w:type="dxa"/>
            <w:tcBorders>
              <w:right w:val="double" w:sz="6" w:space="0" w:color="BFBFBF" w:themeColor="background1" w:themeShade="BF"/>
            </w:tcBorders>
            <w:hideMark/>
          </w:tcPr>
          <w:p w14:paraId="1945D4B5"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Make an existing business rule less restrictive</w:t>
            </w:r>
          </w:p>
        </w:tc>
        <w:tc>
          <w:tcPr>
            <w:tcW w:w="1160" w:type="dxa"/>
            <w:tcBorders>
              <w:left w:val="double" w:sz="6" w:space="0" w:color="BFBFBF" w:themeColor="background1" w:themeShade="BF"/>
            </w:tcBorders>
          </w:tcPr>
          <w:p w14:paraId="14BD0A64" w14:textId="53B9FF1C"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7292EB79" w14:textId="7689A66C"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3E0FEED7" w14:textId="23950919"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27853434" w14:textId="044A967C" w:rsidTr="00EF6364">
        <w:trPr>
          <w:trHeight w:val="300"/>
        </w:trPr>
        <w:tc>
          <w:tcPr>
            <w:tcW w:w="6091" w:type="dxa"/>
            <w:tcBorders>
              <w:right w:val="double" w:sz="6" w:space="0" w:color="BFBFBF" w:themeColor="background1" w:themeShade="BF"/>
            </w:tcBorders>
            <w:hideMark/>
          </w:tcPr>
          <w:p w14:paraId="56EBAC32"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Increase element length</w:t>
            </w:r>
          </w:p>
        </w:tc>
        <w:tc>
          <w:tcPr>
            <w:tcW w:w="1160" w:type="dxa"/>
            <w:tcBorders>
              <w:left w:val="double" w:sz="6" w:space="0" w:color="BFBFBF" w:themeColor="background1" w:themeShade="BF"/>
            </w:tcBorders>
          </w:tcPr>
          <w:p w14:paraId="60F46722" w14:textId="4B55099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06C0A4F6" w14:textId="52E33F92"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3C7BC77F" w14:textId="143FC61E"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0BA6C1B0" w14:textId="73A132AB" w:rsidTr="00EF6364">
        <w:trPr>
          <w:trHeight w:val="300"/>
        </w:trPr>
        <w:tc>
          <w:tcPr>
            <w:tcW w:w="6091" w:type="dxa"/>
            <w:tcBorders>
              <w:right w:val="double" w:sz="6" w:space="0" w:color="BFBFBF" w:themeColor="background1" w:themeShade="BF"/>
            </w:tcBorders>
            <w:hideMark/>
          </w:tcPr>
          <w:p w14:paraId="3C3089A1"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Change structure definition of values</w:t>
            </w:r>
          </w:p>
        </w:tc>
        <w:tc>
          <w:tcPr>
            <w:tcW w:w="1160" w:type="dxa"/>
            <w:tcBorders>
              <w:left w:val="double" w:sz="6" w:space="0" w:color="BFBFBF" w:themeColor="background1" w:themeShade="BF"/>
            </w:tcBorders>
          </w:tcPr>
          <w:p w14:paraId="05C7F7B5" w14:textId="633BD70B"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42B3ED63" w14:textId="7D260691"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0A21BAAB" w14:textId="352EBBB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195934D3" w14:textId="4B02DF01" w:rsidTr="00EF6364">
        <w:trPr>
          <w:trHeight w:val="300"/>
        </w:trPr>
        <w:tc>
          <w:tcPr>
            <w:tcW w:w="6091" w:type="dxa"/>
            <w:tcBorders>
              <w:right w:val="double" w:sz="6" w:space="0" w:color="BFBFBF" w:themeColor="background1" w:themeShade="BF"/>
            </w:tcBorders>
            <w:hideMark/>
          </w:tcPr>
          <w:p w14:paraId="176144CC"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Increase allowed fraction digits</w:t>
            </w:r>
          </w:p>
        </w:tc>
        <w:tc>
          <w:tcPr>
            <w:tcW w:w="1160" w:type="dxa"/>
            <w:tcBorders>
              <w:left w:val="double" w:sz="6" w:space="0" w:color="BFBFBF" w:themeColor="background1" w:themeShade="BF"/>
            </w:tcBorders>
          </w:tcPr>
          <w:p w14:paraId="54CE2F87" w14:textId="1BF57C62"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4DC8545C" w14:textId="6B3E2DAD"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4831FBA2" w14:textId="3BFAC426"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bl>
    <w:p w14:paraId="22D2402A" w14:textId="77777777" w:rsidR="001C211C" w:rsidRPr="001C211C" w:rsidRDefault="001C211C" w:rsidP="001C211C">
      <w:pPr>
        <w:pStyle w:val="BodyText"/>
      </w:pPr>
    </w:p>
    <w:p w14:paraId="1E4BC9E7" w14:textId="241E411B" w:rsidR="003336F0" w:rsidRPr="004E2249" w:rsidRDefault="003336F0" w:rsidP="003336F0">
      <w:pPr>
        <w:pStyle w:val="Heading2"/>
      </w:pPr>
      <w:bookmarkStart w:id="27" w:name="_Toc59461675"/>
      <w:r w:rsidRPr="004E2249">
        <w:t>Compliance</w:t>
      </w:r>
      <w:bookmarkEnd w:id="23"/>
      <w:bookmarkEnd w:id="27"/>
    </w:p>
    <w:p w14:paraId="37EBF1EC" w14:textId="704D6A2A" w:rsidR="0028761A" w:rsidRPr="007679ED" w:rsidRDefault="0028761A" w:rsidP="008F1529">
      <w:pPr>
        <w:pStyle w:val="BodyText"/>
        <w:rPr>
          <w:noProof w:val="0"/>
        </w:rPr>
      </w:pPr>
      <w:r w:rsidRPr="007679ED">
        <w:rPr>
          <w:noProof w:val="0"/>
        </w:rPr>
        <w:t>Compliance to the Peppol international invoicing model is measured on three levels.</w:t>
      </w:r>
    </w:p>
    <w:p w14:paraId="64EED10E" w14:textId="10D17547" w:rsidR="0028761A" w:rsidRPr="007679ED" w:rsidRDefault="004D76B2" w:rsidP="008F1529">
      <w:pPr>
        <w:pStyle w:val="BodyText"/>
        <w:numPr>
          <w:ilvl w:val="0"/>
          <w:numId w:val="26"/>
        </w:numPr>
        <w:rPr>
          <w:noProof w:val="0"/>
        </w:rPr>
      </w:pPr>
      <w:r>
        <w:rPr>
          <w:noProof w:val="0"/>
        </w:rPr>
        <w:t>C</w:t>
      </w:r>
      <w:r w:rsidR="0028761A" w:rsidRPr="007679ED">
        <w:rPr>
          <w:noProof w:val="0"/>
        </w:rPr>
        <w:t>ompliance of the specialized implementation of the model.</w:t>
      </w:r>
    </w:p>
    <w:p w14:paraId="07BBB946" w14:textId="04CDD5C8" w:rsidR="0028761A" w:rsidRPr="007679ED" w:rsidRDefault="0028761A" w:rsidP="008F1529">
      <w:pPr>
        <w:pStyle w:val="BodyText"/>
        <w:numPr>
          <w:ilvl w:val="0"/>
          <w:numId w:val="26"/>
        </w:numPr>
        <w:rPr>
          <w:noProof w:val="0"/>
        </w:rPr>
      </w:pPr>
      <w:r w:rsidRPr="007679ED">
        <w:rPr>
          <w:noProof w:val="0"/>
        </w:rPr>
        <w:t xml:space="preserve">Compliance of the receiving </w:t>
      </w:r>
      <w:r w:rsidR="000147DB" w:rsidRPr="007679ED">
        <w:rPr>
          <w:noProof w:val="0"/>
        </w:rPr>
        <w:t>and</w:t>
      </w:r>
      <w:r w:rsidRPr="007679ED">
        <w:rPr>
          <w:noProof w:val="0"/>
        </w:rPr>
        <w:t xml:space="preserve"> sending parties</w:t>
      </w:r>
      <w:r w:rsidR="000147DB" w:rsidRPr="007679ED">
        <w:rPr>
          <w:noProof w:val="0"/>
        </w:rPr>
        <w:t>.</w:t>
      </w:r>
    </w:p>
    <w:p w14:paraId="68F0D25B" w14:textId="70BF6E50" w:rsidR="0028761A" w:rsidRPr="007679ED" w:rsidRDefault="0028761A" w:rsidP="008F1529">
      <w:pPr>
        <w:pStyle w:val="BodyText"/>
        <w:numPr>
          <w:ilvl w:val="0"/>
          <w:numId w:val="26"/>
        </w:numPr>
        <w:rPr>
          <w:noProof w:val="0"/>
        </w:rPr>
      </w:pPr>
      <w:r w:rsidRPr="007679ED">
        <w:rPr>
          <w:noProof w:val="0"/>
        </w:rPr>
        <w:t>Compliance of the document instance.</w:t>
      </w:r>
    </w:p>
    <w:p w14:paraId="2E8987C0" w14:textId="77777777" w:rsidR="00784E18" w:rsidRPr="007679ED" w:rsidRDefault="00784E18" w:rsidP="0028761A">
      <w:pPr>
        <w:pStyle w:val="Heading3"/>
      </w:pPr>
      <w:bookmarkStart w:id="28" w:name="_Toc46835002"/>
      <w:bookmarkStart w:id="29" w:name="_Toc59461676"/>
      <w:r w:rsidRPr="004E2249">
        <w:t>Compliance of the specialized implementations.</w:t>
      </w:r>
      <w:bookmarkEnd w:id="28"/>
      <w:bookmarkEnd w:id="29"/>
    </w:p>
    <w:p w14:paraId="6D29A63E" w14:textId="35DF5C41" w:rsidR="00784E18" w:rsidRPr="007679ED" w:rsidRDefault="0028761A" w:rsidP="008F1529">
      <w:pPr>
        <w:pStyle w:val="BodyText"/>
        <w:rPr>
          <w:noProof w:val="0"/>
        </w:rPr>
      </w:pPr>
      <w:r w:rsidRPr="007679ED">
        <w:rPr>
          <w:noProof w:val="0"/>
        </w:rPr>
        <w:t>A specialized specification that is compliant to the Peppol International Invoicing model shall only include rules that result in a</w:t>
      </w:r>
      <w:r w:rsidR="004D76B2">
        <w:rPr>
          <w:noProof w:val="0"/>
        </w:rPr>
        <w:t xml:space="preserve">n invoice </w:t>
      </w:r>
      <w:r w:rsidRPr="007679ED">
        <w:rPr>
          <w:noProof w:val="0"/>
        </w:rPr>
        <w:t>instance that is compliant with the Peppol International model when validated by the model</w:t>
      </w:r>
      <w:r w:rsidR="00617B58" w:rsidRPr="007679ED">
        <w:rPr>
          <w:noProof w:val="0"/>
        </w:rPr>
        <w:t>’</w:t>
      </w:r>
      <w:r w:rsidRPr="007679ED">
        <w:rPr>
          <w:noProof w:val="0"/>
        </w:rPr>
        <w:t>s</w:t>
      </w:r>
      <w:r w:rsidR="00617B58" w:rsidRPr="007679ED">
        <w:rPr>
          <w:noProof w:val="0"/>
        </w:rPr>
        <w:t xml:space="preserve"> </w:t>
      </w:r>
      <w:r w:rsidR="00885ACF" w:rsidRPr="007679ED">
        <w:rPr>
          <w:noProof w:val="0"/>
        </w:rPr>
        <w:t>PINT</w:t>
      </w:r>
      <w:r w:rsidRPr="007679ED">
        <w:rPr>
          <w:noProof w:val="0"/>
        </w:rPr>
        <w:t xml:space="preserve"> artefacts alone. The documentation of the specification shall fulfil the following requirements.</w:t>
      </w:r>
    </w:p>
    <w:p w14:paraId="71DB7C07" w14:textId="52F16431" w:rsidR="00784E18" w:rsidRPr="007679ED" w:rsidRDefault="00784E18" w:rsidP="008F1529">
      <w:pPr>
        <w:pStyle w:val="BodyText"/>
        <w:numPr>
          <w:ilvl w:val="0"/>
          <w:numId w:val="27"/>
        </w:numPr>
        <w:rPr>
          <w:noProof w:val="0"/>
        </w:rPr>
      </w:pPr>
      <w:r w:rsidRPr="007679ED">
        <w:rPr>
          <w:noProof w:val="0"/>
        </w:rPr>
        <w:t xml:space="preserve">the specification shall clearly state what business functions and/or legal requirements it is intended to </w:t>
      </w:r>
      <w:r w:rsidR="00617B58" w:rsidRPr="007679ED">
        <w:rPr>
          <w:noProof w:val="0"/>
        </w:rPr>
        <w:t>support.</w:t>
      </w:r>
    </w:p>
    <w:p w14:paraId="0C31FAC7" w14:textId="120B5087" w:rsidR="00784E18" w:rsidRPr="007679ED" w:rsidRDefault="00784E18" w:rsidP="008F1529">
      <w:pPr>
        <w:pStyle w:val="BodyText"/>
        <w:numPr>
          <w:ilvl w:val="0"/>
          <w:numId w:val="27"/>
        </w:numPr>
        <w:rPr>
          <w:noProof w:val="0"/>
        </w:rPr>
      </w:pPr>
      <w:r w:rsidRPr="007679ED">
        <w:rPr>
          <w:noProof w:val="0"/>
        </w:rPr>
        <w:t>the specification shall clearly state its issuer and responsible 'governor';</w:t>
      </w:r>
    </w:p>
    <w:p w14:paraId="746E5CDC" w14:textId="581943DB" w:rsidR="00784E18" w:rsidRPr="007679ED" w:rsidRDefault="00784E18" w:rsidP="008F1529">
      <w:pPr>
        <w:pStyle w:val="BodyText"/>
        <w:numPr>
          <w:ilvl w:val="0"/>
          <w:numId w:val="27"/>
        </w:numPr>
        <w:rPr>
          <w:noProof w:val="0"/>
        </w:rPr>
      </w:pPr>
      <w:r w:rsidRPr="007679ED">
        <w:rPr>
          <w:noProof w:val="0"/>
        </w:rPr>
        <w:t xml:space="preserve">the specification shall clearly state in what way </w:t>
      </w:r>
      <w:r w:rsidR="0028761A" w:rsidRPr="007679ED">
        <w:rPr>
          <w:noProof w:val="0"/>
        </w:rPr>
        <w:t>it differs from the Peppol International Invoicing model</w:t>
      </w:r>
      <w:r w:rsidRPr="007679ED">
        <w:rPr>
          <w:noProof w:val="0"/>
        </w:rPr>
        <w:t xml:space="preserve">, either by documenting the difference only or by specifically pointing out what the differences </w:t>
      </w:r>
      <w:r w:rsidR="00617B58" w:rsidRPr="007679ED">
        <w:rPr>
          <w:noProof w:val="0"/>
        </w:rPr>
        <w:t>are.</w:t>
      </w:r>
    </w:p>
    <w:p w14:paraId="48ED6972" w14:textId="29FB8C79" w:rsidR="00784E18" w:rsidRPr="007679ED" w:rsidRDefault="00885ACF" w:rsidP="008F1529">
      <w:pPr>
        <w:pStyle w:val="BodyText"/>
        <w:numPr>
          <w:ilvl w:val="0"/>
          <w:numId w:val="27"/>
        </w:numPr>
        <w:rPr>
          <w:noProof w:val="0"/>
        </w:rPr>
      </w:pPr>
      <w:r w:rsidRPr="007679ED">
        <w:rPr>
          <w:noProof w:val="0"/>
        </w:rPr>
        <w:t>any</w:t>
      </w:r>
      <w:r w:rsidR="00784E18" w:rsidRPr="007679ED">
        <w:rPr>
          <w:noProof w:val="0"/>
        </w:rPr>
        <w:t xml:space="preserve"> resulting invoice document instance shall be compliant to </w:t>
      </w:r>
      <w:r w:rsidR="0028761A" w:rsidRPr="007679ED">
        <w:rPr>
          <w:noProof w:val="0"/>
        </w:rPr>
        <w:t>Peppol International Model</w:t>
      </w:r>
      <w:r w:rsidR="00784E18" w:rsidRPr="007679ED">
        <w:rPr>
          <w:noProof w:val="0"/>
        </w:rPr>
        <w:t>.</w:t>
      </w:r>
    </w:p>
    <w:p w14:paraId="56F30843" w14:textId="1E0143D2" w:rsidR="00784E18" w:rsidRPr="007679ED" w:rsidRDefault="00784E18" w:rsidP="008F1529">
      <w:pPr>
        <w:pStyle w:val="BodyText"/>
        <w:numPr>
          <w:ilvl w:val="0"/>
          <w:numId w:val="27"/>
        </w:numPr>
        <w:rPr>
          <w:noProof w:val="0"/>
        </w:rPr>
      </w:pPr>
      <w:r w:rsidRPr="007679ED">
        <w:rPr>
          <w:noProof w:val="0"/>
        </w:rPr>
        <w:t>the specification and, when relevant, its version shall be uniquely identifiable both for referencing and for identification in processing; (</w:t>
      </w:r>
      <w:r w:rsidR="0028761A" w:rsidRPr="007679ED">
        <w:rPr>
          <w:noProof w:val="0"/>
        </w:rPr>
        <w:t>specification</w:t>
      </w:r>
      <w:r w:rsidRPr="007679ED">
        <w:rPr>
          <w:noProof w:val="0"/>
        </w:rPr>
        <w:t xml:space="preserve"> id)</w:t>
      </w:r>
      <w:r w:rsidR="00B96329" w:rsidRPr="007679ED">
        <w:rPr>
          <w:noProof w:val="0"/>
        </w:rPr>
        <w:t xml:space="preserve"> </w:t>
      </w:r>
    </w:p>
    <w:p w14:paraId="4490E7FA" w14:textId="16CB2F40" w:rsidR="00784E18" w:rsidRPr="007679ED" w:rsidRDefault="00784E18" w:rsidP="008F1529">
      <w:pPr>
        <w:pStyle w:val="BodyText"/>
        <w:numPr>
          <w:ilvl w:val="0"/>
          <w:numId w:val="27"/>
        </w:numPr>
        <w:rPr>
          <w:noProof w:val="0"/>
        </w:rPr>
      </w:pPr>
      <w:r w:rsidRPr="007679ED">
        <w:rPr>
          <w:noProof w:val="0"/>
        </w:rPr>
        <w:t xml:space="preserve">the specification shall state its underlying specifications (the </w:t>
      </w:r>
      <w:r w:rsidR="0028761A" w:rsidRPr="007679ED">
        <w:rPr>
          <w:noProof w:val="0"/>
        </w:rPr>
        <w:t>Peppol International model</w:t>
      </w:r>
      <w:r w:rsidRPr="007679ED">
        <w:rPr>
          <w:noProof w:val="0"/>
        </w:rPr>
        <w:t xml:space="preserve"> as well as other specifications that it may build upon);</w:t>
      </w:r>
    </w:p>
    <w:p w14:paraId="06204268" w14:textId="7DCD4467" w:rsidR="00784E18" w:rsidRPr="007679ED" w:rsidRDefault="00784E18" w:rsidP="008F1529">
      <w:pPr>
        <w:pStyle w:val="BodyText"/>
        <w:numPr>
          <w:ilvl w:val="0"/>
          <w:numId w:val="27"/>
        </w:numPr>
        <w:rPr>
          <w:noProof w:val="0"/>
        </w:rPr>
      </w:pPr>
      <w:r w:rsidRPr="007679ED">
        <w:rPr>
          <w:noProof w:val="0"/>
        </w:rPr>
        <w:t>the syn</w:t>
      </w:r>
      <w:r w:rsidR="00915FA4" w:rsidRPr="007679ED">
        <w:rPr>
          <w:noProof w:val="0"/>
        </w:rPr>
        <w:t>tax</w:t>
      </w:r>
      <w:r w:rsidRPr="007679ED">
        <w:rPr>
          <w:noProof w:val="0"/>
        </w:rPr>
        <w:t xml:space="preserve"> binding of a specification shall follow the syn</w:t>
      </w:r>
      <w:r w:rsidR="00915FA4" w:rsidRPr="007679ED">
        <w:rPr>
          <w:noProof w:val="0"/>
        </w:rPr>
        <w:t>tax</w:t>
      </w:r>
      <w:r w:rsidRPr="007679ED">
        <w:rPr>
          <w:noProof w:val="0"/>
        </w:rPr>
        <w:t xml:space="preserve"> binding methodology defined in CEN/TS 16931-3-1.</w:t>
      </w:r>
    </w:p>
    <w:p w14:paraId="593CC68A" w14:textId="6385E369" w:rsidR="00784E18" w:rsidRPr="007679ED" w:rsidRDefault="00784E18" w:rsidP="0028761A">
      <w:pPr>
        <w:pStyle w:val="Heading3"/>
      </w:pPr>
      <w:bookmarkStart w:id="30" w:name="_Toc46835003"/>
      <w:bookmarkStart w:id="31" w:name="_Toc59461677"/>
      <w:r w:rsidRPr="004E2249">
        <w:lastRenderedPageBreak/>
        <w:t xml:space="preserve">Compliance of sending </w:t>
      </w:r>
      <w:r w:rsidR="000147DB" w:rsidRPr="004E2249">
        <w:t>and</w:t>
      </w:r>
      <w:r w:rsidRPr="004E2249">
        <w:t xml:space="preserve"> receiving party</w:t>
      </w:r>
      <w:bookmarkEnd w:id="30"/>
      <w:bookmarkEnd w:id="31"/>
    </w:p>
    <w:p w14:paraId="44CD5874" w14:textId="6484AF50" w:rsidR="007D55BC" w:rsidRPr="007679ED" w:rsidRDefault="007D55BC" w:rsidP="008F1529">
      <w:pPr>
        <w:pStyle w:val="BodyText"/>
        <w:numPr>
          <w:ilvl w:val="0"/>
          <w:numId w:val="27"/>
        </w:numPr>
        <w:rPr>
          <w:noProof w:val="0"/>
        </w:rPr>
      </w:pPr>
      <w:r w:rsidRPr="007679ED">
        <w:rPr>
          <w:noProof w:val="0"/>
        </w:rPr>
        <w:t xml:space="preserve">A sending party may claim compliance to the Peppol International model if </w:t>
      </w:r>
      <w:r w:rsidR="00FC4ED5" w:rsidRPr="007679ED">
        <w:rPr>
          <w:noProof w:val="0"/>
        </w:rPr>
        <w:t xml:space="preserve">they </w:t>
      </w:r>
      <w:r w:rsidRPr="007679ED">
        <w:rPr>
          <w:noProof w:val="0"/>
        </w:rPr>
        <w:t xml:space="preserve">send invoices that comply with the rules of the Peppol International Invoice when applied without any specialized rules even if that document may at the same time comply </w:t>
      </w:r>
      <w:r w:rsidR="00B7125F" w:rsidRPr="007679ED">
        <w:rPr>
          <w:noProof w:val="0"/>
        </w:rPr>
        <w:t xml:space="preserve">with </w:t>
      </w:r>
      <w:r w:rsidRPr="007679ED">
        <w:rPr>
          <w:noProof w:val="0"/>
        </w:rPr>
        <w:t>any set of specialized rules.</w:t>
      </w:r>
    </w:p>
    <w:p w14:paraId="0B99930C" w14:textId="54E2FA89" w:rsidR="00784E18" w:rsidRPr="007679ED" w:rsidRDefault="00784E18" w:rsidP="008F1529">
      <w:pPr>
        <w:pStyle w:val="BodyText"/>
        <w:numPr>
          <w:ilvl w:val="0"/>
          <w:numId w:val="27"/>
        </w:numPr>
        <w:rPr>
          <w:noProof w:val="0"/>
        </w:rPr>
      </w:pPr>
      <w:r w:rsidRPr="007679ED">
        <w:rPr>
          <w:noProof w:val="0"/>
        </w:rPr>
        <w:t xml:space="preserve">A receiving party may only claim compliance to the </w:t>
      </w:r>
      <w:r w:rsidR="0028761A" w:rsidRPr="007679ED">
        <w:rPr>
          <w:noProof w:val="0"/>
        </w:rPr>
        <w:t>Peppol international model</w:t>
      </w:r>
      <w:r w:rsidRPr="007679ED">
        <w:rPr>
          <w:noProof w:val="0"/>
        </w:rPr>
        <w:t xml:space="preserve"> if </w:t>
      </w:r>
      <w:r w:rsidR="005E0260" w:rsidRPr="007679ED">
        <w:rPr>
          <w:noProof w:val="0"/>
        </w:rPr>
        <w:t xml:space="preserve">they </w:t>
      </w:r>
      <w:r w:rsidRPr="007679ED">
        <w:rPr>
          <w:noProof w:val="0"/>
        </w:rPr>
        <w:t>accept</w:t>
      </w:r>
      <w:r w:rsidR="00915FA4" w:rsidRPr="007679ED">
        <w:rPr>
          <w:noProof w:val="0"/>
        </w:rPr>
        <w:t xml:space="preserve"> all</w:t>
      </w:r>
      <w:r w:rsidRPr="007679ED">
        <w:rPr>
          <w:noProof w:val="0"/>
        </w:rPr>
        <w:t xml:space="preserve"> invoices that comply with the </w:t>
      </w:r>
      <w:r w:rsidR="00915FA4" w:rsidRPr="007679ED">
        <w:rPr>
          <w:noProof w:val="0"/>
        </w:rPr>
        <w:t>rules of the Peppol International Invoice when applied without any specialized rules</w:t>
      </w:r>
      <w:r w:rsidRPr="007679ED">
        <w:rPr>
          <w:noProof w:val="0"/>
        </w:rPr>
        <w:t>.</w:t>
      </w:r>
      <w:r w:rsidR="00885ACF" w:rsidRPr="007679ED">
        <w:rPr>
          <w:noProof w:val="0"/>
        </w:rPr>
        <w:t xml:space="preserve"> This means that </w:t>
      </w:r>
      <w:r w:rsidR="006C00B3" w:rsidRPr="007679ED">
        <w:rPr>
          <w:noProof w:val="0"/>
        </w:rPr>
        <w:t xml:space="preserve">they </w:t>
      </w:r>
      <w:r w:rsidR="00885ACF" w:rsidRPr="007679ED">
        <w:rPr>
          <w:noProof w:val="0"/>
        </w:rPr>
        <w:t>shall be able to receive any specialized implementation of the Peppol international model.</w:t>
      </w:r>
    </w:p>
    <w:p w14:paraId="41EA7FF5" w14:textId="1BD60D27" w:rsidR="00784E18" w:rsidRPr="007679ED" w:rsidRDefault="00784E18" w:rsidP="0028761A">
      <w:pPr>
        <w:pStyle w:val="Heading3"/>
      </w:pPr>
      <w:bookmarkStart w:id="32" w:name="_Toc46835004"/>
      <w:bookmarkStart w:id="33" w:name="_Toc59461678"/>
      <w:r w:rsidRPr="004E2249">
        <w:t>Compliance of an invoice document instance</w:t>
      </w:r>
      <w:bookmarkEnd w:id="32"/>
      <w:bookmarkEnd w:id="33"/>
    </w:p>
    <w:p w14:paraId="403A0734" w14:textId="22B23A34" w:rsidR="003336F0" w:rsidRDefault="00784E18" w:rsidP="008F1529">
      <w:pPr>
        <w:pStyle w:val="BodyText"/>
        <w:numPr>
          <w:ilvl w:val="0"/>
          <w:numId w:val="27"/>
        </w:numPr>
        <w:rPr>
          <w:noProof w:val="0"/>
        </w:rPr>
      </w:pPr>
      <w:r w:rsidRPr="007679ED">
        <w:rPr>
          <w:noProof w:val="0"/>
        </w:rPr>
        <w:t xml:space="preserve">An invoice document instance is compliant to the PINT model if it respects all rules </w:t>
      </w:r>
      <w:r w:rsidR="00915FA4" w:rsidRPr="007679ED">
        <w:rPr>
          <w:noProof w:val="0"/>
        </w:rPr>
        <w:t xml:space="preserve">as they are </w:t>
      </w:r>
      <w:r w:rsidRPr="007679ED">
        <w:rPr>
          <w:noProof w:val="0"/>
        </w:rPr>
        <w:t>defined for the shared part</w:t>
      </w:r>
      <w:r w:rsidR="00915FA4" w:rsidRPr="007679ED">
        <w:rPr>
          <w:noProof w:val="0"/>
        </w:rPr>
        <w:t>.</w:t>
      </w:r>
    </w:p>
    <w:p w14:paraId="2A6FADF7" w14:textId="3094751C" w:rsidR="004D76B2" w:rsidRPr="007679ED" w:rsidRDefault="004D76B2" w:rsidP="004D76B2">
      <w:pPr>
        <w:pStyle w:val="Heading3"/>
      </w:pPr>
      <w:bookmarkStart w:id="34" w:name="_Toc59461679"/>
      <w:r>
        <w:t>Comparison to EN</w:t>
      </w:r>
      <w:bookmarkEnd w:id="34"/>
    </w:p>
    <w:p w14:paraId="79C10A32" w14:textId="6ACDB780" w:rsidR="004D76B2" w:rsidRDefault="004D76B2" w:rsidP="004D76B2">
      <w:pPr>
        <w:pStyle w:val="BodyText"/>
      </w:pPr>
      <w:bookmarkStart w:id="35" w:name="_Toc46835005"/>
      <w:r>
        <w:t>The compliance to the EN 16931 eInvoicing standard is measured against the CIUS, in other words, a receiver who is able to receive an process a restricted version (CIUS) of the EN 16931 is compliant to the standard. In comparison the compliance of the PINT is measured against the shared layer without any restrictions.</w:t>
      </w:r>
    </w:p>
    <w:p w14:paraId="37E901C0" w14:textId="77777777" w:rsidR="00A41C0C" w:rsidRDefault="00A41C0C" w:rsidP="004D76B2">
      <w:pPr>
        <w:pStyle w:val="BodyText"/>
        <w:sectPr w:rsidR="00A41C0C" w:rsidSect="005D43CD">
          <w:headerReference w:type="default" r:id="rId15"/>
          <w:footerReference w:type="default" r:id="rId16"/>
          <w:footerReference w:type="first" r:id="rId17"/>
          <w:pgSz w:w="11906" w:h="16838" w:code="9"/>
          <w:pgMar w:top="1440" w:right="1134" w:bottom="1418" w:left="1134" w:header="720" w:footer="720" w:gutter="0"/>
          <w:pgNumType w:start="0"/>
          <w:cols w:space="720"/>
          <w:titlePg/>
          <w:docGrid w:linePitch="360"/>
        </w:sectPr>
      </w:pPr>
    </w:p>
    <w:p w14:paraId="7105A7FA" w14:textId="38693A29" w:rsidR="00A41C0C" w:rsidRDefault="00A41C0C" w:rsidP="004D76B2">
      <w:pPr>
        <w:pStyle w:val="BodyText"/>
      </w:pPr>
    </w:p>
    <w:p w14:paraId="227F2DBE" w14:textId="1370D5FB" w:rsidR="00E50068" w:rsidRPr="004E2249" w:rsidRDefault="00A41C0C" w:rsidP="00E50068">
      <w:pPr>
        <w:pStyle w:val="Heading1"/>
      </w:pPr>
      <w:bookmarkStart w:id="36" w:name="_Toc59461680"/>
      <w:bookmarkEnd w:id="35"/>
      <w:r>
        <w:t>PINT specification</w:t>
      </w:r>
      <w:bookmarkEnd w:id="36"/>
    </w:p>
    <w:p w14:paraId="202C2F89" w14:textId="6272E6A3" w:rsidR="007F0D40" w:rsidRDefault="00081F14" w:rsidP="00081F14">
      <w:pPr>
        <w:pStyle w:val="BodyText"/>
        <w:rPr>
          <w:noProof w:val="0"/>
        </w:rPr>
      </w:pPr>
      <w:r>
        <w:rPr>
          <w:noProof w:val="0"/>
        </w:rPr>
        <w:t xml:space="preserve">The Peppol international invoice is expected to be </w:t>
      </w:r>
      <w:r w:rsidR="005A7DCD" w:rsidRPr="007679ED">
        <w:rPr>
          <w:noProof w:val="0"/>
        </w:rPr>
        <w:t>applied in different invoicing domains through domain specific specification that are compliant to the PINT</w:t>
      </w:r>
      <w:r>
        <w:rPr>
          <w:noProof w:val="0"/>
        </w:rPr>
        <w:t>. It is technically possible to use the PINT directly but that assumes that there are no domain specific regulations that need to be supported.</w:t>
      </w:r>
    </w:p>
    <w:p w14:paraId="6D06D4FA" w14:textId="13E7211F" w:rsidR="00081F14" w:rsidRPr="007679ED" w:rsidRDefault="00081F14" w:rsidP="00081F14">
      <w:pPr>
        <w:pStyle w:val="BodyText"/>
        <w:rPr>
          <w:noProof w:val="0"/>
        </w:rPr>
      </w:pPr>
      <w:r>
        <w:rPr>
          <w:noProof w:val="0"/>
        </w:rPr>
        <w:t>The following invoice model may be applied according to the design principles defined in section 2 of this document.</w:t>
      </w:r>
    </w:p>
    <w:p w14:paraId="786A01BF" w14:textId="608E1BF5" w:rsidR="00F37ADE" w:rsidRDefault="003832FB" w:rsidP="00A41C0C">
      <w:pPr>
        <w:pStyle w:val="Heading2"/>
      </w:pPr>
      <w:bookmarkStart w:id="37" w:name="_Toc59461681"/>
      <w:r>
        <w:t xml:space="preserve">Semantic </w:t>
      </w:r>
      <w:r w:rsidR="00246E10">
        <w:t>data model</w:t>
      </w:r>
      <w:bookmarkEnd w:id="37"/>
    </w:p>
    <w:tbl>
      <w:tblPr>
        <w:tblStyle w:val="ListTable3-Accent5"/>
        <w:tblW w:w="0" w:type="auto"/>
        <w:tblLook w:val="04A0" w:firstRow="1" w:lastRow="0" w:firstColumn="1" w:lastColumn="0" w:noHBand="0" w:noVBand="1"/>
      </w:tblPr>
      <w:tblGrid>
        <w:gridCol w:w="988"/>
        <w:gridCol w:w="850"/>
        <w:gridCol w:w="2410"/>
        <w:gridCol w:w="6662"/>
        <w:gridCol w:w="851"/>
        <w:gridCol w:w="1176"/>
        <w:gridCol w:w="1011"/>
      </w:tblGrid>
      <w:tr w:rsidR="00E32F89" w:rsidRPr="00E32F89" w14:paraId="4B00B050" w14:textId="77777777" w:rsidTr="001514E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88" w:type="dxa"/>
            <w:hideMark/>
          </w:tcPr>
          <w:p w14:paraId="68CCBF29" w14:textId="77777777" w:rsidR="00E32F89" w:rsidRPr="001514E7" w:rsidRDefault="00E32F89" w:rsidP="00E32F89">
            <w:pPr>
              <w:pStyle w:val="BodyText"/>
              <w:rPr>
                <w:rFonts w:cs="Arial"/>
                <w:sz w:val="20"/>
                <w:szCs w:val="20"/>
              </w:rPr>
            </w:pPr>
            <w:r w:rsidRPr="001514E7">
              <w:rPr>
                <w:rFonts w:cs="Arial"/>
                <w:sz w:val="20"/>
                <w:szCs w:val="20"/>
              </w:rPr>
              <w:t>ID</w:t>
            </w:r>
          </w:p>
        </w:tc>
        <w:tc>
          <w:tcPr>
            <w:tcW w:w="850" w:type="dxa"/>
            <w:hideMark/>
          </w:tcPr>
          <w:p w14:paraId="11CE7A63" w14:textId="77777777" w:rsidR="00E32F89" w:rsidRPr="001514E7" w:rsidRDefault="00E32F89" w:rsidP="00E32F89">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Level</w:t>
            </w:r>
          </w:p>
        </w:tc>
        <w:tc>
          <w:tcPr>
            <w:tcW w:w="2410" w:type="dxa"/>
            <w:hideMark/>
          </w:tcPr>
          <w:p w14:paraId="3939F06C" w14:textId="77777777" w:rsidR="00E32F89" w:rsidRPr="001514E7" w:rsidRDefault="00E32F89" w:rsidP="00E32F89">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Business term name </w:t>
            </w:r>
          </w:p>
        </w:tc>
        <w:tc>
          <w:tcPr>
            <w:tcW w:w="6662" w:type="dxa"/>
            <w:hideMark/>
          </w:tcPr>
          <w:p w14:paraId="7EC92B82" w14:textId="77777777" w:rsidR="00E32F89" w:rsidRPr="001514E7" w:rsidRDefault="00E32F89" w:rsidP="00E32F89">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Term semantic definition</w:t>
            </w:r>
          </w:p>
        </w:tc>
        <w:tc>
          <w:tcPr>
            <w:tcW w:w="851" w:type="dxa"/>
            <w:hideMark/>
          </w:tcPr>
          <w:p w14:paraId="069716FC" w14:textId="77777777" w:rsidR="00E32F89" w:rsidRPr="001514E7" w:rsidRDefault="00E32F89" w:rsidP="00E32F89">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Card.</w:t>
            </w:r>
          </w:p>
        </w:tc>
        <w:tc>
          <w:tcPr>
            <w:tcW w:w="1176" w:type="dxa"/>
            <w:hideMark/>
          </w:tcPr>
          <w:p w14:paraId="6D5985A7" w14:textId="77777777" w:rsidR="00E32F89" w:rsidRPr="001514E7" w:rsidRDefault="00E32F89" w:rsidP="00E32F89">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Data Type</w:t>
            </w:r>
          </w:p>
        </w:tc>
        <w:tc>
          <w:tcPr>
            <w:tcW w:w="1011" w:type="dxa"/>
            <w:hideMark/>
          </w:tcPr>
          <w:p w14:paraId="1E695C25" w14:textId="77777777" w:rsidR="00E32F89" w:rsidRPr="001514E7" w:rsidRDefault="00E32F89" w:rsidP="00E32F89">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Section</w:t>
            </w:r>
          </w:p>
        </w:tc>
      </w:tr>
      <w:tr w:rsidR="00E32F89" w:rsidRPr="00E32F89" w14:paraId="2CEC2E4F"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478C1BB" w14:textId="77777777" w:rsidR="00E32F89" w:rsidRPr="001514E7" w:rsidRDefault="00E32F89" w:rsidP="00E32F89">
            <w:pPr>
              <w:pStyle w:val="BodyText"/>
              <w:rPr>
                <w:rFonts w:cs="Arial"/>
                <w:sz w:val="20"/>
                <w:szCs w:val="20"/>
              </w:rPr>
            </w:pPr>
            <w:r w:rsidRPr="001514E7">
              <w:rPr>
                <w:rFonts w:cs="Arial"/>
                <w:sz w:val="20"/>
                <w:szCs w:val="20"/>
              </w:rPr>
              <w:t>ibt-001</w:t>
            </w:r>
          </w:p>
        </w:tc>
        <w:tc>
          <w:tcPr>
            <w:tcW w:w="850" w:type="dxa"/>
            <w:hideMark/>
          </w:tcPr>
          <w:p w14:paraId="57AD068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23DFB8D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Invoice number </w:t>
            </w:r>
          </w:p>
        </w:tc>
        <w:tc>
          <w:tcPr>
            <w:tcW w:w="6662" w:type="dxa"/>
            <w:hideMark/>
          </w:tcPr>
          <w:p w14:paraId="58C3D7F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unique identification of the Invoice.</w:t>
            </w:r>
          </w:p>
        </w:tc>
        <w:tc>
          <w:tcPr>
            <w:tcW w:w="851" w:type="dxa"/>
            <w:hideMark/>
          </w:tcPr>
          <w:p w14:paraId="6C41FFB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3AFC048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714631A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E2A21B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BB967BC" w14:textId="77777777" w:rsidR="00E32F89" w:rsidRPr="001514E7" w:rsidRDefault="00E32F89" w:rsidP="00E32F89">
            <w:pPr>
              <w:pStyle w:val="BodyText"/>
              <w:rPr>
                <w:rFonts w:cs="Arial"/>
                <w:sz w:val="20"/>
                <w:szCs w:val="20"/>
              </w:rPr>
            </w:pPr>
            <w:r w:rsidRPr="001514E7">
              <w:rPr>
                <w:rFonts w:cs="Arial"/>
                <w:sz w:val="20"/>
                <w:szCs w:val="20"/>
              </w:rPr>
              <w:t>ibt-002</w:t>
            </w:r>
          </w:p>
        </w:tc>
        <w:tc>
          <w:tcPr>
            <w:tcW w:w="850" w:type="dxa"/>
            <w:hideMark/>
          </w:tcPr>
          <w:p w14:paraId="12CD8BB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72768FA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Invoice issue date </w:t>
            </w:r>
          </w:p>
        </w:tc>
        <w:tc>
          <w:tcPr>
            <w:tcW w:w="6662" w:type="dxa"/>
            <w:hideMark/>
          </w:tcPr>
          <w:p w14:paraId="4970CF4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date when the Invoice was issued. </w:t>
            </w:r>
          </w:p>
        </w:tc>
        <w:tc>
          <w:tcPr>
            <w:tcW w:w="851" w:type="dxa"/>
            <w:hideMark/>
          </w:tcPr>
          <w:p w14:paraId="07CCD53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81BC96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3D0AB0B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ADC68BF"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15C3D07" w14:textId="77777777" w:rsidR="00E32F89" w:rsidRPr="001514E7" w:rsidRDefault="00E32F89" w:rsidP="00E32F89">
            <w:pPr>
              <w:pStyle w:val="BodyText"/>
              <w:rPr>
                <w:rFonts w:cs="Arial"/>
                <w:sz w:val="20"/>
                <w:szCs w:val="20"/>
              </w:rPr>
            </w:pPr>
            <w:r w:rsidRPr="001514E7">
              <w:rPr>
                <w:rFonts w:cs="Arial"/>
                <w:sz w:val="20"/>
                <w:szCs w:val="20"/>
              </w:rPr>
              <w:t>ibt-168</w:t>
            </w:r>
          </w:p>
        </w:tc>
        <w:tc>
          <w:tcPr>
            <w:tcW w:w="850" w:type="dxa"/>
            <w:hideMark/>
          </w:tcPr>
          <w:p w14:paraId="1A9DFD5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3A0C337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issue time</w:t>
            </w:r>
          </w:p>
        </w:tc>
        <w:tc>
          <w:tcPr>
            <w:tcW w:w="6662" w:type="dxa"/>
            <w:hideMark/>
          </w:tcPr>
          <w:p w14:paraId="011E4B2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time of day when an invoice was issued</w:t>
            </w:r>
          </w:p>
        </w:tc>
        <w:tc>
          <w:tcPr>
            <w:tcW w:w="851" w:type="dxa"/>
            <w:hideMark/>
          </w:tcPr>
          <w:p w14:paraId="023697A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03648BC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Time</w:t>
            </w:r>
          </w:p>
        </w:tc>
        <w:tc>
          <w:tcPr>
            <w:tcW w:w="1011" w:type="dxa"/>
            <w:hideMark/>
          </w:tcPr>
          <w:p w14:paraId="435339C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4FE0E8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4AB45E0" w14:textId="77777777" w:rsidR="00E32F89" w:rsidRPr="001514E7" w:rsidRDefault="00E32F89" w:rsidP="00E32F89">
            <w:pPr>
              <w:pStyle w:val="BodyText"/>
              <w:rPr>
                <w:rFonts w:cs="Arial"/>
                <w:sz w:val="20"/>
                <w:szCs w:val="20"/>
              </w:rPr>
            </w:pPr>
            <w:r w:rsidRPr="001514E7">
              <w:rPr>
                <w:rFonts w:cs="Arial"/>
                <w:sz w:val="20"/>
                <w:szCs w:val="20"/>
              </w:rPr>
              <w:t>ibt-003</w:t>
            </w:r>
          </w:p>
        </w:tc>
        <w:tc>
          <w:tcPr>
            <w:tcW w:w="850" w:type="dxa"/>
            <w:hideMark/>
          </w:tcPr>
          <w:p w14:paraId="59A457C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10C91A8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Invoice type code </w:t>
            </w:r>
          </w:p>
        </w:tc>
        <w:tc>
          <w:tcPr>
            <w:tcW w:w="6662" w:type="dxa"/>
            <w:hideMark/>
          </w:tcPr>
          <w:p w14:paraId="0E0AA83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code specifying the functional type of the Invoice.</w:t>
            </w:r>
          </w:p>
        </w:tc>
        <w:tc>
          <w:tcPr>
            <w:tcW w:w="851" w:type="dxa"/>
            <w:hideMark/>
          </w:tcPr>
          <w:p w14:paraId="49E35E2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329EFB4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181A536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C868590"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1810E4A" w14:textId="77777777" w:rsidR="00E32F89" w:rsidRPr="001514E7" w:rsidRDefault="00E32F89" w:rsidP="00E32F89">
            <w:pPr>
              <w:pStyle w:val="BodyText"/>
              <w:rPr>
                <w:rFonts w:cs="Arial"/>
                <w:sz w:val="20"/>
                <w:szCs w:val="20"/>
              </w:rPr>
            </w:pPr>
            <w:r w:rsidRPr="001514E7">
              <w:rPr>
                <w:rFonts w:cs="Arial"/>
                <w:sz w:val="20"/>
                <w:szCs w:val="20"/>
              </w:rPr>
              <w:t>ibt-005</w:t>
            </w:r>
          </w:p>
        </w:tc>
        <w:tc>
          <w:tcPr>
            <w:tcW w:w="850" w:type="dxa"/>
            <w:hideMark/>
          </w:tcPr>
          <w:p w14:paraId="2F0E094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886747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currency code</w:t>
            </w:r>
          </w:p>
        </w:tc>
        <w:tc>
          <w:tcPr>
            <w:tcW w:w="6662" w:type="dxa"/>
            <w:hideMark/>
          </w:tcPr>
          <w:p w14:paraId="692F796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currency in which all Invoice amounts are given, except for the Total TAX amount in accounting currency.</w:t>
            </w:r>
          </w:p>
        </w:tc>
        <w:tc>
          <w:tcPr>
            <w:tcW w:w="851" w:type="dxa"/>
            <w:hideMark/>
          </w:tcPr>
          <w:p w14:paraId="5D518C1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1C78D54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629AED1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BA824C0"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FBEC8F7" w14:textId="77777777" w:rsidR="00E32F89" w:rsidRPr="001514E7" w:rsidRDefault="00E32F89" w:rsidP="00E32F89">
            <w:pPr>
              <w:pStyle w:val="BodyText"/>
              <w:rPr>
                <w:rFonts w:cs="Arial"/>
                <w:sz w:val="20"/>
                <w:szCs w:val="20"/>
              </w:rPr>
            </w:pPr>
            <w:r w:rsidRPr="001514E7">
              <w:rPr>
                <w:rFonts w:cs="Arial"/>
                <w:sz w:val="20"/>
                <w:szCs w:val="20"/>
              </w:rPr>
              <w:t>ibt-006</w:t>
            </w:r>
          </w:p>
        </w:tc>
        <w:tc>
          <w:tcPr>
            <w:tcW w:w="850" w:type="dxa"/>
            <w:hideMark/>
          </w:tcPr>
          <w:p w14:paraId="55309C0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4DF5CF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Tax accounting currency.</w:t>
            </w:r>
          </w:p>
        </w:tc>
        <w:tc>
          <w:tcPr>
            <w:tcW w:w="6662" w:type="dxa"/>
            <w:hideMark/>
          </w:tcPr>
          <w:p w14:paraId="47FF2D9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currency used for TAX accounting and reporting purposes as accepted or required in the country of the Seller.</w:t>
            </w:r>
          </w:p>
        </w:tc>
        <w:tc>
          <w:tcPr>
            <w:tcW w:w="851" w:type="dxa"/>
            <w:hideMark/>
          </w:tcPr>
          <w:p w14:paraId="23844E2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5B7CBC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1712147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5F9AF6B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C969577" w14:textId="77777777" w:rsidR="00E32F89" w:rsidRPr="001514E7" w:rsidRDefault="00E32F89" w:rsidP="00E32F89">
            <w:pPr>
              <w:pStyle w:val="BodyText"/>
              <w:rPr>
                <w:rFonts w:cs="Arial"/>
                <w:sz w:val="20"/>
                <w:szCs w:val="20"/>
              </w:rPr>
            </w:pPr>
            <w:r w:rsidRPr="001514E7">
              <w:rPr>
                <w:rFonts w:cs="Arial"/>
                <w:sz w:val="20"/>
                <w:szCs w:val="20"/>
              </w:rPr>
              <w:t>ibt-007</w:t>
            </w:r>
          </w:p>
        </w:tc>
        <w:tc>
          <w:tcPr>
            <w:tcW w:w="850" w:type="dxa"/>
            <w:hideMark/>
          </w:tcPr>
          <w:p w14:paraId="67F0ED8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20D4C16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TAX point date</w:t>
            </w:r>
          </w:p>
        </w:tc>
        <w:tc>
          <w:tcPr>
            <w:tcW w:w="6662" w:type="dxa"/>
            <w:hideMark/>
          </w:tcPr>
          <w:p w14:paraId="1D0BC40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date when the TAX becomes accountable for the Seller and for the Buyer in so far as that date can be determined and differs from the date of issue of the invoice, according to the TAX directive.</w:t>
            </w:r>
          </w:p>
        </w:tc>
        <w:tc>
          <w:tcPr>
            <w:tcW w:w="851" w:type="dxa"/>
            <w:hideMark/>
          </w:tcPr>
          <w:p w14:paraId="676C7BA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7D00B6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135283E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7C9137CE"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6F743A9" w14:textId="77777777" w:rsidR="00E32F89" w:rsidRPr="001514E7" w:rsidRDefault="00E32F89" w:rsidP="00E32F89">
            <w:pPr>
              <w:pStyle w:val="BodyText"/>
              <w:rPr>
                <w:rFonts w:cs="Arial"/>
                <w:sz w:val="20"/>
                <w:szCs w:val="20"/>
              </w:rPr>
            </w:pPr>
            <w:r w:rsidRPr="001514E7">
              <w:rPr>
                <w:rFonts w:cs="Arial"/>
                <w:sz w:val="20"/>
                <w:szCs w:val="20"/>
              </w:rPr>
              <w:t>ibt-008</w:t>
            </w:r>
          </w:p>
        </w:tc>
        <w:tc>
          <w:tcPr>
            <w:tcW w:w="850" w:type="dxa"/>
            <w:hideMark/>
          </w:tcPr>
          <w:p w14:paraId="66EB964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76F1844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TAX point date code</w:t>
            </w:r>
          </w:p>
        </w:tc>
        <w:tc>
          <w:tcPr>
            <w:tcW w:w="6662" w:type="dxa"/>
            <w:hideMark/>
          </w:tcPr>
          <w:p w14:paraId="2A6D5BA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code of the date when the TAX becomes accountable for the Seller and for the Buyer.</w:t>
            </w:r>
          </w:p>
        </w:tc>
        <w:tc>
          <w:tcPr>
            <w:tcW w:w="851" w:type="dxa"/>
            <w:hideMark/>
          </w:tcPr>
          <w:p w14:paraId="406131C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BBFE75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3C1B40C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60C095C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A16E367" w14:textId="77777777" w:rsidR="00E32F89" w:rsidRPr="001514E7" w:rsidRDefault="00E32F89" w:rsidP="00E32F89">
            <w:pPr>
              <w:pStyle w:val="BodyText"/>
              <w:rPr>
                <w:rFonts w:cs="Arial"/>
                <w:sz w:val="20"/>
                <w:szCs w:val="20"/>
              </w:rPr>
            </w:pPr>
            <w:r w:rsidRPr="001514E7">
              <w:rPr>
                <w:rFonts w:cs="Arial"/>
                <w:sz w:val="20"/>
                <w:szCs w:val="20"/>
              </w:rPr>
              <w:t>ibt-009</w:t>
            </w:r>
          </w:p>
        </w:tc>
        <w:tc>
          <w:tcPr>
            <w:tcW w:w="850" w:type="dxa"/>
            <w:hideMark/>
          </w:tcPr>
          <w:p w14:paraId="0B1ED32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3896D50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Payment due date </w:t>
            </w:r>
          </w:p>
        </w:tc>
        <w:tc>
          <w:tcPr>
            <w:tcW w:w="6662" w:type="dxa"/>
            <w:hideMark/>
          </w:tcPr>
          <w:p w14:paraId="0D78772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date when the payment is due.</w:t>
            </w:r>
          </w:p>
        </w:tc>
        <w:tc>
          <w:tcPr>
            <w:tcW w:w="851" w:type="dxa"/>
            <w:hideMark/>
          </w:tcPr>
          <w:p w14:paraId="617F7FF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35DD39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718A468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AA5664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73E4942" w14:textId="77777777" w:rsidR="00E32F89" w:rsidRPr="001514E7" w:rsidRDefault="00E32F89" w:rsidP="00E32F89">
            <w:pPr>
              <w:pStyle w:val="BodyText"/>
              <w:rPr>
                <w:rFonts w:cs="Arial"/>
                <w:sz w:val="20"/>
                <w:szCs w:val="20"/>
              </w:rPr>
            </w:pPr>
            <w:r w:rsidRPr="001514E7">
              <w:rPr>
                <w:rFonts w:cs="Arial"/>
                <w:sz w:val="20"/>
                <w:szCs w:val="20"/>
              </w:rPr>
              <w:t>ibt-010</w:t>
            </w:r>
          </w:p>
        </w:tc>
        <w:tc>
          <w:tcPr>
            <w:tcW w:w="850" w:type="dxa"/>
            <w:hideMark/>
          </w:tcPr>
          <w:p w14:paraId="0B8D46A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5DBB70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Buyer reference </w:t>
            </w:r>
          </w:p>
        </w:tc>
        <w:tc>
          <w:tcPr>
            <w:tcW w:w="6662" w:type="dxa"/>
            <w:hideMark/>
          </w:tcPr>
          <w:p w14:paraId="1908686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assigned by the Buyer used for internal routing purposes.</w:t>
            </w:r>
          </w:p>
        </w:tc>
        <w:tc>
          <w:tcPr>
            <w:tcW w:w="851" w:type="dxa"/>
            <w:hideMark/>
          </w:tcPr>
          <w:p w14:paraId="7299CC0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134DA2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33A1A0D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1D62FAF"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6516E6A" w14:textId="77777777" w:rsidR="00E32F89" w:rsidRPr="001514E7" w:rsidRDefault="00E32F89" w:rsidP="00E32F89">
            <w:pPr>
              <w:pStyle w:val="BodyText"/>
              <w:rPr>
                <w:rFonts w:cs="Arial"/>
                <w:sz w:val="20"/>
                <w:szCs w:val="20"/>
              </w:rPr>
            </w:pPr>
            <w:r w:rsidRPr="001514E7">
              <w:rPr>
                <w:rFonts w:cs="Arial"/>
                <w:sz w:val="20"/>
                <w:szCs w:val="20"/>
              </w:rPr>
              <w:t>ibt-011</w:t>
            </w:r>
          </w:p>
        </w:tc>
        <w:tc>
          <w:tcPr>
            <w:tcW w:w="850" w:type="dxa"/>
            <w:hideMark/>
          </w:tcPr>
          <w:p w14:paraId="4D0589F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688A77B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Project reference </w:t>
            </w:r>
          </w:p>
        </w:tc>
        <w:tc>
          <w:tcPr>
            <w:tcW w:w="6662" w:type="dxa"/>
            <w:hideMark/>
          </w:tcPr>
          <w:p w14:paraId="231F56B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identification of the project the invoice refers to </w:t>
            </w:r>
          </w:p>
        </w:tc>
        <w:tc>
          <w:tcPr>
            <w:tcW w:w="851" w:type="dxa"/>
            <w:hideMark/>
          </w:tcPr>
          <w:p w14:paraId="044D620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7B7447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3CCA8ED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673DA2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0F03027" w14:textId="77777777" w:rsidR="00E32F89" w:rsidRPr="001514E7" w:rsidRDefault="00E32F89" w:rsidP="00E32F89">
            <w:pPr>
              <w:pStyle w:val="BodyText"/>
              <w:rPr>
                <w:rFonts w:cs="Arial"/>
                <w:sz w:val="20"/>
                <w:szCs w:val="20"/>
              </w:rPr>
            </w:pPr>
            <w:r w:rsidRPr="001514E7">
              <w:rPr>
                <w:rFonts w:cs="Arial"/>
                <w:sz w:val="20"/>
                <w:szCs w:val="20"/>
              </w:rPr>
              <w:t>ibt-012</w:t>
            </w:r>
          </w:p>
        </w:tc>
        <w:tc>
          <w:tcPr>
            <w:tcW w:w="850" w:type="dxa"/>
            <w:hideMark/>
          </w:tcPr>
          <w:p w14:paraId="2974315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6996BDE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Contract reference </w:t>
            </w:r>
          </w:p>
        </w:tc>
        <w:tc>
          <w:tcPr>
            <w:tcW w:w="6662" w:type="dxa"/>
            <w:hideMark/>
          </w:tcPr>
          <w:p w14:paraId="56FF860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identification of a contract.</w:t>
            </w:r>
          </w:p>
        </w:tc>
        <w:tc>
          <w:tcPr>
            <w:tcW w:w="851" w:type="dxa"/>
            <w:hideMark/>
          </w:tcPr>
          <w:p w14:paraId="23C5AF3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1DF56F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20187CA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A2368C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585EEAE" w14:textId="77777777" w:rsidR="00E32F89" w:rsidRPr="001514E7" w:rsidRDefault="00E32F89" w:rsidP="00E32F89">
            <w:pPr>
              <w:pStyle w:val="BodyText"/>
              <w:rPr>
                <w:rFonts w:cs="Arial"/>
                <w:sz w:val="20"/>
                <w:szCs w:val="20"/>
              </w:rPr>
            </w:pPr>
            <w:r w:rsidRPr="001514E7">
              <w:rPr>
                <w:rFonts w:cs="Arial"/>
                <w:sz w:val="20"/>
                <w:szCs w:val="20"/>
              </w:rPr>
              <w:t>ibt-013</w:t>
            </w:r>
          </w:p>
        </w:tc>
        <w:tc>
          <w:tcPr>
            <w:tcW w:w="850" w:type="dxa"/>
            <w:hideMark/>
          </w:tcPr>
          <w:p w14:paraId="7E22462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03E92D5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Purchase order reference</w:t>
            </w:r>
          </w:p>
        </w:tc>
        <w:tc>
          <w:tcPr>
            <w:tcW w:w="6662" w:type="dxa"/>
            <w:hideMark/>
          </w:tcPr>
          <w:p w14:paraId="237C414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of a referenced purchase order, issued by the Buyer.</w:t>
            </w:r>
          </w:p>
        </w:tc>
        <w:tc>
          <w:tcPr>
            <w:tcW w:w="851" w:type="dxa"/>
            <w:hideMark/>
          </w:tcPr>
          <w:p w14:paraId="70E1649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1DCAAE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5994523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212A363"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B76FE0C" w14:textId="77777777" w:rsidR="00E32F89" w:rsidRPr="001514E7" w:rsidRDefault="00E32F89" w:rsidP="00E32F89">
            <w:pPr>
              <w:pStyle w:val="BodyText"/>
              <w:rPr>
                <w:rFonts w:cs="Arial"/>
                <w:sz w:val="20"/>
                <w:szCs w:val="20"/>
              </w:rPr>
            </w:pPr>
            <w:r w:rsidRPr="001514E7">
              <w:rPr>
                <w:rFonts w:cs="Arial"/>
                <w:sz w:val="20"/>
                <w:szCs w:val="20"/>
              </w:rPr>
              <w:lastRenderedPageBreak/>
              <w:t>ibt-014</w:t>
            </w:r>
          </w:p>
        </w:tc>
        <w:tc>
          <w:tcPr>
            <w:tcW w:w="850" w:type="dxa"/>
            <w:hideMark/>
          </w:tcPr>
          <w:p w14:paraId="0EFCD9D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153DF1E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Sales order reference</w:t>
            </w:r>
          </w:p>
        </w:tc>
        <w:tc>
          <w:tcPr>
            <w:tcW w:w="6662" w:type="dxa"/>
            <w:hideMark/>
          </w:tcPr>
          <w:p w14:paraId="047550B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An identifier of a referenced sales order issued by the Seller. </w:t>
            </w:r>
          </w:p>
        </w:tc>
        <w:tc>
          <w:tcPr>
            <w:tcW w:w="851" w:type="dxa"/>
            <w:hideMark/>
          </w:tcPr>
          <w:p w14:paraId="23A5EEE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FCB8BE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2EC40C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E99E5CE"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012CC6F" w14:textId="77777777" w:rsidR="00E32F89" w:rsidRPr="001514E7" w:rsidRDefault="00E32F89" w:rsidP="00E32F89">
            <w:pPr>
              <w:pStyle w:val="BodyText"/>
              <w:rPr>
                <w:rFonts w:cs="Arial"/>
                <w:sz w:val="20"/>
                <w:szCs w:val="20"/>
              </w:rPr>
            </w:pPr>
            <w:r w:rsidRPr="001514E7">
              <w:rPr>
                <w:rFonts w:cs="Arial"/>
                <w:sz w:val="20"/>
                <w:szCs w:val="20"/>
              </w:rPr>
              <w:t>ibt-015</w:t>
            </w:r>
          </w:p>
        </w:tc>
        <w:tc>
          <w:tcPr>
            <w:tcW w:w="850" w:type="dxa"/>
            <w:hideMark/>
          </w:tcPr>
          <w:p w14:paraId="3C396C0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01F2411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Receiving advice reference</w:t>
            </w:r>
          </w:p>
        </w:tc>
        <w:tc>
          <w:tcPr>
            <w:tcW w:w="6662" w:type="dxa"/>
            <w:hideMark/>
          </w:tcPr>
          <w:p w14:paraId="45B8664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of a referenced receiving advice.</w:t>
            </w:r>
          </w:p>
        </w:tc>
        <w:tc>
          <w:tcPr>
            <w:tcW w:w="851" w:type="dxa"/>
            <w:hideMark/>
          </w:tcPr>
          <w:p w14:paraId="4E377CF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1C301A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7123344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C77BBC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111F178" w14:textId="77777777" w:rsidR="00E32F89" w:rsidRPr="001514E7" w:rsidRDefault="00E32F89" w:rsidP="00E32F89">
            <w:pPr>
              <w:pStyle w:val="BodyText"/>
              <w:rPr>
                <w:rFonts w:cs="Arial"/>
                <w:sz w:val="20"/>
                <w:szCs w:val="20"/>
              </w:rPr>
            </w:pPr>
            <w:r w:rsidRPr="001514E7">
              <w:rPr>
                <w:rFonts w:cs="Arial"/>
                <w:sz w:val="20"/>
                <w:szCs w:val="20"/>
              </w:rPr>
              <w:t>ibt-016</w:t>
            </w:r>
          </w:p>
        </w:tc>
        <w:tc>
          <w:tcPr>
            <w:tcW w:w="850" w:type="dxa"/>
            <w:hideMark/>
          </w:tcPr>
          <w:p w14:paraId="486956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0C1AA33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Despatch advice reference</w:t>
            </w:r>
          </w:p>
        </w:tc>
        <w:tc>
          <w:tcPr>
            <w:tcW w:w="6662" w:type="dxa"/>
            <w:hideMark/>
          </w:tcPr>
          <w:p w14:paraId="74F3F2F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of a referenced despatch advice.</w:t>
            </w:r>
          </w:p>
        </w:tc>
        <w:tc>
          <w:tcPr>
            <w:tcW w:w="851" w:type="dxa"/>
            <w:hideMark/>
          </w:tcPr>
          <w:p w14:paraId="4DBC7E8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534E5BC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0024BD1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6B208D4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86ABA20" w14:textId="77777777" w:rsidR="00E32F89" w:rsidRPr="001514E7" w:rsidRDefault="00E32F89" w:rsidP="00E32F89">
            <w:pPr>
              <w:pStyle w:val="BodyText"/>
              <w:rPr>
                <w:rFonts w:cs="Arial"/>
                <w:sz w:val="20"/>
                <w:szCs w:val="20"/>
              </w:rPr>
            </w:pPr>
            <w:r w:rsidRPr="001514E7">
              <w:rPr>
                <w:rFonts w:cs="Arial"/>
                <w:sz w:val="20"/>
                <w:szCs w:val="20"/>
              </w:rPr>
              <w:t>ibt-017</w:t>
            </w:r>
          </w:p>
        </w:tc>
        <w:tc>
          <w:tcPr>
            <w:tcW w:w="850" w:type="dxa"/>
            <w:hideMark/>
          </w:tcPr>
          <w:p w14:paraId="71732BC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6A63361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Tender or lot reference</w:t>
            </w:r>
          </w:p>
        </w:tc>
        <w:tc>
          <w:tcPr>
            <w:tcW w:w="6662" w:type="dxa"/>
            <w:hideMark/>
          </w:tcPr>
          <w:p w14:paraId="7B1E6D8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identification of the call for tender or lot the invoice relates to.</w:t>
            </w:r>
          </w:p>
        </w:tc>
        <w:tc>
          <w:tcPr>
            <w:tcW w:w="851" w:type="dxa"/>
            <w:hideMark/>
          </w:tcPr>
          <w:p w14:paraId="595C290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F9F0E3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53F14CE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6ECEBE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AD93961" w14:textId="77777777" w:rsidR="00E32F89" w:rsidRPr="001514E7" w:rsidRDefault="00E32F89" w:rsidP="00E32F89">
            <w:pPr>
              <w:pStyle w:val="BodyText"/>
              <w:rPr>
                <w:rFonts w:cs="Arial"/>
                <w:sz w:val="20"/>
                <w:szCs w:val="20"/>
              </w:rPr>
            </w:pPr>
            <w:r w:rsidRPr="001514E7">
              <w:rPr>
                <w:rFonts w:cs="Arial"/>
                <w:sz w:val="20"/>
                <w:szCs w:val="20"/>
              </w:rPr>
              <w:t>ibt-018</w:t>
            </w:r>
          </w:p>
        </w:tc>
        <w:tc>
          <w:tcPr>
            <w:tcW w:w="850" w:type="dxa"/>
            <w:hideMark/>
          </w:tcPr>
          <w:p w14:paraId="5A7B34D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3A7574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Invoiced object identifier</w:t>
            </w:r>
          </w:p>
        </w:tc>
        <w:tc>
          <w:tcPr>
            <w:tcW w:w="6662" w:type="dxa"/>
            <w:hideMark/>
          </w:tcPr>
          <w:p w14:paraId="05CC0E9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for an object on which the invoice is based, given by the Seller.</w:t>
            </w:r>
          </w:p>
        </w:tc>
        <w:tc>
          <w:tcPr>
            <w:tcW w:w="851" w:type="dxa"/>
            <w:hideMark/>
          </w:tcPr>
          <w:p w14:paraId="0058A1D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634610B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11FC4B9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59D29E9"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A229CB1" w14:textId="77777777" w:rsidR="00E32F89" w:rsidRPr="001514E7" w:rsidRDefault="00E32F89" w:rsidP="00E32F89">
            <w:pPr>
              <w:pStyle w:val="BodyText"/>
              <w:rPr>
                <w:rFonts w:cs="Arial"/>
                <w:sz w:val="20"/>
                <w:szCs w:val="20"/>
              </w:rPr>
            </w:pPr>
            <w:r w:rsidRPr="001514E7">
              <w:rPr>
                <w:rFonts w:cs="Arial"/>
                <w:sz w:val="20"/>
                <w:szCs w:val="20"/>
              </w:rPr>
              <w:t>ibt-017-1</w:t>
            </w:r>
          </w:p>
        </w:tc>
        <w:tc>
          <w:tcPr>
            <w:tcW w:w="850" w:type="dxa"/>
            <w:hideMark/>
          </w:tcPr>
          <w:p w14:paraId="3CE1E66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14FD3E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identification scheme identifier of the Invoiced object identifier.</w:t>
            </w:r>
          </w:p>
        </w:tc>
        <w:tc>
          <w:tcPr>
            <w:tcW w:w="6662" w:type="dxa"/>
            <w:hideMark/>
          </w:tcPr>
          <w:p w14:paraId="2E82303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If it may be not clear for the receiver what scheme is used for the identifier, a conditional scheme identifier should be used that shall be chosen from the UNTDID 1153 code list [6] entries.</w:t>
            </w:r>
          </w:p>
        </w:tc>
        <w:tc>
          <w:tcPr>
            <w:tcW w:w="851" w:type="dxa"/>
            <w:hideMark/>
          </w:tcPr>
          <w:p w14:paraId="5381B21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319AB21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16AFE97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036B6BF"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95DD71E" w14:textId="77777777" w:rsidR="00E32F89" w:rsidRPr="001514E7" w:rsidRDefault="00E32F89" w:rsidP="00E32F89">
            <w:pPr>
              <w:pStyle w:val="BodyText"/>
              <w:rPr>
                <w:rFonts w:cs="Arial"/>
                <w:sz w:val="20"/>
                <w:szCs w:val="20"/>
              </w:rPr>
            </w:pPr>
            <w:r w:rsidRPr="001514E7">
              <w:rPr>
                <w:rFonts w:cs="Arial"/>
                <w:sz w:val="20"/>
                <w:szCs w:val="20"/>
              </w:rPr>
              <w:t>ibt-019</w:t>
            </w:r>
          </w:p>
        </w:tc>
        <w:tc>
          <w:tcPr>
            <w:tcW w:w="850" w:type="dxa"/>
            <w:hideMark/>
          </w:tcPr>
          <w:p w14:paraId="10125CF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2B8512A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Buyer accounting reference</w:t>
            </w:r>
          </w:p>
        </w:tc>
        <w:tc>
          <w:tcPr>
            <w:tcW w:w="6662" w:type="dxa"/>
            <w:hideMark/>
          </w:tcPr>
          <w:p w14:paraId="2B29368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textual value that specifies where to book the relevant data into the Buyer's financial accounts.</w:t>
            </w:r>
          </w:p>
        </w:tc>
        <w:tc>
          <w:tcPr>
            <w:tcW w:w="851" w:type="dxa"/>
            <w:hideMark/>
          </w:tcPr>
          <w:p w14:paraId="671CE8A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B1616D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797673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416EDA1"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E0DA65C" w14:textId="77777777" w:rsidR="00E32F89" w:rsidRPr="001514E7" w:rsidRDefault="00E32F89" w:rsidP="00E32F89">
            <w:pPr>
              <w:pStyle w:val="BodyText"/>
              <w:rPr>
                <w:rFonts w:cs="Arial"/>
                <w:sz w:val="20"/>
                <w:szCs w:val="20"/>
              </w:rPr>
            </w:pPr>
            <w:r w:rsidRPr="001514E7">
              <w:rPr>
                <w:rFonts w:cs="Arial"/>
                <w:sz w:val="20"/>
                <w:szCs w:val="20"/>
              </w:rPr>
              <w:t>ibg-33</w:t>
            </w:r>
          </w:p>
        </w:tc>
        <w:tc>
          <w:tcPr>
            <w:tcW w:w="850" w:type="dxa"/>
            <w:hideMark/>
          </w:tcPr>
          <w:p w14:paraId="4CB4039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30FBA95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TERMS</w:t>
            </w:r>
          </w:p>
        </w:tc>
        <w:tc>
          <w:tcPr>
            <w:tcW w:w="6662" w:type="dxa"/>
            <w:hideMark/>
          </w:tcPr>
          <w:p w14:paraId="419BC8B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Information about the terms that apply to the settlement of the invoice amount.</w:t>
            </w:r>
          </w:p>
        </w:tc>
        <w:tc>
          <w:tcPr>
            <w:tcW w:w="851" w:type="dxa"/>
            <w:hideMark/>
          </w:tcPr>
          <w:p w14:paraId="106F0B9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0F1C58C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4D878C1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5D77892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EA72310" w14:textId="77777777" w:rsidR="00E32F89" w:rsidRPr="001514E7" w:rsidRDefault="00E32F89" w:rsidP="00E32F89">
            <w:pPr>
              <w:pStyle w:val="BodyText"/>
              <w:rPr>
                <w:rFonts w:cs="Arial"/>
                <w:sz w:val="20"/>
                <w:szCs w:val="20"/>
              </w:rPr>
            </w:pPr>
            <w:r w:rsidRPr="001514E7">
              <w:rPr>
                <w:rFonts w:cs="Arial"/>
                <w:sz w:val="20"/>
                <w:szCs w:val="20"/>
              </w:rPr>
              <w:t>ibt-020</w:t>
            </w:r>
          </w:p>
        </w:tc>
        <w:tc>
          <w:tcPr>
            <w:tcW w:w="850" w:type="dxa"/>
            <w:hideMark/>
          </w:tcPr>
          <w:p w14:paraId="4CF8F40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05B69AD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Payment terms</w:t>
            </w:r>
          </w:p>
        </w:tc>
        <w:tc>
          <w:tcPr>
            <w:tcW w:w="6662" w:type="dxa"/>
            <w:hideMark/>
          </w:tcPr>
          <w:p w14:paraId="496006D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textual description of the payment terms that apply to the amount due for payment (Including description of possible penalties).</w:t>
            </w:r>
          </w:p>
        </w:tc>
        <w:tc>
          <w:tcPr>
            <w:tcW w:w="851" w:type="dxa"/>
            <w:hideMark/>
          </w:tcPr>
          <w:p w14:paraId="03F28DC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B356C2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1B81CBE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217AB45"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DD54DCC" w14:textId="77777777" w:rsidR="00E32F89" w:rsidRPr="001514E7" w:rsidRDefault="00E32F89" w:rsidP="00E32F89">
            <w:pPr>
              <w:pStyle w:val="BodyText"/>
              <w:rPr>
                <w:rFonts w:cs="Arial"/>
                <w:sz w:val="20"/>
                <w:szCs w:val="20"/>
              </w:rPr>
            </w:pPr>
            <w:r w:rsidRPr="001514E7">
              <w:rPr>
                <w:rFonts w:cs="Arial"/>
                <w:sz w:val="20"/>
                <w:szCs w:val="20"/>
              </w:rPr>
              <w:t>ibt-187</w:t>
            </w:r>
          </w:p>
        </w:tc>
        <w:tc>
          <w:tcPr>
            <w:tcW w:w="850" w:type="dxa"/>
            <w:hideMark/>
          </w:tcPr>
          <w:p w14:paraId="0B16608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481F79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Terms payment instructions ID</w:t>
            </w:r>
          </w:p>
        </w:tc>
        <w:tc>
          <w:tcPr>
            <w:tcW w:w="6662" w:type="dxa"/>
            <w:hideMark/>
          </w:tcPr>
          <w:p w14:paraId="3903CF1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payment instructions that apply to these payment terms.</w:t>
            </w:r>
          </w:p>
        </w:tc>
        <w:tc>
          <w:tcPr>
            <w:tcW w:w="851" w:type="dxa"/>
            <w:hideMark/>
          </w:tcPr>
          <w:p w14:paraId="622D908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090E9B0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105F464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678190F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112469D" w14:textId="77777777" w:rsidR="00E32F89" w:rsidRPr="001514E7" w:rsidRDefault="00E32F89" w:rsidP="00E32F89">
            <w:pPr>
              <w:pStyle w:val="BodyText"/>
              <w:rPr>
                <w:rFonts w:cs="Arial"/>
                <w:sz w:val="20"/>
                <w:szCs w:val="20"/>
              </w:rPr>
            </w:pPr>
            <w:r w:rsidRPr="001514E7">
              <w:rPr>
                <w:rFonts w:cs="Arial"/>
                <w:sz w:val="20"/>
                <w:szCs w:val="20"/>
              </w:rPr>
              <w:t>ibt-176</w:t>
            </w:r>
          </w:p>
        </w:tc>
        <w:tc>
          <w:tcPr>
            <w:tcW w:w="850" w:type="dxa"/>
            <w:hideMark/>
          </w:tcPr>
          <w:p w14:paraId="452BD8F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E30479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Terms amount</w:t>
            </w:r>
          </w:p>
        </w:tc>
        <w:tc>
          <w:tcPr>
            <w:tcW w:w="6662" w:type="dxa"/>
            <w:hideMark/>
          </w:tcPr>
          <w:p w14:paraId="5D3731F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payment amount that these terms apply to.</w:t>
            </w:r>
          </w:p>
        </w:tc>
        <w:tc>
          <w:tcPr>
            <w:tcW w:w="851" w:type="dxa"/>
            <w:hideMark/>
          </w:tcPr>
          <w:p w14:paraId="2985915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0425E66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3D0442C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1BFD594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0A37666" w14:textId="77777777" w:rsidR="00E32F89" w:rsidRPr="001514E7" w:rsidRDefault="00E32F89" w:rsidP="00E32F89">
            <w:pPr>
              <w:pStyle w:val="BodyText"/>
              <w:rPr>
                <w:rFonts w:cs="Arial"/>
                <w:sz w:val="20"/>
                <w:szCs w:val="20"/>
              </w:rPr>
            </w:pPr>
            <w:r w:rsidRPr="001514E7">
              <w:rPr>
                <w:rFonts w:cs="Arial"/>
                <w:sz w:val="20"/>
                <w:szCs w:val="20"/>
              </w:rPr>
              <w:t>ibt-177</w:t>
            </w:r>
          </w:p>
        </w:tc>
        <w:tc>
          <w:tcPr>
            <w:tcW w:w="850" w:type="dxa"/>
            <w:hideMark/>
          </w:tcPr>
          <w:p w14:paraId="4A020E0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BE02C6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Terms installment due date</w:t>
            </w:r>
          </w:p>
        </w:tc>
        <w:tc>
          <w:tcPr>
            <w:tcW w:w="6662" w:type="dxa"/>
            <w:hideMark/>
          </w:tcPr>
          <w:p w14:paraId="7213744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date before end of which the terms amount shall be settled.</w:t>
            </w:r>
          </w:p>
        </w:tc>
        <w:tc>
          <w:tcPr>
            <w:tcW w:w="851" w:type="dxa"/>
            <w:hideMark/>
          </w:tcPr>
          <w:p w14:paraId="6F60CF5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6FFF06B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25B1405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545E448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1573B01" w14:textId="77777777" w:rsidR="00E32F89" w:rsidRPr="001514E7" w:rsidRDefault="00E32F89" w:rsidP="00E32F89">
            <w:pPr>
              <w:pStyle w:val="BodyText"/>
              <w:rPr>
                <w:rFonts w:cs="Arial"/>
                <w:sz w:val="20"/>
                <w:szCs w:val="20"/>
              </w:rPr>
            </w:pPr>
            <w:r w:rsidRPr="001514E7">
              <w:rPr>
                <w:rFonts w:cs="Arial"/>
                <w:sz w:val="20"/>
                <w:szCs w:val="20"/>
              </w:rPr>
              <w:t>ibg-01</w:t>
            </w:r>
          </w:p>
        </w:tc>
        <w:tc>
          <w:tcPr>
            <w:tcW w:w="850" w:type="dxa"/>
            <w:hideMark/>
          </w:tcPr>
          <w:p w14:paraId="6A7F8E5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3A85B9C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NOTE</w:t>
            </w:r>
          </w:p>
        </w:tc>
        <w:tc>
          <w:tcPr>
            <w:tcW w:w="6662" w:type="dxa"/>
            <w:hideMark/>
          </w:tcPr>
          <w:p w14:paraId="3734533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textual notes that are relevant for the invoice, together with an indication of the note subject.</w:t>
            </w:r>
          </w:p>
        </w:tc>
        <w:tc>
          <w:tcPr>
            <w:tcW w:w="851" w:type="dxa"/>
            <w:hideMark/>
          </w:tcPr>
          <w:p w14:paraId="6D695BF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7DF9FDA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7A84D14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100864B0"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F77A285" w14:textId="77777777" w:rsidR="00E32F89" w:rsidRPr="001514E7" w:rsidRDefault="00E32F89" w:rsidP="00E32F89">
            <w:pPr>
              <w:pStyle w:val="BodyText"/>
              <w:rPr>
                <w:rFonts w:cs="Arial"/>
                <w:sz w:val="20"/>
                <w:szCs w:val="20"/>
              </w:rPr>
            </w:pPr>
            <w:r w:rsidRPr="001514E7">
              <w:rPr>
                <w:rFonts w:cs="Arial"/>
                <w:sz w:val="20"/>
                <w:szCs w:val="20"/>
              </w:rPr>
              <w:t>ibt-021</w:t>
            </w:r>
          </w:p>
        </w:tc>
        <w:tc>
          <w:tcPr>
            <w:tcW w:w="850" w:type="dxa"/>
            <w:hideMark/>
          </w:tcPr>
          <w:p w14:paraId="6BA299F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7FA584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note subject code</w:t>
            </w:r>
          </w:p>
        </w:tc>
        <w:tc>
          <w:tcPr>
            <w:tcW w:w="6662" w:type="dxa"/>
            <w:hideMark/>
          </w:tcPr>
          <w:p w14:paraId="3A1A504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subject of the textual note in EN BT-22.</w:t>
            </w:r>
          </w:p>
        </w:tc>
        <w:tc>
          <w:tcPr>
            <w:tcW w:w="851" w:type="dxa"/>
            <w:hideMark/>
          </w:tcPr>
          <w:p w14:paraId="1E86602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2423800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00F3477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078E1D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D0B74FA" w14:textId="77777777" w:rsidR="00E32F89" w:rsidRPr="001514E7" w:rsidRDefault="00E32F89" w:rsidP="00E32F89">
            <w:pPr>
              <w:pStyle w:val="BodyText"/>
              <w:rPr>
                <w:rFonts w:cs="Arial"/>
                <w:sz w:val="20"/>
                <w:szCs w:val="20"/>
              </w:rPr>
            </w:pPr>
            <w:r w:rsidRPr="001514E7">
              <w:rPr>
                <w:rFonts w:cs="Arial"/>
                <w:sz w:val="20"/>
                <w:szCs w:val="20"/>
              </w:rPr>
              <w:t>ibt-022</w:t>
            </w:r>
          </w:p>
        </w:tc>
        <w:tc>
          <w:tcPr>
            <w:tcW w:w="850" w:type="dxa"/>
            <w:hideMark/>
          </w:tcPr>
          <w:p w14:paraId="2B93734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2BA1B7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note</w:t>
            </w:r>
          </w:p>
        </w:tc>
        <w:tc>
          <w:tcPr>
            <w:tcW w:w="6662" w:type="dxa"/>
            <w:hideMark/>
          </w:tcPr>
          <w:p w14:paraId="48BC439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textual note that gives unstructured information that is relevant to the Invoice as a whole.</w:t>
            </w:r>
          </w:p>
        </w:tc>
        <w:tc>
          <w:tcPr>
            <w:tcW w:w="851" w:type="dxa"/>
            <w:hideMark/>
          </w:tcPr>
          <w:p w14:paraId="7979BF2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4EA86B4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2E2870B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F63CF4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87DBCC5" w14:textId="77777777" w:rsidR="00E32F89" w:rsidRPr="001514E7" w:rsidRDefault="00E32F89" w:rsidP="00E32F89">
            <w:pPr>
              <w:pStyle w:val="BodyText"/>
              <w:rPr>
                <w:rFonts w:cs="Arial"/>
                <w:sz w:val="20"/>
                <w:szCs w:val="20"/>
              </w:rPr>
            </w:pPr>
            <w:r w:rsidRPr="001514E7">
              <w:rPr>
                <w:rFonts w:cs="Arial"/>
                <w:sz w:val="20"/>
                <w:szCs w:val="20"/>
              </w:rPr>
              <w:lastRenderedPageBreak/>
              <w:t>ibg-02</w:t>
            </w:r>
          </w:p>
        </w:tc>
        <w:tc>
          <w:tcPr>
            <w:tcW w:w="850" w:type="dxa"/>
            <w:hideMark/>
          </w:tcPr>
          <w:p w14:paraId="2ABF911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122E93D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PROCESS CONTROL</w:t>
            </w:r>
          </w:p>
        </w:tc>
        <w:tc>
          <w:tcPr>
            <w:tcW w:w="6662" w:type="dxa"/>
            <w:hideMark/>
          </w:tcPr>
          <w:p w14:paraId="1FEAB9E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on the business process and rules applicable to the Invoice document.</w:t>
            </w:r>
          </w:p>
        </w:tc>
        <w:tc>
          <w:tcPr>
            <w:tcW w:w="851" w:type="dxa"/>
            <w:hideMark/>
          </w:tcPr>
          <w:p w14:paraId="0AEADD7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6F3ECC1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5728482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69ABF20F"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3131CCC" w14:textId="77777777" w:rsidR="00E32F89" w:rsidRPr="001514E7" w:rsidRDefault="00E32F89" w:rsidP="00E32F89">
            <w:pPr>
              <w:pStyle w:val="BodyText"/>
              <w:rPr>
                <w:rFonts w:cs="Arial"/>
                <w:sz w:val="20"/>
                <w:szCs w:val="20"/>
              </w:rPr>
            </w:pPr>
            <w:r w:rsidRPr="001514E7">
              <w:rPr>
                <w:rFonts w:cs="Arial"/>
                <w:sz w:val="20"/>
                <w:szCs w:val="20"/>
              </w:rPr>
              <w:t>ibt-023</w:t>
            </w:r>
          </w:p>
        </w:tc>
        <w:tc>
          <w:tcPr>
            <w:tcW w:w="850" w:type="dxa"/>
            <w:hideMark/>
          </w:tcPr>
          <w:p w14:paraId="3F44A7A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7E1BBD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Business process type</w:t>
            </w:r>
          </w:p>
        </w:tc>
        <w:tc>
          <w:tcPr>
            <w:tcW w:w="6662" w:type="dxa"/>
            <w:hideMark/>
          </w:tcPr>
          <w:p w14:paraId="39F0FE9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Identifies the business process context in which the transaction appears, to enable the Buyer to process the Invoice in an appropriate way.</w:t>
            </w:r>
          </w:p>
        </w:tc>
        <w:tc>
          <w:tcPr>
            <w:tcW w:w="851" w:type="dxa"/>
            <w:hideMark/>
          </w:tcPr>
          <w:p w14:paraId="6D633FD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3941CC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3420CED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F93A2BB"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4720F22" w14:textId="77777777" w:rsidR="00E32F89" w:rsidRPr="001514E7" w:rsidRDefault="00E32F89" w:rsidP="00E32F89">
            <w:pPr>
              <w:pStyle w:val="BodyText"/>
              <w:rPr>
                <w:rFonts w:cs="Arial"/>
                <w:sz w:val="20"/>
                <w:szCs w:val="20"/>
              </w:rPr>
            </w:pPr>
            <w:r w:rsidRPr="001514E7">
              <w:rPr>
                <w:rFonts w:cs="Arial"/>
                <w:sz w:val="20"/>
                <w:szCs w:val="20"/>
              </w:rPr>
              <w:t>ibt-024</w:t>
            </w:r>
          </w:p>
        </w:tc>
        <w:tc>
          <w:tcPr>
            <w:tcW w:w="850" w:type="dxa"/>
            <w:hideMark/>
          </w:tcPr>
          <w:p w14:paraId="26BB2B1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5721EB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Specification identifier</w:t>
            </w:r>
          </w:p>
        </w:tc>
        <w:tc>
          <w:tcPr>
            <w:tcW w:w="6662" w:type="dxa"/>
            <w:hideMark/>
          </w:tcPr>
          <w:p w14:paraId="36109C1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identification of the specification containing the total set of rules regarding semantic content, cardinalities and business rules to which the data contained in the instance document conforms.</w:t>
            </w:r>
          </w:p>
        </w:tc>
        <w:tc>
          <w:tcPr>
            <w:tcW w:w="851" w:type="dxa"/>
            <w:hideMark/>
          </w:tcPr>
          <w:p w14:paraId="3640B09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6AC2637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3E6EE6A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D209D4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DD6C8C3" w14:textId="77777777" w:rsidR="00E32F89" w:rsidRPr="001514E7" w:rsidRDefault="00E32F89" w:rsidP="00E32F89">
            <w:pPr>
              <w:pStyle w:val="BodyText"/>
              <w:rPr>
                <w:rFonts w:cs="Arial"/>
                <w:sz w:val="20"/>
                <w:szCs w:val="20"/>
              </w:rPr>
            </w:pPr>
            <w:r w:rsidRPr="001514E7">
              <w:rPr>
                <w:rFonts w:cs="Arial"/>
                <w:sz w:val="20"/>
                <w:szCs w:val="20"/>
              </w:rPr>
              <w:t>ibg-03</w:t>
            </w:r>
          </w:p>
        </w:tc>
        <w:tc>
          <w:tcPr>
            <w:tcW w:w="850" w:type="dxa"/>
            <w:hideMark/>
          </w:tcPr>
          <w:p w14:paraId="53E098B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6A50517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PRECEDING INVOICE REFERENCE</w:t>
            </w:r>
          </w:p>
        </w:tc>
        <w:tc>
          <w:tcPr>
            <w:tcW w:w="6662" w:type="dxa"/>
            <w:noWrap/>
            <w:hideMark/>
          </w:tcPr>
          <w:p w14:paraId="2652350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i/>
                <w:iCs/>
                <w:sz w:val="20"/>
                <w:szCs w:val="20"/>
              </w:rPr>
            </w:pPr>
            <w:r w:rsidRPr="001514E7">
              <w:rPr>
                <w:rFonts w:cs="Arial"/>
                <w:i/>
                <w:iCs/>
                <w:sz w:val="20"/>
                <w:szCs w:val="20"/>
              </w:rPr>
              <w:t>A group of business terms providing information on one or more preceding Invoices.</w:t>
            </w:r>
          </w:p>
        </w:tc>
        <w:tc>
          <w:tcPr>
            <w:tcW w:w="851" w:type="dxa"/>
            <w:hideMark/>
          </w:tcPr>
          <w:p w14:paraId="3AC8E5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480B9E9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00D02B7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72DAF89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73E3183" w14:textId="77777777" w:rsidR="00E32F89" w:rsidRPr="001514E7" w:rsidRDefault="00E32F89" w:rsidP="00E32F89">
            <w:pPr>
              <w:pStyle w:val="BodyText"/>
              <w:rPr>
                <w:rFonts w:cs="Arial"/>
                <w:sz w:val="20"/>
                <w:szCs w:val="20"/>
              </w:rPr>
            </w:pPr>
            <w:r w:rsidRPr="001514E7">
              <w:rPr>
                <w:rFonts w:cs="Arial"/>
                <w:sz w:val="20"/>
                <w:szCs w:val="20"/>
              </w:rPr>
              <w:t>ibt-025</w:t>
            </w:r>
          </w:p>
        </w:tc>
        <w:tc>
          <w:tcPr>
            <w:tcW w:w="850" w:type="dxa"/>
            <w:hideMark/>
          </w:tcPr>
          <w:p w14:paraId="27FE64E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571C49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Preceding Invoice reference</w:t>
            </w:r>
          </w:p>
        </w:tc>
        <w:tc>
          <w:tcPr>
            <w:tcW w:w="6662" w:type="dxa"/>
            <w:hideMark/>
          </w:tcPr>
          <w:p w14:paraId="588EAF9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identification of an Invoice that was previously sent by the Seller.</w:t>
            </w:r>
          </w:p>
        </w:tc>
        <w:tc>
          <w:tcPr>
            <w:tcW w:w="851" w:type="dxa"/>
            <w:hideMark/>
          </w:tcPr>
          <w:p w14:paraId="74F20CB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04DDB2E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4825F2A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F46ADF1"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57F7F5D" w14:textId="77777777" w:rsidR="00E32F89" w:rsidRPr="001514E7" w:rsidRDefault="00E32F89" w:rsidP="00E32F89">
            <w:pPr>
              <w:pStyle w:val="BodyText"/>
              <w:rPr>
                <w:rFonts w:cs="Arial"/>
                <w:sz w:val="20"/>
                <w:szCs w:val="20"/>
              </w:rPr>
            </w:pPr>
            <w:r w:rsidRPr="001514E7">
              <w:rPr>
                <w:rFonts w:cs="Arial"/>
                <w:sz w:val="20"/>
                <w:szCs w:val="20"/>
              </w:rPr>
              <w:t>ibt-026</w:t>
            </w:r>
          </w:p>
        </w:tc>
        <w:tc>
          <w:tcPr>
            <w:tcW w:w="850" w:type="dxa"/>
            <w:hideMark/>
          </w:tcPr>
          <w:p w14:paraId="1745E9C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0264CB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Preceding Invoice issue date</w:t>
            </w:r>
          </w:p>
        </w:tc>
        <w:tc>
          <w:tcPr>
            <w:tcW w:w="6662" w:type="dxa"/>
            <w:hideMark/>
          </w:tcPr>
          <w:p w14:paraId="0859BEA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date when the Preceding Invoice was issued.</w:t>
            </w:r>
          </w:p>
        </w:tc>
        <w:tc>
          <w:tcPr>
            <w:tcW w:w="851" w:type="dxa"/>
            <w:hideMark/>
          </w:tcPr>
          <w:p w14:paraId="75F3F31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AC1C52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66B600B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E06608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58BF69B" w14:textId="77777777" w:rsidR="00E32F89" w:rsidRPr="001514E7" w:rsidRDefault="00E32F89" w:rsidP="00E32F89">
            <w:pPr>
              <w:pStyle w:val="BodyText"/>
              <w:rPr>
                <w:rFonts w:cs="Arial"/>
                <w:sz w:val="20"/>
                <w:szCs w:val="20"/>
              </w:rPr>
            </w:pPr>
            <w:r w:rsidRPr="001514E7">
              <w:rPr>
                <w:rFonts w:cs="Arial"/>
                <w:sz w:val="20"/>
                <w:szCs w:val="20"/>
              </w:rPr>
              <w:t>ibg-04</w:t>
            </w:r>
          </w:p>
        </w:tc>
        <w:tc>
          <w:tcPr>
            <w:tcW w:w="850" w:type="dxa"/>
            <w:hideMark/>
          </w:tcPr>
          <w:p w14:paraId="65805C1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085AD38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w:t>
            </w:r>
          </w:p>
        </w:tc>
        <w:tc>
          <w:tcPr>
            <w:tcW w:w="6662" w:type="dxa"/>
            <w:hideMark/>
          </w:tcPr>
          <w:p w14:paraId="1F709ED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Seller.</w:t>
            </w:r>
          </w:p>
        </w:tc>
        <w:tc>
          <w:tcPr>
            <w:tcW w:w="851" w:type="dxa"/>
            <w:hideMark/>
          </w:tcPr>
          <w:p w14:paraId="3E8B0AB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1176" w:type="dxa"/>
            <w:hideMark/>
          </w:tcPr>
          <w:p w14:paraId="7727733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3F7CB3B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1EAD03DC"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5B2AD21" w14:textId="77777777" w:rsidR="00E32F89" w:rsidRPr="001514E7" w:rsidRDefault="00E32F89" w:rsidP="00E32F89">
            <w:pPr>
              <w:pStyle w:val="BodyText"/>
              <w:rPr>
                <w:rFonts w:cs="Arial"/>
                <w:sz w:val="20"/>
                <w:szCs w:val="20"/>
              </w:rPr>
            </w:pPr>
            <w:r w:rsidRPr="001514E7">
              <w:rPr>
                <w:rFonts w:cs="Arial"/>
                <w:sz w:val="20"/>
                <w:szCs w:val="20"/>
              </w:rPr>
              <w:t>ibg-05</w:t>
            </w:r>
          </w:p>
        </w:tc>
        <w:tc>
          <w:tcPr>
            <w:tcW w:w="850" w:type="dxa"/>
            <w:hideMark/>
          </w:tcPr>
          <w:p w14:paraId="72A8B5C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D51CD7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POSTAL ADDRESS</w:t>
            </w:r>
          </w:p>
        </w:tc>
        <w:tc>
          <w:tcPr>
            <w:tcW w:w="6662" w:type="dxa"/>
            <w:hideMark/>
          </w:tcPr>
          <w:p w14:paraId="5643F69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address of the Seller.</w:t>
            </w:r>
          </w:p>
        </w:tc>
        <w:tc>
          <w:tcPr>
            <w:tcW w:w="851" w:type="dxa"/>
            <w:hideMark/>
          </w:tcPr>
          <w:p w14:paraId="0858E19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4D24D2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22E74E2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61B1886B"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E79C76A" w14:textId="77777777" w:rsidR="00E32F89" w:rsidRPr="001514E7" w:rsidRDefault="00E32F89" w:rsidP="00E32F89">
            <w:pPr>
              <w:pStyle w:val="BodyText"/>
              <w:rPr>
                <w:rFonts w:cs="Arial"/>
                <w:sz w:val="20"/>
                <w:szCs w:val="20"/>
              </w:rPr>
            </w:pPr>
            <w:r w:rsidRPr="001514E7">
              <w:rPr>
                <w:rFonts w:cs="Arial"/>
                <w:sz w:val="20"/>
                <w:szCs w:val="20"/>
              </w:rPr>
              <w:t>ibt-027</w:t>
            </w:r>
          </w:p>
        </w:tc>
        <w:tc>
          <w:tcPr>
            <w:tcW w:w="850" w:type="dxa"/>
            <w:hideMark/>
          </w:tcPr>
          <w:p w14:paraId="50E42C1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C7B33B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name</w:t>
            </w:r>
          </w:p>
        </w:tc>
        <w:tc>
          <w:tcPr>
            <w:tcW w:w="6662" w:type="dxa"/>
            <w:hideMark/>
          </w:tcPr>
          <w:p w14:paraId="7D7B950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full formal name by which the Seller is registered in the national registry of legal entities or as a Taxable person or otherwise trades as a person or persons.</w:t>
            </w:r>
          </w:p>
        </w:tc>
        <w:tc>
          <w:tcPr>
            <w:tcW w:w="851" w:type="dxa"/>
            <w:hideMark/>
          </w:tcPr>
          <w:p w14:paraId="0911D59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0C3BA87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67B9E5C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43FA6EB"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2CB4B62" w14:textId="77777777" w:rsidR="00E32F89" w:rsidRPr="001514E7" w:rsidRDefault="00E32F89" w:rsidP="00E32F89">
            <w:pPr>
              <w:pStyle w:val="BodyText"/>
              <w:rPr>
                <w:rFonts w:cs="Arial"/>
                <w:sz w:val="20"/>
                <w:szCs w:val="20"/>
              </w:rPr>
            </w:pPr>
            <w:r w:rsidRPr="001514E7">
              <w:rPr>
                <w:rFonts w:cs="Arial"/>
                <w:sz w:val="20"/>
                <w:szCs w:val="20"/>
              </w:rPr>
              <w:t>ibt-028</w:t>
            </w:r>
          </w:p>
        </w:tc>
        <w:tc>
          <w:tcPr>
            <w:tcW w:w="850" w:type="dxa"/>
            <w:hideMark/>
          </w:tcPr>
          <w:p w14:paraId="7C17D8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9DE4CD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trading name</w:t>
            </w:r>
          </w:p>
        </w:tc>
        <w:tc>
          <w:tcPr>
            <w:tcW w:w="6662" w:type="dxa"/>
            <w:hideMark/>
          </w:tcPr>
          <w:p w14:paraId="203792E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name by which the Seller is known, other than Seller name (also known as Business name).</w:t>
            </w:r>
          </w:p>
        </w:tc>
        <w:tc>
          <w:tcPr>
            <w:tcW w:w="851" w:type="dxa"/>
            <w:hideMark/>
          </w:tcPr>
          <w:p w14:paraId="0F0C635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94CDBB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4971CF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BBB88FF"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8F36820" w14:textId="77777777" w:rsidR="00E32F89" w:rsidRPr="001514E7" w:rsidRDefault="00E32F89" w:rsidP="00E32F89">
            <w:pPr>
              <w:pStyle w:val="BodyText"/>
              <w:rPr>
                <w:rFonts w:cs="Arial"/>
                <w:sz w:val="20"/>
                <w:szCs w:val="20"/>
              </w:rPr>
            </w:pPr>
            <w:r w:rsidRPr="001514E7">
              <w:rPr>
                <w:rFonts w:cs="Arial"/>
                <w:sz w:val="20"/>
                <w:szCs w:val="20"/>
              </w:rPr>
              <w:t>ibt-029</w:t>
            </w:r>
          </w:p>
        </w:tc>
        <w:tc>
          <w:tcPr>
            <w:tcW w:w="850" w:type="dxa"/>
            <w:hideMark/>
          </w:tcPr>
          <w:p w14:paraId="3CEE7D0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440250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Seller identifier </w:t>
            </w:r>
          </w:p>
        </w:tc>
        <w:tc>
          <w:tcPr>
            <w:tcW w:w="6662" w:type="dxa"/>
            <w:hideMark/>
          </w:tcPr>
          <w:p w14:paraId="4BD8639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identification of the Seller.</w:t>
            </w:r>
          </w:p>
        </w:tc>
        <w:tc>
          <w:tcPr>
            <w:tcW w:w="851" w:type="dxa"/>
            <w:hideMark/>
          </w:tcPr>
          <w:p w14:paraId="4770811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42158A9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4F730CB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527F29B"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483612D" w14:textId="77777777" w:rsidR="00E32F89" w:rsidRPr="001514E7" w:rsidRDefault="00E32F89" w:rsidP="00E32F89">
            <w:pPr>
              <w:pStyle w:val="BodyText"/>
              <w:rPr>
                <w:rFonts w:cs="Arial"/>
                <w:sz w:val="20"/>
                <w:szCs w:val="20"/>
              </w:rPr>
            </w:pPr>
            <w:r w:rsidRPr="001514E7">
              <w:rPr>
                <w:rFonts w:cs="Arial"/>
                <w:sz w:val="20"/>
                <w:szCs w:val="20"/>
              </w:rPr>
              <w:t>ibt-029-1</w:t>
            </w:r>
          </w:p>
        </w:tc>
        <w:tc>
          <w:tcPr>
            <w:tcW w:w="850" w:type="dxa"/>
            <w:hideMark/>
          </w:tcPr>
          <w:p w14:paraId="2F33BA3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E7B92A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15B676E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If used, the identification scheme identifier shall be chosen from the entries of the list published by the ISO/IEC 6523 maintenance agency.</w:t>
            </w:r>
          </w:p>
        </w:tc>
        <w:tc>
          <w:tcPr>
            <w:tcW w:w="851" w:type="dxa"/>
            <w:hideMark/>
          </w:tcPr>
          <w:p w14:paraId="13FD1C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03FADE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55FFE60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A1670C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8930543" w14:textId="77777777" w:rsidR="00E32F89" w:rsidRPr="001514E7" w:rsidRDefault="00E32F89" w:rsidP="00E32F89">
            <w:pPr>
              <w:pStyle w:val="BodyText"/>
              <w:rPr>
                <w:rFonts w:cs="Arial"/>
                <w:sz w:val="20"/>
                <w:szCs w:val="20"/>
              </w:rPr>
            </w:pPr>
            <w:r w:rsidRPr="001514E7">
              <w:rPr>
                <w:rFonts w:cs="Arial"/>
                <w:sz w:val="20"/>
                <w:szCs w:val="20"/>
              </w:rPr>
              <w:t>ibt-030</w:t>
            </w:r>
          </w:p>
        </w:tc>
        <w:tc>
          <w:tcPr>
            <w:tcW w:w="850" w:type="dxa"/>
            <w:hideMark/>
          </w:tcPr>
          <w:p w14:paraId="3B3DDD3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F5B726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legal registration identifier</w:t>
            </w:r>
          </w:p>
        </w:tc>
        <w:tc>
          <w:tcPr>
            <w:tcW w:w="6662" w:type="dxa"/>
            <w:hideMark/>
          </w:tcPr>
          <w:p w14:paraId="0240857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issued by an official registrar that identifies the Seller as a legal entity or person.</w:t>
            </w:r>
          </w:p>
        </w:tc>
        <w:tc>
          <w:tcPr>
            <w:tcW w:w="851" w:type="dxa"/>
            <w:hideMark/>
          </w:tcPr>
          <w:p w14:paraId="004D6BA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5284A8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65BEF6F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50702E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9F22BFB" w14:textId="77777777" w:rsidR="00E32F89" w:rsidRPr="001514E7" w:rsidRDefault="00E32F89" w:rsidP="00E32F89">
            <w:pPr>
              <w:pStyle w:val="BodyText"/>
              <w:rPr>
                <w:rFonts w:cs="Arial"/>
                <w:sz w:val="20"/>
                <w:szCs w:val="20"/>
              </w:rPr>
            </w:pPr>
            <w:r w:rsidRPr="001514E7">
              <w:rPr>
                <w:rFonts w:cs="Arial"/>
                <w:sz w:val="20"/>
                <w:szCs w:val="20"/>
              </w:rPr>
              <w:t>ibt-030-1</w:t>
            </w:r>
          </w:p>
        </w:tc>
        <w:tc>
          <w:tcPr>
            <w:tcW w:w="850" w:type="dxa"/>
            <w:hideMark/>
          </w:tcPr>
          <w:p w14:paraId="5A8E2F4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BB86A4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0CD1AAB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If used, the identification scheme shall be chosen from the entries of the list published by the ISO/IEC 6523 maintenance agency.</w:t>
            </w:r>
          </w:p>
        </w:tc>
        <w:tc>
          <w:tcPr>
            <w:tcW w:w="851" w:type="dxa"/>
            <w:hideMark/>
          </w:tcPr>
          <w:p w14:paraId="628FEE0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6AC36F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57C4D40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5E263F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90678FB" w14:textId="77777777" w:rsidR="00E32F89" w:rsidRPr="001514E7" w:rsidRDefault="00E32F89" w:rsidP="00E32F89">
            <w:pPr>
              <w:pStyle w:val="BodyText"/>
              <w:rPr>
                <w:rFonts w:cs="Arial"/>
                <w:sz w:val="20"/>
                <w:szCs w:val="20"/>
              </w:rPr>
            </w:pPr>
            <w:r w:rsidRPr="001514E7">
              <w:rPr>
                <w:rFonts w:cs="Arial"/>
                <w:sz w:val="20"/>
                <w:szCs w:val="20"/>
              </w:rPr>
              <w:lastRenderedPageBreak/>
              <w:t>ibt-031</w:t>
            </w:r>
          </w:p>
        </w:tc>
        <w:tc>
          <w:tcPr>
            <w:tcW w:w="850" w:type="dxa"/>
            <w:hideMark/>
          </w:tcPr>
          <w:p w14:paraId="385C301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3ACD1D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TAX identifier</w:t>
            </w:r>
          </w:p>
        </w:tc>
        <w:tc>
          <w:tcPr>
            <w:tcW w:w="6662" w:type="dxa"/>
            <w:hideMark/>
          </w:tcPr>
          <w:p w14:paraId="57FA305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Seller's TAX identifier (also known as Seller TAX identification number).</w:t>
            </w:r>
          </w:p>
        </w:tc>
        <w:tc>
          <w:tcPr>
            <w:tcW w:w="851" w:type="dxa"/>
            <w:hideMark/>
          </w:tcPr>
          <w:p w14:paraId="341E602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C5AFE5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19DB874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2F44A3EC"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92125FD" w14:textId="77777777" w:rsidR="00E32F89" w:rsidRPr="001514E7" w:rsidRDefault="00E32F89" w:rsidP="00E32F89">
            <w:pPr>
              <w:pStyle w:val="BodyText"/>
              <w:rPr>
                <w:rFonts w:cs="Arial"/>
                <w:sz w:val="20"/>
                <w:szCs w:val="20"/>
              </w:rPr>
            </w:pPr>
            <w:r w:rsidRPr="001514E7">
              <w:rPr>
                <w:rFonts w:cs="Arial"/>
                <w:sz w:val="20"/>
                <w:szCs w:val="20"/>
              </w:rPr>
              <w:t>ibt-032</w:t>
            </w:r>
          </w:p>
        </w:tc>
        <w:tc>
          <w:tcPr>
            <w:tcW w:w="850" w:type="dxa"/>
            <w:hideMark/>
          </w:tcPr>
          <w:p w14:paraId="77BB240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162784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TAX registration identifier</w:t>
            </w:r>
          </w:p>
        </w:tc>
        <w:tc>
          <w:tcPr>
            <w:tcW w:w="6662" w:type="dxa"/>
            <w:hideMark/>
          </w:tcPr>
          <w:p w14:paraId="19AC7A1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local identification (defined by the Seller’s address) of the Seller for tax purposes or a reference that enables the Seller to state his registered tax status.</w:t>
            </w:r>
          </w:p>
        </w:tc>
        <w:tc>
          <w:tcPr>
            <w:tcW w:w="851" w:type="dxa"/>
            <w:hideMark/>
          </w:tcPr>
          <w:p w14:paraId="08D4460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528E6E0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3D20D2D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0896B2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7516235" w14:textId="77777777" w:rsidR="00E32F89" w:rsidRPr="001514E7" w:rsidRDefault="00E32F89" w:rsidP="00E32F89">
            <w:pPr>
              <w:pStyle w:val="BodyText"/>
              <w:rPr>
                <w:rFonts w:cs="Arial"/>
                <w:sz w:val="20"/>
                <w:szCs w:val="20"/>
              </w:rPr>
            </w:pPr>
            <w:r w:rsidRPr="001514E7">
              <w:rPr>
                <w:rFonts w:cs="Arial"/>
                <w:sz w:val="20"/>
                <w:szCs w:val="20"/>
              </w:rPr>
              <w:t>ibt-033</w:t>
            </w:r>
          </w:p>
        </w:tc>
        <w:tc>
          <w:tcPr>
            <w:tcW w:w="850" w:type="dxa"/>
            <w:hideMark/>
          </w:tcPr>
          <w:p w14:paraId="0831846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EB1A56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additional legal information</w:t>
            </w:r>
          </w:p>
        </w:tc>
        <w:tc>
          <w:tcPr>
            <w:tcW w:w="6662" w:type="dxa"/>
            <w:hideMark/>
          </w:tcPr>
          <w:p w14:paraId="30236AE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Additional legal information relevant for the Seller. </w:t>
            </w:r>
          </w:p>
        </w:tc>
        <w:tc>
          <w:tcPr>
            <w:tcW w:w="851" w:type="dxa"/>
            <w:hideMark/>
          </w:tcPr>
          <w:p w14:paraId="59C853B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54077B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53E427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80A4D77"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2DFDA42" w14:textId="77777777" w:rsidR="00E32F89" w:rsidRPr="001514E7" w:rsidRDefault="00E32F89" w:rsidP="00E32F89">
            <w:pPr>
              <w:pStyle w:val="BodyText"/>
              <w:rPr>
                <w:rFonts w:cs="Arial"/>
                <w:sz w:val="20"/>
                <w:szCs w:val="20"/>
              </w:rPr>
            </w:pPr>
            <w:r w:rsidRPr="001514E7">
              <w:rPr>
                <w:rFonts w:cs="Arial"/>
                <w:sz w:val="20"/>
                <w:szCs w:val="20"/>
              </w:rPr>
              <w:t>ibt-034</w:t>
            </w:r>
          </w:p>
        </w:tc>
        <w:tc>
          <w:tcPr>
            <w:tcW w:w="850" w:type="dxa"/>
            <w:hideMark/>
          </w:tcPr>
          <w:p w14:paraId="50C4E6D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CD811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electronic address</w:t>
            </w:r>
          </w:p>
        </w:tc>
        <w:tc>
          <w:tcPr>
            <w:tcW w:w="6662" w:type="dxa"/>
            <w:hideMark/>
          </w:tcPr>
          <w:p w14:paraId="7828BE3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Identifies the Seller's electronic address to which the application level response to the invoice may be delivered.</w:t>
            </w:r>
          </w:p>
        </w:tc>
        <w:tc>
          <w:tcPr>
            <w:tcW w:w="851" w:type="dxa"/>
            <w:hideMark/>
          </w:tcPr>
          <w:p w14:paraId="4E15A8A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FF31D4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1CB7F3A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3E675B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E4AB03D" w14:textId="77777777" w:rsidR="00E32F89" w:rsidRPr="001514E7" w:rsidRDefault="00E32F89" w:rsidP="00E32F89">
            <w:pPr>
              <w:pStyle w:val="BodyText"/>
              <w:rPr>
                <w:rFonts w:cs="Arial"/>
                <w:sz w:val="20"/>
                <w:szCs w:val="20"/>
              </w:rPr>
            </w:pPr>
            <w:r w:rsidRPr="001514E7">
              <w:rPr>
                <w:rFonts w:cs="Arial"/>
                <w:sz w:val="20"/>
                <w:szCs w:val="20"/>
              </w:rPr>
              <w:t>ibt-034-1</w:t>
            </w:r>
          </w:p>
        </w:tc>
        <w:tc>
          <w:tcPr>
            <w:tcW w:w="850" w:type="dxa"/>
            <w:hideMark/>
          </w:tcPr>
          <w:p w14:paraId="3257DE1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FF0E31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0744BA0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scheme identifier shall be chosen from a list to be maintained by the Connecting Europe Facility.</w:t>
            </w:r>
          </w:p>
        </w:tc>
        <w:tc>
          <w:tcPr>
            <w:tcW w:w="851" w:type="dxa"/>
            <w:hideMark/>
          </w:tcPr>
          <w:p w14:paraId="72A276B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DB0225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49224CB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D7D567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B3E5713" w14:textId="77777777" w:rsidR="00E32F89" w:rsidRPr="001514E7" w:rsidRDefault="00E32F89" w:rsidP="00E32F89">
            <w:pPr>
              <w:pStyle w:val="BodyText"/>
              <w:rPr>
                <w:rFonts w:cs="Arial"/>
                <w:sz w:val="20"/>
                <w:szCs w:val="20"/>
              </w:rPr>
            </w:pPr>
            <w:r w:rsidRPr="001514E7">
              <w:rPr>
                <w:rFonts w:cs="Arial"/>
                <w:sz w:val="20"/>
                <w:szCs w:val="20"/>
              </w:rPr>
              <w:t>ibt-035</w:t>
            </w:r>
          </w:p>
        </w:tc>
        <w:tc>
          <w:tcPr>
            <w:tcW w:w="850" w:type="dxa"/>
            <w:hideMark/>
          </w:tcPr>
          <w:p w14:paraId="219F683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B6CF60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Seller address line 1 </w:t>
            </w:r>
          </w:p>
        </w:tc>
        <w:tc>
          <w:tcPr>
            <w:tcW w:w="6662" w:type="dxa"/>
            <w:hideMark/>
          </w:tcPr>
          <w:p w14:paraId="1E27E07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main address line in an address. </w:t>
            </w:r>
          </w:p>
        </w:tc>
        <w:tc>
          <w:tcPr>
            <w:tcW w:w="851" w:type="dxa"/>
            <w:hideMark/>
          </w:tcPr>
          <w:p w14:paraId="7ADAC80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638F1D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1A18BC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DD01C1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C6B245D" w14:textId="77777777" w:rsidR="00E32F89" w:rsidRPr="001514E7" w:rsidRDefault="00E32F89" w:rsidP="00E32F89">
            <w:pPr>
              <w:pStyle w:val="BodyText"/>
              <w:rPr>
                <w:rFonts w:cs="Arial"/>
                <w:sz w:val="20"/>
                <w:szCs w:val="20"/>
              </w:rPr>
            </w:pPr>
            <w:r w:rsidRPr="001514E7">
              <w:rPr>
                <w:rFonts w:cs="Arial"/>
                <w:sz w:val="20"/>
                <w:szCs w:val="20"/>
              </w:rPr>
              <w:t>ibt-036</w:t>
            </w:r>
          </w:p>
        </w:tc>
        <w:tc>
          <w:tcPr>
            <w:tcW w:w="850" w:type="dxa"/>
            <w:hideMark/>
          </w:tcPr>
          <w:p w14:paraId="355EFDD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83D1D4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address line 2</w:t>
            </w:r>
          </w:p>
        </w:tc>
        <w:tc>
          <w:tcPr>
            <w:tcW w:w="6662" w:type="dxa"/>
            <w:hideMark/>
          </w:tcPr>
          <w:p w14:paraId="7B986C5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2181B0C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768AF4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618BB2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A0B495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3D240D4" w14:textId="77777777" w:rsidR="00E32F89" w:rsidRPr="001514E7" w:rsidRDefault="00E32F89" w:rsidP="00E32F89">
            <w:pPr>
              <w:pStyle w:val="BodyText"/>
              <w:rPr>
                <w:rFonts w:cs="Arial"/>
                <w:sz w:val="20"/>
                <w:szCs w:val="20"/>
              </w:rPr>
            </w:pPr>
            <w:r w:rsidRPr="001514E7">
              <w:rPr>
                <w:rFonts w:cs="Arial"/>
                <w:sz w:val="20"/>
                <w:szCs w:val="20"/>
              </w:rPr>
              <w:t>ibt-162</w:t>
            </w:r>
          </w:p>
        </w:tc>
        <w:tc>
          <w:tcPr>
            <w:tcW w:w="850" w:type="dxa"/>
            <w:hideMark/>
          </w:tcPr>
          <w:p w14:paraId="340DA76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ADC28E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address line 3</w:t>
            </w:r>
          </w:p>
        </w:tc>
        <w:tc>
          <w:tcPr>
            <w:tcW w:w="6662" w:type="dxa"/>
            <w:hideMark/>
          </w:tcPr>
          <w:p w14:paraId="3B1B1EB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1A76D7D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C42CF6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0A1CB2F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6CC767D"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E092F46" w14:textId="77777777" w:rsidR="00E32F89" w:rsidRPr="001514E7" w:rsidRDefault="00E32F89" w:rsidP="00E32F89">
            <w:pPr>
              <w:pStyle w:val="BodyText"/>
              <w:rPr>
                <w:rFonts w:cs="Arial"/>
                <w:sz w:val="20"/>
                <w:szCs w:val="20"/>
              </w:rPr>
            </w:pPr>
            <w:r w:rsidRPr="001514E7">
              <w:rPr>
                <w:rFonts w:cs="Arial"/>
                <w:sz w:val="20"/>
                <w:szCs w:val="20"/>
              </w:rPr>
              <w:t>ibt-037</w:t>
            </w:r>
          </w:p>
        </w:tc>
        <w:tc>
          <w:tcPr>
            <w:tcW w:w="850" w:type="dxa"/>
            <w:hideMark/>
          </w:tcPr>
          <w:p w14:paraId="716771C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8841DE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city</w:t>
            </w:r>
          </w:p>
        </w:tc>
        <w:tc>
          <w:tcPr>
            <w:tcW w:w="6662" w:type="dxa"/>
            <w:hideMark/>
          </w:tcPr>
          <w:p w14:paraId="6F7B2B0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common name of the city, town or village, where the Seller address is located.</w:t>
            </w:r>
          </w:p>
        </w:tc>
        <w:tc>
          <w:tcPr>
            <w:tcW w:w="851" w:type="dxa"/>
            <w:hideMark/>
          </w:tcPr>
          <w:p w14:paraId="632FD4F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D0AAF2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DEF0CD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1E06E93"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CEA5FD7" w14:textId="77777777" w:rsidR="00E32F89" w:rsidRPr="001514E7" w:rsidRDefault="00E32F89" w:rsidP="00E32F89">
            <w:pPr>
              <w:pStyle w:val="BodyText"/>
              <w:rPr>
                <w:rFonts w:cs="Arial"/>
                <w:sz w:val="20"/>
                <w:szCs w:val="20"/>
              </w:rPr>
            </w:pPr>
            <w:r w:rsidRPr="001514E7">
              <w:rPr>
                <w:rFonts w:cs="Arial"/>
                <w:sz w:val="20"/>
                <w:szCs w:val="20"/>
              </w:rPr>
              <w:t>ibt-038</w:t>
            </w:r>
          </w:p>
        </w:tc>
        <w:tc>
          <w:tcPr>
            <w:tcW w:w="850" w:type="dxa"/>
            <w:hideMark/>
          </w:tcPr>
          <w:p w14:paraId="266BB1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C82287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post code</w:t>
            </w:r>
          </w:p>
        </w:tc>
        <w:tc>
          <w:tcPr>
            <w:tcW w:w="6662" w:type="dxa"/>
            <w:hideMark/>
          </w:tcPr>
          <w:p w14:paraId="7856575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identifier for an addressable group of properties according to the relevant postal service.</w:t>
            </w:r>
          </w:p>
        </w:tc>
        <w:tc>
          <w:tcPr>
            <w:tcW w:w="851" w:type="dxa"/>
            <w:hideMark/>
          </w:tcPr>
          <w:p w14:paraId="2361416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515F67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169DE17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2EFCE40"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9FEC209" w14:textId="77777777" w:rsidR="00E32F89" w:rsidRPr="001514E7" w:rsidRDefault="00E32F89" w:rsidP="00E32F89">
            <w:pPr>
              <w:pStyle w:val="BodyText"/>
              <w:rPr>
                <w:rFonts w:cs="Arial"/>
                <w:sz w:val="20"/>
                <w:szCs w:val="20"/>
              </w:rPr>
            </w:pPr>
            <w:r w:rsidRPr="001514E7">
              <w:rPr>
                <w:rFonts w:cs="Arial"/>
                <w:sz w:val="20"/>
                <w:szCs w:val="20"/>
              </w:rPr>
              <w:t>ibt-039</w:t>
            </w:r>
          </w:p>
        </w:tc>
        <w:tc>
          <w:tcPr>
            <w:tcW w:w="850" w:type="dxa"/>
            <w:hideMark/>
          </w:tcPr>
          <w:p w14:paraId="1D66BBC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93F438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Seller country subdivision </w:t>
            </w:r>
          </w:p>
        </w:tc>
        <w:tc>
          <w:tcPr>
            <w:tcW w:w="6662" w:type="dxa"/>
            <w:hideMark/>
          </w:tcPr>
          <w:p w14:paraId="5B0D366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subdivision of a country. </w:t>
            </w:r>
          </w:p>
        </w:tc>
        <w:tc>
          <w:tcPr>
            <w:tcW w:w="851" w:type="dxa"/>
            <w:hideMark/>
          </w:tcPr>
          <w:p w14:paraId="24EDE4E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572CAE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FDE019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1076FA7"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4C869A1" w14:textId="77777777" w:rsidR="00E32F89" w:rsidRPr="001514E7" w:rsidRDefault="00E32F89" w:rsidP="00E32F89">
            <w:pPr>
              <w:pStyle w:val="BodyText"/>
              <w:rPr>
                <w:rFonts w:cs="Arial"/>
                <w:sz w:val="20"/>
                <w:szCs w:val="20"/>
              </w:rPr>
            </w:pPr>
            <w:r w:rsidRPr="001514E7">
              <w:rPr>
                <w:rFonts w:cs="Arial"/>
                <w:sz w:val="20"/>
                <w:szCs w:val="20"/>
              </w:rPr>
              <w:t>ibt-040</w:t>
            </w:r>
          </w:p>
        </w:tc>
        <w:tc>
          <w:tcPr>
            <w:tcW w:w="850" w:type="dxa"/>
            <w:hideMark/>
          </w:tcPr>
          <w:p w14:paraId="4789336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586089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Seller country code </w:t>
            </w:r>
          </w:p>
        </w:tc>
        <w:tc>
          <w:tcPr>
            <w:tcW w:w="6662" w:type="dxa"/>
            <w:hideMark/>
          </w:tcPr>
          <w:p w14:paraId="3204E46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code that identifies the country.</w:t>
            </w:r>
          </w:p>
        </w:tc>
        <w:tc>
          <w:tcPr>
            <w:tcW w:w="851" w:type="dxa"/>
            <w:hideMark/>
          </w:tcPr>
          <w:p w14:paraId="00BAD8A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1B15351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17A35BD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B4BA75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5535DBB" w14:textId="77777777" w:rsidR="00E32F89" w:rsidRPr="001514E7" w:rsidRDefault="00E32F89" w:rsidP="00E32F89">
            <w:pPr>
              <w:pStyle w:val="BodyText"/>
              <w:rPr>
                <w:rFonts w:cs="Arial"/>
                <w:sz w:val="20"/>
                <w:szCs w:val="20"/>
              </w:rPr>
            </w:pPr>
            <w:r w:rsidRPr="001514E7">
              <w:rPr>
                <w:rFonts w:cs="Arial"/>
                <w:sz w:val="20"/>
                <w:szCs w:val="20"/>
              </w:rPr>
              <w:t>ibg-06</w:t>
            </w:r>
          </w:p>
        </w:tc>
        <w:tc>
          <w:tcPr>
            <w:tcW w:w="850" w:type="dxa"/>
            <w:hideMark/>
          </w:tcPr>
          <w:p w14:paraId="2A3F9B2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52F5D2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SELLER CONTACT </w:t>
            </w:r>
          </w:p>
        </w:tc>
        <w:tc>
          <w:tcPr>
            <w:tcW w:w="6662" w:type="dxa"/>
            <w:hideMark/>
          </w:tcPr>
          <w:p w14:paraId="6514F63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 group of business terms providing contact information about the Seller. </w:t>
            </w:r>
          </w:p>
        </w:tc>
        <w:tc>
          <w:tcPr>
            <w:tcW w:w="851" w:type="dxa"/>
            <w:hideMark/>
          </w:tcPr>
          <w:p w14:paraId="7037329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09BA53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3E1D0B6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9E0C38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05F9989" w14:textId="77777777" w:rsidR="00E32F89" w:rsidRPr="001514E7" w:rsidRDefault="00E32F89" w:rsidP="00E32F89">
            <w:pPr>
              <w:pStyle w:val="BodyText"/>
              <w:rPr>
                <w:rFonts w:cs="Arial"/>
                <w:sz w:val="20"/>
                <w:szCs w:val="20"/>
              </w:rPr>
            </w:pPr>
            <w:r w:rsidRPr="001514E7">
              <w:rPr>
                <w:rFonts w:cs="Arial"/>
                <w:sz w:val="20"/>
                <w:szCs w:val="20"/>
              </w:rPr>
              <w:t>ibt-041</w:t>
            </w:r>
          </w:p>
        </w:tc>
        <w:tc>
          <w:tcPr>
            <w:tcW w:w="850" w:type="dxa"/>
            <w:hideMark/>
          </w:tcPr>
          <w:p w14:paraId="0E91EA0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ECBA61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Seller contact point </w:t>
            </w:r>
          </w:p>
        </w:tc>
        <w:tc>
          <w:tcPr>
            <w:tcW w:w="6662" w:type="dxa"/>
            <w:hideMark/>
          </w:tcPr>
          <w:p w14:paraId="35AEDBB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contact point for a legal entity or person.</w:t>
            </w:r>
          </w:p>
        </w:tc>
        <w:tc>
          <w:tcPr>
            <w:tcW w:w="851" w:type="dxa"/>
            <w:hideMark/>
          </w:tcPr>
          <w:p w14:paraId="10304A9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7AA121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283EB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B6CDB9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EBA1120" w14:textId="77777777" w:rsidR="00E32F89" w:rsidRPr="001514E7" w:rsidRDefault="00E32F89" w:rsidP="00E32F89">
            <w:pPr>
              <w:pStyle w:val="BodyText"/>
              <w:rPr>
                <w:rFonts w:cs="Arial"/>
                <w:sz w:val="20"/>
                <w:szCs w:val="20"/>
              </w:rPr>
            </w:pPr>
            <w:r w:rsidRPr="001514E7">
              <w:rPr>
                <w:rFonts w:cs="Arial"/>
                <w:sz w:val="20"/>
                <w:szCs w:val="20"/>
              </w:rPr>
              <w:t>ibt-042</w:t>
            </w:r>
          </w:p>
        </w:tc>
        <w:tc>
          <w:tcPr>
            <w:tcW w:w="850" w:type="dxa"/>
            <w:hideMark/>
          </w:tcPr>
          <w:p w14:paraId="632FAE7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7462EF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contact telephone number</w:t>
            </w:r>
          </w:p>
        </w:tc>
        <w:tc>
          <w:tcPr>
            <w:tcW w:w="6662" w:type="dxa"/>
            <w:hideMark/>
          </w:tcPr>
          <w:p w14:paraId="1A851BC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 phone number for the contact point. </w:t>
            </w:r>
          </w:p>
        </w:tc>
        <w:tc>
          <w:tcPr>
            <w:tcW w:w="851" w:type="dxa"/>
            <w:hideMark/>
          </w:tcPr>
          <w:p w14:paraId="7F87EE9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CD931B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355BE2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3BC9B1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A3158F8" w14:textId="77777777" w:rsidR="00E32F89" w:rsidRPr="001514E7" w:rsidRDefault="00E32F89" w:rsidP="00E32F89">
            <w:pPr>
              <w:pStyle w:val="BodyText"/>
              <w:rPr>
                <w:rFonts w:cs="Arial"/>
                <w:sz w:val="20"/>
                <w:szCs w:val="20"/>
              </w:rPr>
            </w:pPr>
            <w:r w:rsidRPr="001514E7">
              <w:rPr>
                <w:rFonts w:cs="Arial"/>
                <w:sz w:val="20"/>
                <w:szCs w:val="20"/>
              </w:rPr>
              <w:lastRenderedPageBreak/>
              <w:t>ibt-043</w:t>
            </w:r>
          </w:p>
        </w:tc>
        <w:tc>
          <w:tcPr>
            <w:tcW w:w="850" w:type="dxa"/>
            <w:hideMark/>
          </w:tcPr>
          <w:p w14:paraId="122EFA8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F4D33F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contact email address</w:t>
            </w:r>
          </w:p>
        </w:tc>
        <w:tc>
          <w:tcPr>
            <w:tcW w:w="6662" w:type="dxa"/>
            <w:hideMark/>
          </w:tcPr>
          <w:p w14:paraId="3FCEF29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An e-mail address for the contact point. </w:t>
            </w:r>
          </w:p>
        </w:tc>
        <w:tc>
          <w:tcPr>
            <w:tcW w:w="851" w:type="dxa"/>
            <w:hideMark/>
          </w:tcPr>
          <w:p w14:paraId="013DEB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F7D29C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3FB9BE0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0FF4E77"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5978FB0" w14:textId="77777777" w:rsidR="00E32F89" w:rsidRPr="001514E7" w:rsidRDefault="00E32F89" w:rsidP="00E32F89">
            <w:pPr>
              <w:pStyle w:val="BodyText"/>
              <w:rPr>
                <w:rFonts w:cs="Arial"/>
                <w:sz w:val="20"/>
                <w:szCs w:val="20"/>
              </w:rPr>
            </w:pPr>
            <w:r w:rsidRPr="001514E7">
              <w:rPr>
                <w:rFonts w:cs="Arial"/>
                <w:sz w:val="20"/>
                <w:szCs w:val="20"/>
              </w:rPr>
              <w:t>ibg-07</w:t>
            </w:r>
          </w:p>
        </w:tc>
        <w:tc>
          <w:tcPr>
            <w:tcW w:w="850" w:type="dxa"/>
            <w:hideMark/>
          </w:tcPr>
          <w:p w14:paraId="227018D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176025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BUYER </w:t>
            </w:r>
          </w:p>
        </w:tc>
        <w:tc>
          <w:tcPr>
            <w:tcW w:w="6662" w:type="dxa"/>
            <w:hideMark/>
          </w:tcPr>
          <w:p w14:paraId="6745993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 group of business terms providing information about the Buyer. </w:t>
            </w:r>
          </w:p>
        </w:tc>
        <w:tc>
          <w:tcPr>
            <w:tcW w:w="851" w:type="dxa"/>
            <w:hideMark/>
          </w:tcPr>
          <w:p w14:paraId="74133D8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12D260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5C18083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AC1A1D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D71FF12" w14:textId="77777777" w:rsidR="00E32F89" w:rsidRPr="001514E7" w:rsidRDefault="00E32F89" w:rsidP="00E32F89">
            <w:pPr>
              <w:pStyle w:val="BodyText"/>
              <w:rPr>
                <w:rFonts w:cs="Arial"/>
                <w:sz w:val="20"/>
                <w:szCs w:val="20"/>
              </w:rPr>
            </w:pPr>
            <w:r w:rsidRPr="001514E7">
              <w:rPr>
                <w:rFonts w:cs="Arial"/>
                <w:sz w:val="20"/>
                <w:szCs w:val="20"/>
              </w:rPr>
              <w:t>ibt-044</w:t>
            </w:r>
          </w:p>
        </w:tc>
        <w:tc>
          <w:tcPr>
            <w:tcW w:w="850" w:type="dxa"/>
            <w:hideMark/>
          </w:tcPr>
          <w:p w14:paraId="19535F8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E85BAE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Buyer name </w:t>
            </w:r>
          </w:p>
        </w:tc>
        <w:tc>
          <w:tcPr>
            <w:tcW w:w="6662" w:type="dxa"/>
            <w:hideMark/>
          </w:tcPr>
          <w:p w14:paraId="5B60147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full name of the Buyer. </w:t>
            </w:r>
          </w:p>
        </w:tc>
        <w:tc>
          <w:tcPr>
            <w:tcW w:w="851" w:type="dxa"/>
            <w:hideMark/>
          </w:tcPr>
          <w:p w14:paraId="0FFE36A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683969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133C96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A80990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16AD53A" w14:textId="77777777" w:rsidR="00E32F89" w:rsidRPr="001514E7" w:rsidRDefault="00E32F89" w:rsidP="00E32F89">
            <w:pPr>
              <w:pStyle w:val="BodyText"/>
              <w:rPr>
                <w:rFonts w:cs="Arial"/>
                <w:sz w:val="20"/>
                <w:szCs w:val="20"/>
              </w:rPr>
            </w:pPr>
            <w:r w:rsidRPr="001514E7">
              <w:rPr>
                <w:rFonts w:cs="Arial"/>
                <w:sz w:val="20"/>
                <w:szCs w:val="20"/>
              </w:rPr>
              <w:t>ibt-045</w:t>
            </w:r>
          </w:p>
        </w:tc>
        <w:tc>
          <w:tcPr>
            <w:tcW w:w="850" w:type="dxa"/>
            <w:hideMark/>
          </w:tcPr>
          <w:p w14:paraId="0A82F24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C95705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Buyer trading name</w:t>
            </w:r>
          </w:p>
        </w:tc>
        <w:tc>
          <w:tcPr>
            <w:tcW w:w="6662" w:type="dxa"/>
            <w:hideMark/>
          </w:tcPr>
          <w:p w14:paraId="6C02F48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name by which the Buyer is known, other than Buyer name (also known as Business name).</w:t>
            </w:r>
          </w:p>
        </w:tc>
        <w:tc>
          <w:tcPr>
            <w:tcW w:w="851" w:type="dxa"/>
            <w:hideMark/>
          </w:tcPr>
          <w:p w14:paraId="486B806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F29295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9248EA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5F889CC"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27B292F" w14:textId="77777777" w:rsidR="00E32F89" w:rsidRPr="001514E7" w:rsidRDefault="00E32F89" w:rsidP="00E32F89">
            <w:pPr>
              <w:pStyle w:val="BodyText"/>
              <w:rPr>
                <w:rFonts w:cs="Arial"/>
                <w:sz w:val="20"/>
                <w:szCs w:val="20"/>
              </w:rPr>
            </w:pPr>
            <w:r w:rsidRPr="001514E7">
              <w:rPr>
                <w:rFonts w:cs="Arial"/>
                <w:sz w:val="20"/>
                <w:szCs w:val="20"/>
              </w:rPr>
              <w:t>ibt-046</w:t>
            </w:r>
          </w:p>
        </w:tc>
        <w:tc>
          <w:tcPr>
            <w:tcW w:w="850" w:type="dxa"/>
            <w:hideMark/>
          </w:tcPr>
          <w:p w14:paraId="59E7DE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F4204C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Buyer identifier </w:t>
            </w:r>
          </w:p>
        </w:tc>
        <w:tc>
          <w:tcPr>
            <w:tcW w:w="6662" w:type="dxa"/>
            <w:hideMark/>
          </w:tcPr>
          <w:p w14:paraId="12BD861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of the Buyer.</w:t>
            </w:r>
          </w:p>
        </w:tc>
        <w:tc>
          <w:tcPr>
            <w:tcW w:w="851" w:type="dxa"/>
            <w:hideMark/>
          </w:tcPr>
          <w:p w14:paraId="0BCD93E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68B0725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54204B6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DB43CD0"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ACB54D6" w14:textId="77777777" w:rsidR="00E32F89" w:rsidRPr="001514E7" w:rsidRDefault="00E32F89" w:rsidP="00E32F89">
            <w:pPr>
              <w:pStyle w:val="BodyText"/>
              <w:rPr>
                <w:rFonts w:cs="Arial"/>
                <w:sz w:val="20"/>
                <w:szCs w:val="20"/>
              </w:rPr>
            </w:pPr>
            <w:r w:rsidRPr="001514E7">
              <w:rPr>
                <w:rFonts w:cs="Arial"/>
                <w:sz w:val="20"/>
                <w:szCs w:val="20"/>
              </w:rPr>
              <w:t>ibt-046-1</w:t>
            </w:r>
          </w:p>
        </w:tc>
        <w:tc>
          <w:tcPr>
            <w:tcW w:w="850" w:type="dxa"/>
            <w:hideMark/>
          </w:tcPr>
          <w:p w14:paraId="45828E2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C94440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1F02ED4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If used, the identification scheme shall be chosen from the entries of the list published by the ISO/IEC 6523 maintenance agency.</w:t>
            </w:r>
          </w:p>
        </w:tc>
        <w:tc>
          <w:tcPr>
            <w:tcW w:w="851" w:type="dxa"/>
            <w:hideMark/>
          </w:tcPr>
          <w:p w14:paraId="4E54A43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02D98E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104F4FC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75E296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68DE842" w14:textId="77777777" w:rsidR="00E32F89" w:rsidRPr="001514E7" w:rsidRDefault="00E32F89" w:rsidP="00E32F89">
            <w:pPr>
              <w:pStyle w:val="BodyText"/>
              <w:rPr>
                <w:rFonts w:cs="Arial"/>
                <w:sz w:val="20"/>
                <w:szCs w:val="20"/>
              </w:rPr>
            </w:pPr>
            <w:r w:rsidRPr="001514E7">
              <w:rPr>
                <w:rFonts w:cs="Arial"/>
                <w:sz w:val="20"/>
                <w:szCs w:val="20"/>
              </w:rPr>
              <w:t>ibt-047</w:t>
            </w:r>
          </w:p>
        </w:tc>
        <w:tc>
          <w:tcPr>
            <w:tcW w:w="850" w:type="dxa"/>
            <w:hideMark/>
          </w:tcPr>
          <w:p w14:paraId="5D13E6A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F842A6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Buyer legal registration identifier</w:t>
            </w:r>
          </w:p>
        </w:tc>
        <w:tc>
          <w:tcPr>
            <w:tcW w:w="6662" w:type="dxa"/>
            <w:hideMark/>
          </w:tcPr>
          <w:p w14:paraId="6C5B587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issued by an official registrar that identifies the Buyer as a legal entity or person.</w:t>
            </w:r>
          </w:p>
        </w:tc>
        <w:tc>
          <w:tcPr>
            <w:tcW w:w="851" w:type="dxa"/>
            <w:hideMark/>
          </w:tcPr>
          <w:p w14:paraId="075D4C5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1462BD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1C0C1A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35EC3BE"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67268B" w14:textId="77777777" w:rsidR="00E32F89" w:rsidRPr="001514E7" w:rsidRDefault="00E32F89" w:rsidP="00E32F89">
            <w:pPr>
              <w:pStyle w:val="BodyText"/>
              <w:rPr>
                <w:rFonts w:cs="Arial"/>
                <w:sz w:val="20"/>
                <w:szCs w:val="20"/>
              </w:rPr>
            </w:pPr>
            <w:r w:rsidRPr="001514E7">
              <w:rPr>
                <w:rFonts w:cs="Arial"/>
                <w:sz w:val="20"/>
                <w:szCs w:val="20"/>
              </w:rPr>
              <w:t>ibt-047-1</w:t>
            </w:r>
          </w:p>
        </w:tc>
        <w:tc>
          <w:tcPr>
            <w:tcW w:w="850" w:type="dxa"/>
            <w:hideMark/>
          </w:tcPr>
          <w:p w14:paraId="1A3E58F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4E7FDF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33066E0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If used, the identification scheme shall be chosen from the entries of the list published by the ISO/IEC 6523 maintenance agency.</w:t>
            </w:r>
          </w:p>
        </w:tc>
        <w:tc>
          <w:tcPr>
            <w:tcW w:w="851" w:type="dxa"/>
            <w:hideMark/>
          </w:tcPr>
          <w:p w14:paraId="18B6F99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E9154B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686CDCC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1E9904A"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58816C1" w14:textId="77777777" w:rsidR="00E32F89" w:rsidRPr="001514E7" w:rsidRDefault="00E32F89" w:rsidP="00E32F89">
            <w:pPr>
              <w:pStyle w:val="BodyText"/>
              <w:rPr>
                <w:rFonts w:cs="Arial"/>
                <w:sz w:val="20"/>
                <w:szCs w:val="20"/>
              </w:rPr>
            </w:pPr>
            <w:r w:rsidRPr="001514E7">
              <w:rPr>
                <w:rFonts w:cs="Arial"/>
                <w:sz w:val="20"/>
                <w:szCs w:val="20"/>
              </w:rPr>
              <w:t>ibt-048</w:t>
            </w:r>
          </w:p>
        </w:tc>
        <w:tc>
          <w:tcPr>
            <w:tcW w:w="850" w:type="dxa"/>
            <w:hideMark/>
          </w:tcPr>
          <w:p w14:paraId="60DDD5E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9651A4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Buyer TAX identifier</w:t>
            </w:r>
          </w:p>
        </w:tc>
        <w:tc>
          <w:tcPr>
            <w:tcW w:w="6662" w:type="dxa"/>
            <w:hideMark/>
          </w:tcPr>
          <w:p w14:paraId="76ADD13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Buyer's TAX identifier (also known as Buyer TAX identification number).</w:t>
            </w:r>
          </w:p>
        </w:tc>
        <w:tc>
          <w:tcPr>
            <w:tcW w:w="851" w:type="dxa"/>
            <w:hideMark/>
          </w:tcPr>
          <w:p w14:paraId="053FE00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E825D7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6A48477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4262AC1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85169B6" w14:textId="77777777" w:rsidR="00E32F89" w:rsidRPr="001514E7" w:rsidRDefault="00E32F89" w:rsidP="00E32F89">
            <w:pPr>
              <w:pStyle w:val="BodyText"/>
              <w:rPr>
                <w:rFonts w:cs="Arial"/>
                <w:sz w:val="20"/>
                <w:szCs w:val="20"/>
              </w:rPr>
            </w:pPr>
            <w:r w:rsidRPr="001514E7">
              <w:rPr>
                <w:rFonts w:cs="Arial"/>
                <w:sz w:val="20"/>
                <w:szCs w:val="20"/>
              </w:rPr>
              <w:t>ibt-049</w:t>
            </w:r>
          </w:p>
        </w:tc>
        <w:tc>
          <w:tcPr>
            <w:tcW w:w="850" w:type="dxa"/>
            <w:hideMark/>
          </w:tcPr>
          <w:p w14:paraId="5651244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01E9F51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Buyer electronic address</w:t>
            </w:r>
          </w:p>
        </w:tc>
        <w:tc>
          <w:tcPr>
            <w:tcW w:w="6662" w:type="dxa"/>
            <w:hideMark/>
          </w:tcPr>
          <w:p w14:paraId="076B39E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Identifies the Buyer's electronic address to which the invoice is delivered.</w:t>
            </w:r>
          </w:p>
        </w:tc>
        <w:tc>
          <w:tcPr>
            <w:tcW w:w="851" w:type="dxa"/>
            <w:hideMark/>
          </w:tcPr>
          <w:p w14:paraId="379963F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29D77D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3E0AE0E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928910B"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E702A8B" w14:textId="77777777" w:rsidR="00E32F89" w:rsidRPr="001514E7" w:rsidRDefault="00E32F89" w:rsidP="00E32F89">
            <w:pPr>
              <w:pStyle w:val="BodyText"/>
              <w:rPr>
                <w:rFonts w:cs="Arial"/>
                <w:sz w:val="20"/>
                <w:szCs w:val="20"/>
              </w:rPr>
            </w:pPr>
            <w:r w:rsidRPr="001514E7">
              <w:rPr>
                <w:rFonts w:cs="Arial"/>
                <w:sz w:val="20"/>
                <w:szCs w:val="20"/>
              </w:rPr>
              <w:t>ibt-049-1</w:t>
            </w:r>
          </w:p>
        </w:tc>
        <w:tc>
          <w:tcPr>
            <w:tcW w:w="850" w:type="dxa"/>
            <w:hideMark/>
          </w:tcPr>
          <w:p w14:paraId="101D07F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4C65C2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08CB09F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scheme identifier shall be chosen from a list to be maintained by the Connecting Europe Facility.</w:t>
            </w:r>
          </w:p>
        </w:tc>
        <w:tc>
          <w:tcPr>
            <w:tcW w:w="851" w:type="dxa"/>
            <w:hideMark/>
          </w:tcPr>
          <w:p w14:paraId="7049CD2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A50202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4EEDF04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1CADB17"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4510905" w14:textId="77777777" w:rsidR="00E32F89" w:rsidRPr="001514E7" w:rsidRDefault="00E32F89" w:rsidP="00E32F89">
            <w:pPr>
              <w:pStyle w:val="BodyText"/>
              <w:rPr>
                <w:rFonts w:cs="Arial"/>
                <w:sz w:val="20"/>
                <w:szCs w:val="20"/>
              </w:rPr>
            </w:pPr>
            <w:r w:rsidRPr="001514E7">
              <w:rPr>
                <w:rFonts w:cs="Arial"/>
                <w:sz w:val="20"/>
                <w:szCs w:val="20"/>
              </w:rPr>
              <w:t>ibg-08</w:t>
            </w:r>
          </w:p>
        </w:tc>
        <w:tc>
          <w:tcPr>
            <w:tcW w:w="850" w:type="dxa"/>
            <w:hideMark/>
          </w:tcPr>
          <w:p w14:paraId="73D3DD3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1DB072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BUYER POSTAL ADDRESS</w:t>
            </w:r>
          </w:p>
        </w:tc>
        <w:tc>
          <w:tcPr>
            <w:tcW w:w="6662" w:type="dxa"/>
            <w:hideMark/>
          </w:tcPr>
          <w:p w14:paraId="6AAE8AE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postal address for the Buyer.</w:t>
            </w:r>
          </w:p>
        </w:tc>
        <w:tc>
          <w:tcPr>
            <w:tcW w:w="851" w:type="dxa"/>
            <w:hideMark/>
          </w:tcPr>
          <w:p w14:paraId="4514C0E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48391BB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51E9CF8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2CC11AE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E43B68E" w14:textId="77777777" w:rsidR="00E32F89" w:rsidRPr="001514E7" w:rsidRDefault="00E32F89" w:rsidP="00E32F89">
            <w:pPr>
              <w:pStyle w:val="BodyText"/>
              <w:rPr>
                <w:rFonts w:cs="Arial"/>
                <w:sz w:val="20"/>
                <w:szCs w:val="20"/>
              </w:rPr>
            </w:pPr>
            <w:r w:rsidRPr="001514E7">
              <w:rPr>
                <w:rFonts w:cs="Arial"/>
                <w:sz w:val="20"/>
                <w:szCs w:val="20"/>
              </w:rPr>
              <w:t>ibt-050</w:t>
            </w:r>
          </w:p>
        </w:tc>
        <w:tc>
          <w:tcPr>
            <w:tcW w:w="850" w:type="dxa"/>
            <w:hideMark/>
          </w:tcPr>
          <w:p w14:paraId="76BF3E1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1BD4C9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Buyer address line 1 </w:t>
            </w:r>
          </w:p>
        </w:tc>
        <w:tc>
          <w:tcPr>
            <w:tcW w:w="6662" w:type="dxa"/>
            <w:hideMark/>
          </w:tcPr>
          <w:p w14:paraId="7630606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main address line in an address. </w:t>
            </w:r>
          </w:p>
        </w:tc>
        <w:tc>
          <w:tcPr>
            <w:tcW w:w="851" w:type="dxa"/>
            <w:hideMark/>
          </w:tcPr>
          <w:p w14:paraId="38EFFD1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9CCCD3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70E8C45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FA5AABF"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7317C37" w14:textId="77777777" w:rsidR="00E32F89" w:rsidRPr="001514E7" w:rsidRDefault="00E32F89" w:rsidP="00E32F89">
            <w:pPr>
              <w:pStyle w:val="BodyText"/>
              <w:rPr>
                <w:rFonts w:cs="Arial"/>
                <w:sz w:val="20"/>
                <w:szCs w:val="20"/>
              </w:rPr>
            </w:pPr>
            <w:r w:rsidRPr="001514E7">
              <w:rPr>
                <w:rFonts w:cs="Arial"/>
                <w:sz w:val="20"/>
                <w:szCs w:val="20"/>
              </w:rPr>
              <w:t>ibt-051</w:t>
            </w:r>
          </w:p>
        </w:tc>
        <w:tc>
          <w:tcPr>
            <w:tcW w:w="850" w:type="dxa"/>
            <w:hideMark/>
          </w:tcPr>
          <w:p w14:paraId="1077063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136940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Buyer address line 2</w:t>
            </w:r>
          </w:p>
        </w:tc>
        <w:tc>
          <w:tcPr>
            <w:tcW w:w="6662" w:type="dxa"/>
            <w:hideMark/>
          </w:tcPr>
          <w:p w14:paraId="65DA53F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03D33E9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A15BC6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0EE91A6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C0B7A4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1941B02" w14:textId="77777777" w:rsidR="00E32F89" w:rsidRPr="001514E7" w:rsidRDefault="00E32F89" w:rsidP="00E32F89">
            <w:pPr>
              <w:pStyle w:val="BodyText"/>
              <w:rPr>
                <w:rFonts w:cs="Arial"/>
                <w:sz w:val="20"/>
                <w:szCs w:val="20"/>
              </w:rPr>
            </w:pPr>
            <w:r w:rsidRPr="001514E7">
              <w:rPr>
                <w:rFonts w:cs="Arial"/>
                <w:sz w:val="20"/>
                <w:szCs w:val="20"/>
              </w:rPr>
              <w:t>ibt-163</w:t>
            </w:r>
          </w:p>
        </w:tc>
        <w:tc>
          <w:tcPr>
            <w:tcW w:w="850" w:type="dxa"/>
            <w:hideMark/>
          </w:tcPr>
          <w:p w14:paraId="19DCE95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AF1026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Buyer address line 3</w:t>
            </w:r>
          </w:p>
        </w:tc>
        <w:tc>
          <w:tcPr>
            <w:tcW w:w="6662" w:type="dxa"/>
            <w:hideMark/>
          </w:tcPr>
          <w:p w14:paraId="1AF6FC8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10433E6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EBCFFE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33B32E7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931FFC2"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F5FD6B4" w14:textId="77777777" w:rsidR="00E32F89" w:rsidRPr="001514E7" w:rsidRDefault="00E32F89" w:rsidP="00E32F89">
            <w:pPr>
              <w:pStyle w:val="BodyText"/>
              <w:rPr>
                <w:rFonts w:cs="Arial"/>
                <w:sz w:val="20"/>
                <w:szCs w:val="20"/>
              </w:rPr>
            </w:pPr>
            <w:r w:rsidRPr="001514E7">
              <w:rPr>
                <w:rFonts w:cs="Arial"/>
                <w:sz w:val="20"/>
                <w:szCs w:val="20"/>
              </w:rPr>
              <w:t>ibt-052</w:t>
            </w:r>
          </w:p>
        </w:tc>
        <w:tc>
          <w:tcPr>
            <w:tcW w:w="850" w:type="dxa"/>
            <w:hideMark/>
          </w:tcPr>
          <w:p w14:paraId="7ABCA59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22A32E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Buyer city</w:t>
            </w:r>
          </w:p>
        </w:tc>
        <w:tc>
          <w:tcPr>
            <w:tcW w:w="6662" w:type="dxa"/>
            <w:hideMark/>
          </w:tcPr>
          <w:p w14:paraId="17F0A59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common name of the city, town or village, where the Buyer's address is located.</w:t>
            </w:r>
          </w:p>
        </w:tc>
        <w:tc>
          <w:tcPr>
            <w:tcW w:w="851" w:type="dxa"/>
            <w:hideMark/>
          </w:tcPr>
          <w:p w14:paraId="060E20A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707450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1CEF739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A4D043B"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E2D8D24" w14:textId="77777777" w:rsidR="00E32F89" w:rsidRPr="001514E7" w:rsidRDefault="00E32F89" w:rsidP="00E32F89">
            <w:pPr>
              <w:pStyle w:val="BodyText"/>
              <w:rPr>
                <w:rFonts w:cs="Arial"/>
                <w:sz w:val="20"/>
                <w:szCs w:val="20"/>
              </w:rPr>
            </w:pPr>
            <w:r w:rsidRPr="001514E7">
              <w:rPr>
                <w:rFonts w:cs="Arial"/>
                <w:sz w:val="20"/>
                <w:szCs w:val="20"/>
              </w:rPr>
              <w:lastRenderedPageBreak/>
              <w:t>ibt-053</w:t>
            </w:r>
          </w:p>
        </w:tc>
        <w:tc>
          <w:tcPr>
            <w:tcW w:w="850" w:type="dxa"/>
            <w:hideMark/>
          </w:tcPr>
          <w:p w14:paraId="348C8BD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EDDE1B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Buyer post code</w:t>
            </w:r>
          </w:p>
        </w:tc>
        <w:tc>
          <w:tcPr>
            <w:tcW w:w="6662" w:type="dxa"/>
            <w:hideMark/>
          </w:tcPr>
          <w:p w14:paraId="71291A2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identifier for an addressable group of properties according to the relevant postal service.</w:t>
            </w:r>
          </w:p>
        </w:tc>
        <w:tc>
          <w:tcPr>
            <w:tcW w:w="851" w:type="dxa"/>
            <w:hideMark/>
          </w:tcPr>
          <w:p w14:paraId="50DDEB0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C8DDAF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1916C9E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EF1DCE7"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7A80654" w14:textId="77777777" w:rsidR="00E32F89" w:rsidRPr="001514E7" w:rsidRDefault="00E32F89" w:rsidP="00E32F89">
            <w:pPr>
              <w:pStyle w:val="BodyText"/>
              <w:rPr>
                <w:rFonts w:cs="Arial"/>
                <w:sz w:val="20"/>
                <w:szCs w:val="20"/>
              </w:rPr>
            </w:pPr>
            <w:r w:rsidRPr="001514E7">
              <w:rPr>
                <w:rFonts w:cs="Arial"/>
                <w:sz w:val="20"/>
                <w:szCs w:val="20"/>
              </w:rPr>
              <w:t>ibt-054</w:t>
            </w:r>
          </w:p>
        </w:tc>
        <w:tc>
          <w:tcPr>
            <w:tcW w:w="850" w:type="dxa"/>
            <w:hideMark/>
          </w:tcPr>
          <w:p w14:paraId="2407958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51FFA9F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Buyer country subdivision </w:t>
            </w:r>
          </w:p>
        </w:tc>
        <w:tc>
          <w:tcPr>
            <w:tcW w:w="6662" w:type="dxa"/>
            <w:hideMark/>
          </w:tcPr>
          <w:p w14:paraId="5829423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subdivision of a country. </w:t>
            </w:r>
          </w:p>
        </w:tc>
        <w:tc>
          <w:tcPr>
            <w:tcW w:w="851" w:type="dxa"/>
            <w:hideMark/>
          </w:tcPr>
          <w:p w14:paraId="41DE737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DFFEE7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E6B8C4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0B50169"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FB48AF2" w14:textId="77777777" w:rsidR="00E32F89" w:rsidRPr="001514E7" w:rsidRDefault="00E32F89" w:rsidP="00E32F89">
            <w:pPr>
              <w:pStyle w:val="BodyText"/>
              <w:rPr>
                <w:rFonts w:cs="Arial"/>
                <w:sz w:val="20"/>
                <w:szCs w:val="20"/>
              </w:rPr>
            </w:pPr>
            <w:r w:rsidRPr="001514E7">
              <w:rPr>
                <w:rFonts w:cs="Arial"/>
                <w:sz w:val="20"/>
                <w:szCs w:val="20"/>
              </w:rPr>
              <w:t>ibt-055</w:t>
            </w:r>
          </w:p>
        </w:tc>
        <w:tc>
          <w:tcPr>
            <w:tcW w:w="850" w:type="dxa"/>
            <w:hideMark/>
          </w:tcPr>
          <w:p w14:paraId="5C4337A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9BB2EC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Buyer country code </w:t>
            </w:r>
          </w:p>
        </w:tc>
        <w:tc>
          <w:tcPr>
            <w:tcW w:w="6662" w:type="dxa"/>
            <w:hideMark/>
          </w:tcPr>
          <w:p w14:paraId="3CFD6C3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code that identifies the country.</w:t>
            </w:r>
          </w:p>
        </w:tc>
        <w:tc>
          <w:tcPr>
            <w:tcW w:w="851" w:type="dxa"/>
            <w:hideMark/>
          </w:tcPr>
          <w:p w14:paraId="612D6C7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6A7266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75797CC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4C3FC9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B04039E" w14:textId="77777777" w:rsidR="00E32F89" w:rsidRPr="001514E7" w:rsidRDefault="00E32F89" w:rsidP="00E32F89">
            <w:pPr>
              <w:pStyle w:val="BodyText"/>
              <w:rPr>
                <w:rFonts w:cs="Arial"/>
                <w:sz w:val="20"/>
                <w:szCs w:val="20"/>
              </w:rPr>
            </w:pPr>
            <w:r w:rsidRPr="001514E7">
              <w:rPr>
                <w:rFonts w:cs="Arial"/>
                <w:sz w:val="20"/>
                <w:szCs w:val="20"/>
              </w:rPr>
              <w:t>ibg-09</w:t>
            </w:r>
          </w:p>
        </w:tc>
        <w:tc>
          <w:tcPr>
            <w:tcW w:w="850" w:type="dxa"/>
            <w:hideMark/>
          </w:tcPr>
          <w:p w14:paraId="740BA28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D66347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BUYER CONTACT</w:t>
            </w:r>
          </w:p>
        </w:tc>
        <w:tc>
          <w:tcPr>
            <w:tcW w:w="6662" w:type="dxa"/>
            <w:hideMark/>
          </w:tcPr>
          <w:p w14:paraId="54F7679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contact information relevant for the Buyer.</w:t>
            </w:r>
          </w:p>
        </w:tc>
        <w:tc>
          <w:tcPr>
            <w:tcW w:w="851" w:type="dxa"/>
            <w:hideMark/>
          </w:tcPr>
          <w:p w14:paraId="324EB64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0B4474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6F1FDF3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39BE6F5A"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DBD964D" w14:textId="77777777" w:rsidR="00E32F89" w:rsidRPr="001514E7" w:rsidRDefault="00E32F89" w:rsidP="00E32F89">
            <w:pPr>
              <w:pStyle w:val="BodyText"/>
              <w:rPr>
                <w:rFonts w:cs="Arial"/>
                <w:sz w:val="20"/>
                <w:szCs w:val="20"/>
              </w:rPr>
            </w:pPr>
            <w:r w:rsidRPr="001514E7">
              <w:rPr>
                <w:rFonts w:cs="Arial"/>
                <w:sz w:val="20"/>
                <w:szCs w:val="20"/>
              </w:rPr>
              <w:t>ibt-056</w:t>
            </w:r>
          </w:p>
        </w:tc>
        <w:tc>
          <w:tcPr>
            <w:tcW w:w="850" w:type="dxa"/>
            <w:hideMark/>
          </w:tcPr>
          <w:p w14:paraId="4D3BEE5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F32C4A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Buyer contact point </w:t>
            </w:r>
          </w:p>
        </w:tc>
        <w:tc>
          <w:tcPr>
            <w:tcW w:w="6662" w:type="dxa"/>
            <w:hideMark/>
          </w:tcPr>
          <w:p w14:paraId="29AE7CE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contact point for a legal entity or person.</w:t>
            </w:r>
          </w:p>
        </w:tc>
        <w:tc>
          <w:tcPr>
            <w:tcW w:w="851" w:type="dxa"/>
            <w:hideMark/>
          </w:tcPr>
          <w:p w14:paraId="25FB768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AFED82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DB667F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956506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9C2B1A0" w14:textId="77777777" w:rsidR="00E32F89" w:rsidRPr="001514E7" w:rsidRDefault="00E32F89" w:rsidP="00E32F89">
            <w:pPr>
              <w:pStyle w:val="BodyText"/>
              <w:rPr>
                <w:rFonts w:cs="Arial"/>
                <w:sz w:val="20"/>
                <w:szCs w:val="20"/>
              </w:rPr>
            </w:pPr>
            <w:r w:rsidRPr="001514E7">
              <w:rPr>
                <w:rFonts w:cs="Arial"/>
                <w:sz w:val="20"/>
                <w:szCs w:val="20"/>
              </w:rPr>
              <w:t>ibt-057</w:t>
            </w:r>
          </w:p>
        </w:tc>
        <w:tc>
          <w:tcPr>
            <w:tcW w:w="850" w:type="dxa"/>
            <w:hideMark/>
          </w:tcPr>
          <w:p w14:paraId="1D25307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6C17AA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Buyer contact telephone number</w:t>
            </w:r>
          </w:p>
        </w:tc>
        <w:tc>
          <w:tcPr>
            <w:tcW w:w="6662" w:type="dxa"/>
            <w:hideMark/>
          </w:tcPr>
          <w:p w14:paraId="378A692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 phone number for the contact point. </w:t>
            </w:r>
          </w:p>
        </w:tc>
        <w:tc>
          <w:tcPr>
            <w:tcW w:w="851" w:type="dxa"/>
            <w:hideMark/>
          </w:tcPr>
          <w:p w14:paraId="53F1B26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A55BEB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682F74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46A9033"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F57CD9E" w14:textId="77777777" w:rsidR="00E32F89" w:rsidRPr="001514E7" w:rsidRDefault="00E32F89" w:rsidP="00E32F89">
            <w:pPr>
              <w:pStyle w:val="BodyText"/>
              <w:rPr>
                <w:rFonts w:cs="Arial"/>
                <w:sz w:val="20"/>
                <w:szCs w:val="20"/>
              </w:rPr>
            </w:pPr>
            <w:r w:rsidRPr="001514E7">
              <w:rPr>
                <w:rFonts w:cs="Arial"/>
                <w:sz w:val="20"/>
                <w:szCs w:val="20"/>
              </w:rPr>
              <w:t>ibt-058</w:t>
            </w:r>
          </w:p>
        </w:tc>
        <w:tc>
          <w:tcPr>
            <w:tcW w:w="850" w:type="dxa"/>
            <w:hideMark/>
          </w:tcPr>
          <w:p w14:paraId="167821C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9B5BBF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Buyer contact email address</w:t>
            </w:r>
          </w:p>
        </w:tc>
        <w:tc>
          <w:tcPr>
            <w:tcW w:w="6662" w:type="dxa"/>
            <w:hideMark/>
          </w:tcPr>
          <w:p w14:paraId="6BF8F4A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An e-mail address for the contact point. </w:t>
            </w:r>
          </w:p>
        </w:tc>
        <w:tc>
          <w:tcPr>
            <w:tcW w:w="851" w:type="dxa"/>
            <w:hideMark/>
          </w:tcPr>
          <w:p w14:paraId="48CEA98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B4A411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AAFC6C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0B3F0A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72AB350" w14:textId="77777777" w:rsidR="00E32F89" w:rsidRPr="001514E7" w:rsidRDefault="00E32F89" w:rsidP="00E32F89">
            <w:pPr>
              <w:pStyle w:val="BodyText"/>
              <w:rPr>
                <w:rFonts w:cs="Arial"/>
                <w:sz w:val="20"/>
                <w:szCs w:val="20"/>
              </w:rPr>
            </w:pPr>
            <w:r w:rsidRPr="001514E7">
              <w:rPr>
                <w:rFonts w:cs="Arial"/>
                <w:sz w:val="20"/>
                <w:szCs w:val="20"/>
              </w:rPr>
              <w:t>ibg-10</w:t>
            </w:r>
          </w:p>
        </w:tc>
        <w:tc>
          <w:tcPr>
            <w:tcW w:w="850" w:type="dxa"/>
            <w:hideMark/>
          </w:tcPr>
          <w:p w14:paraId="3C2E0C8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DA2A83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PAYEE</w:t>
            </w:r>
          </w:p>
        </w:tc>
        <w:tc>
          <w:tcPr>
            <w:tcW w:w="6662" w:type="dxa"/>
            <w:hideMark/>
          </w:tcPr>
          <w:p w14:paraId="741C7A1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Payee, i.e. the role that receives the payment.</w:t>
            </w:r>
          </w:p>
        </w:tc>
        <w:tc>
          <w:tcPr>
            <w:tcW w:w="851" w:type="dxa"/>
            <w:hideMark/>
          </w:tcPr>
          <w:p w14:paraId="0385512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C86011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2BE44EE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6447293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224E0E2" w14:textId="77777777" w:rsidR="00E32F89" w:rsidRPr="001514E7" w:rsidRDefault="00E32F89" w:rsidP="00E32F89">
            <w:pPr>
              <w:pStyle w:val="BodyText"/>
              <w:rPr>
                <w:rFonts w:cs="Arial"/>
                <w:sz w:val="20"/>
                <w:szCs w:val="20"/>
              </w:rPr>
            </w:pPr>
            <w:r w:rsidRPr="001514E7">
              <w:rPr>
                <w:rFonts w:cs="Arial"/>
                <w:sz w:val="20"/>
                <w:szCs w:val="20"/>
              </w:rPr>
              <w:t>ibt-059</w:t>
            </w:r>
          </w:p>
        </w:tc>
        <w:tc>
          <w:tcPr>
            <w:tcW w:w="850" w:type="dxa"/>
            <w:hideMark/>
          </w:tcPr>
          <w:p w14:paraId="1BD4153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23FCEE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Payee name </w:t>
            </w:r>
          </w:p>
        </w:tc>
        <w:tc>
          <w:tcPr>
            <w:tcW w:w="6662" w:type="dxa"/>
            <w:hideMark/>
          </w:tcPr>
          <w:p w14:paraId="54F0620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name of the Payee.</w:t>
            </w:r>
          </w:p>
        </w:tc>
        <w:tc>
          <w:tcPr>
            <w:tcW w:w="851" w:type="dxa"/>
            <w:hideMark/>
          </w:tcPr>
          <w:p w14:paraId="24EDB40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4E1F882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AB7B27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C0951D9"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90531F2" w14:textId="77777777" w:rsidR="00E32F89" w:rsidRPr="001514E7" w:rsidRDefault="00E32F89" w:rsidP="00E32F89">
            <w:pPr>
              <w:pStyle w:val="BodyText"/>
              <w:rPr>
                <w:rFonts w:cs="Arial"/>
                <w:sz w:val="20"/>
                <w:szCs w:val="20"/>
              </w:rPr>
            </w:pPr>
            <w:r w:rsidRPr="001514E7">
              <w:rPr>
                <w:rFonts w:cs="Arial"/>
                <w:sz w:val="20"/>
                <w:szCs w:val="20"/>
              </w:rPr>
              <w:t>ibt-060</w:t>
            </w:r>
          </w:p>
        </w:tc>
        <w:tc>
          <w:tcPr>
            <w:tcW w:w="850" w:type="dxa"/>
            <w:hideMark/>
          </w:tcPr>
          <w:p w14:paraId="7759DA4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D175C3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Payee identifier </w:t>
            </w:r>
          </w:p>
        </w:tc>
        <w:tc>
          <w:tcPr>
            <w:tcW w:w="6662" w:type="dxa"/>
            <w:hideMark/>
          </w:tcPr>
          <w:p w14:paraId="143A5B9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for the Payee.</w:t>
            </w:r>
          </w:p>
        </w:tc>
        <w:tc>
          <w:tcPr>
            <w:tcW w:w="851" w:type="dxa"/>
            <w:hideMark/>
          </w:tcPr>
          <w:p w14:paraId="1DD96C8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9245BD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42E526A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93173A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C95E8F8" w14:textId="77777777" w:rsidR="00E32F89" w:rsidRPr="001514E7" w:rsidRDefault="00E32F89" w:rsidP="00E32F89">
            <w:pPr>
              <w:pStyle w:val="BodyText"/>
              <w:rPr>
                <w:rFonts w:cs="Arial"/>
                <w:sz w:val="20"/>
                <w:szCs w:val="20"/>
              </w:rPr>
            </w:pPr>
            <w:r w:rsidRPr="001514E7">
              <w:rPr>
                <w:rFonts w:cs="Arial"/>
                <w:sz w:val="20"/>
                <w:szCs w:val="20"/>
              </w:rPr>
              <w:t>ibt-060-1</w:t>
            </w:r>
          </w:p>
        </w:tc>
        <w:tc>
          <w:tcPr>
            <w:tcW w:w="850" w:type="dxa"/>
            <w:hideMark/>
          </w:tcPr>
          <w:p w14:paraId="5E1744B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DB4EDE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6117E90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If used, the identification scheme shall be chosen from the entries of the list published by the ISO/IEC 6523 maintenance agency.</w:t>
            </w:r>
          </w:p>
        </w:tc>
        <w:tc>
          <w:tcPr>
            <w:tcW w:w="851" w:type="dxa"/>
            <w:hideMark/>
          </w:tcPr>
          <w:p w14:paraId="6D535BC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1F5B26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39C9AE5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1859E1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92DBA49" w14:textId="77777777" w:rsidR="00E32F89" w:rsidRPr="001514E7" w:rsidRDefault="00E32F89" w:rsidP="00E32F89">
            <w:pPr>
              <w:pStyle w:val="BodyText"/>
              <w:rPr>
                <w:rFonts w:cs="Arial"/>
                <w:sz w:val="20"/>
                <w:szCs w:val="20"/>
              </w:rPr>
            </w:pPr>
            <w:r w:rsidRPr="001514E7">
              <w:rPr>
                <w:rFonts w:cs="Arial"/>
                <w:sz w:val="20"/>
                <w:szCs w:val="20"/>
              </w:rPr>
              <w:t>ibt-061</w:t>
            </w:r>
          </w:p>
        </w:tc>
        <w:tc>
          <w:tcPr>
            <w:tcW w:w="850" w:type="dxa"/>
            <w:hideMark/>
          </w:tcPr>
          <w:p w14:paraId="7A50515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64D7A1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Payee legal registration identifier</w:t>
            </w:r>
          </w:p>
        </w:tc>
        <w:tc>
          <w:tcPr>
            <w:tcW w:w="6662" w:type="dxa"/>
            <w:hideMark/>
          </w:tcPr>
          <w:p w14:paraId="15522F4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issued by an official registrar that identifies the Payee as a legal entity or person.</w:t>
            </w:r>
          </w:p>
        </w:tc>
        <w:tc>
          <w:tcPr>
            <w:tcW w:w="851" w:type="dxa"/>
            <w:hideMark/>
          </w:tcPr>
          <w:p w14:paraId="0CEBBB8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A86585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1EF7550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2873E7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E0EF388" w14:textId="77777777" w:rsidR="00E32F89" w:rsidRPr="001514E7" w:rsidRDefault="00E32F89" w:rsidP="00E32F89">
            <w:pPr>
              <w:pStyle w:val="BodyText"/>
              <w:rPr>
                <w:rFonts w:cs="Arial"/>
                <w:sz w:val="20"/>
                <w:szCs w:val="20"/>
              </w:rPr>
            </w:pPr>
            <w:r w:rsidRPr="001514E7">
              <w:rPr>
                <w:rFonts w:cs="Arial"/>
                <w:sz w:val="20"/>
                <w:szCs w:val="20"/>
              </w:rPr>
              <w:t>ibt-061-1</w:t>
            </w:r>
          </w:p>
        </w:tc>
        <w:tc>
          <w:tcPr>
            <w:tcW w:w="850" w:type="dxa"/>
            <w:hideMark/>
          </w:tcPr>
          <w:p w14:paraId="2EA1891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61410C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4AD4F76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If used, the identification scheme shall be chosen from the entries of the list published by the ISO/IEC 6523 maintenance agency.</w:t>
            </w:r>
          </w:p>
        </w:tc>
        <w:tc>
          <w:tcPr>
            <w:tcW w:w="851" w:type="dxa"/>
            <w:hideMark/>
          </w:tcPr>
          <w:p w14:paraId="6723814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8238BB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66B395D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CBBF84D"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973C593" w14:textId="77777777" w:rsidR="00E32F89" w:rsidRPr="001514E7" w:rsidRDefault="00E32F89" w:rsidP="00E32F89">
            <w:pPr>
              <w:pStyle w:val="BodyText"/>
              <w:rPr>
                <w:rFonts w:cs="Arial"/>
                <w:sz w:val="20"/>
                <w:szCs w:val="20"/>
              </w:rPr>
            </w:pPr>
            <w:r w:rsidRPr="001514E7">
              <w:rPr>
                <w:rFonts w:cs="Arial"/>
                <w:sz w:val="20"/>
                <w:szCs w:val="20"/>
              </w:rPr>
              <w:t>ibg-11</w:t>
            </w:r>
          </w:p>
        </w:tc>
        <w:tc>
          <w:tcPr>
            <w:tcW w:w="850" w:type="dxa"/>
            <w:hideMark/>
          </w:tcPr>
          <w:p w14:paraId="196F85A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666704B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TAX REPRESENTATIVE PARTY</w:t>
            </w:r>
          </w:p>
        </w:tc>
        <w:tc>
          <w:tcPr>
            <w:tcW w:w="6662" w:type="dxa"/>
            <w:hideMark/>
          </w:tcPr>
          <w:p w14:paraId="192C273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Seller's tax representative.</w:t>
            </w:r>
          </w:p>
        </w:tc>
        <w:tc>
          <w:tcPr>
            <w:tcW w:w="851" w:type="dxa"/>
            <w:hideMark/>
          </w:tcPr>
          <w:p w14:paraId="4DEA0B5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6C169E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6507F12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A720711"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231A193" w14:textId="77777777" w:rsidR="00E32F89" w:rsidRPr="001514E7" w:rsidRDefault="00E32F89" w:rsidP="00E32F89">
            <w:pPr>
              <w:pStyle w:val="BodyText"/>
              <w:rPr>
                <w:rFonts w:cs="Arial"/>
                <w:sz w:val="20"/>
                <w:szCs w:val="20"/>
              </w:rPr>
            </w:pPr>
            <w:r w:rsidRPr="001514E7">
              <w:rPr>
                <w:rFonts w:cs="Arial"/>
                <w:sz w:val="20"/>
                <w:szCs w:val="20"/>
              </w:rPr>
              <w:t>ibt-062</w:t>
            </w:r>
          </w:p>
        </w:tc>
        <w:tc>
          <w:tcPr>
            <w:tcW w:w="850" w:type="dxa"/>
            <w:hideMark/>
          </w:tcPr>
          <w:p w14:paraId="55106B2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1EAABF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tax representative name</w:t>
            </w:r>
          </w:p>
        </w:tc>
        <w:tc>
          <w:tcPr>
            <w:tcW w:w="6662" w:type="dxa"/>
            <w:hideMark/>
          </w:tcPr>
          <w:p w14:paraId="52D376B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full name of the Seller's tax representative party. </w:t>
            </w:r>
          </w:p>
        </w:tc>
        <w:tc>
          <w:tcPr>
            <w:tcW w:w="851" w:type="dxa"/>
            <w:hideMark/>
          </w:tcPr>
          <w:p w14:paraId="157F65C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36FC4A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01D81A3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5506ABD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38610A3" w14:textId="77777777" w:rsidR="00E32F89" w:rsidRPr="001514E7" w:rsidRDefault="00E32F89" w:rsidP="00E32F89">
            <w:pPr>
              <w:pStyle w:val="BodyText"/>
              <w:rPr>
                <w:rFonts w:cs="Arial"/>
                <w:sz w:val="20"/>
                <w:szCs w:val="20"/>
              </w:rPr>
            </w:pPr>
            <w:r w:rsidRPr="001514E7">
              <w:rPr>
                <w:rFonts w:cs="Arial"/>
                <w:sz w:val="20"/>
                <w:szCs w:val="20"/>
              </w:rPr>
              <w:lastRenderedPageBreak/>
              <w:t>ibt-063</w:t>
            </w:r>
          </w:p>
        </w:tc>
        <w:tc>
          <w:tcPr>
            <w:tcW w:w="850" w:type="dxa"/>
            <w:hideMark/>
          </w:tcPr>
          <w:p w14:paraId="2939188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0E6FC32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tax representative TAX identifier</w:t>
            </w:r>
          </w:p>
        </w:tc>
        <w:tc>
          <w:tcPr>
            <w:tcW w:w="6662" w:type="dxa"/>
            <w:hideMark/>
          </w:tcPr>
          <w:p w14:paraId="709F42A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TAX identifier of the Seller's tax representative party.</w:t>
            </w:r>
          </w:p>
        </w:tc>
        <w:tc>
          <w:tcPr>
            <w:tcW w:w="851" w:type="dxa"/>
            <w:hideMark/>
          </w:tcPr>
          <w:p w14:paraId="28CDE2E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7D87968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55A5CF1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8619A5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BFBA5C1" w14:textId="77777777" w:rsidR="00E32F89" w:rsidRPr="001514E7" w:rsidRDefault="00E32F89" w:rsidP="00E32F89">
            <w:pPr>
              <w:pStyle w:val="BodyText"/>
              <w:rPr>
                <w:rFonts w:cs="Arial"/>
                <w:sz w:val="20"/>
                <w:szCs w:val="20"/>
              </w:rPr>
            </w:pPr>
            <w:r w:rsidRPr="001514E7">
              <w:rPr>
                <w:rFonts w:cs="Arial"/>
                <w:sz w:val="20"/>
                <w:szCs w:val="20"/>
              </w:rPr>
              <w:t>ibg-12</w:t>
            </w:r>
          </w:p>
        </w:tc>
        <w:tc>
          <w:tcPr>
            <w:tcW w:w="850" w:type="dxa"/>
            <w:hideMark/>
          </w:tcPr>
          <w:p w14:paraId="0012DBF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E8D807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TAX REPRESENTATIVE POSTAL ADDRESS</w:t>
            </w:r>
          </w:p>
        </w:tc>
        <w:tc>
          <w:tcPr>
            <w:tcW w:w="6662" w:type="dxa"/>
            <w:hideMark/>
          </w:tcPr>
          <w:p w14:paraId="45878C5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postal address for the tax representative party.</w:t>
            </w:r>
          </w:p>
        </w:tc>
        <w:tc>
          <w:tcPr>
            <w:tcW w:w="851" w:type="dxa"/>
            <w:hideMark/>
          </w:tcPr>
          <w:p w14:paraId="7C1EAA3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3F74A89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7974941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04127DB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36A8B6B" w14:textId="77777777" w:rsidR="00E32F89" w:rsidRPr="001514E7" w:rsidRDefault="00E32F89" w:rsidP="00E32F89">
            <w:pPr>
              <w:pStyle w:val="BodyText"/>
              <w:rPr>
                <w:rFonts w:cs="Arial"/>
                <w:sz w:val="20"/>
                <w:szCs w:val="20"/>
              </w:rPr>
            </w:pPr>
            <w:r w:rsidRPr="001514E7">
              <w:rPr>
                <w:rFonts w:cs="Arial"/>
                <w:sz w:val="20"/>
                <w:szCs w:val="20"/>
              </w:rPr>
              <w:t>ibt-064</w:t>
            </w:r>
          </w:p>
        </w:tc>
        <w:tc>
          <w:tcPr>
            <w:tcW w:w="850" w:type="dxa"/>
            <w:hideMark/>
          </w:tcPr>
          <w:p w14:paraId="497347D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698A16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Tax representative address line 1 </w:t>
            </w:r>
          </w:p>
        </w:tc>
        <w:tc>
          <w:tcPr>
            <w:tcW w:w="6662" w:type="dxa"/>
            <w:hideMark/>
          </w:tcPr>
          <w:p w14:paraId="0874EE7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main address line in an address. </w:t>
            </w:r>
          </w:p>
        </w:tc>
        <w:tc>
          <w:tcPr>
            <w:tcW w:w="851" w:type="dxa"/>
            <w:hideMark/>
          </w:tcPr>
          <w:p w14:paraId="08EE3E3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6D50FF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6D2E7C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30E3359"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46E50DD" w14:textId="77777777" w:rsidR="00E32F89" w:rsidRPr="001514E7" w:rsidRDefault="00E32F89" w:rsidP="00E32F89">
            <w:pPr>
              <w:pStyle w:val="BodyText"/>
              <w:rPr>
                <w:rFonts w:cs="Arial"/>
                <w:sz w:val="20"/>
                <w:szCs w:val="20"/>
              </w:rPr>
            </w:pPr>
            <w:r w:rsidRPr="001514E7">
              <w:rPr>
                <w:rFonts w:cs="Arial"/>
                <w:sz w:val="20"/>
                <w:szCs w:val="20"/>
              </w:rPr>
              <w:t>ibt-065</w:t>
            </w:r>
          </w:p>
        </w:tc>
        <w:tc>
          <w:tcPr>
            <w:tcW w:w="850" w:type="dxa"/>
            <w:hideMark/>
          </w:tcPr>
          <w:p w14:paraId="272117A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B948A8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Tax representative address line 2</w:t>
            </w:r>
          </w:p>
        </w:tc>
        <w:tc>
          <w:tcPr>
            <w:tcW w:w="6662" w:type="dxa"/>
            <w:hideMark/>
          </w:tcPr>
          <w:p w14:paraId="4C932D5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45403E3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C9EF63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0958144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3E8993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D48B1E" w14:textId="77777777" w:rsidR="00E32F89" w:rsidRPr="001514E7" w:rsidRDefault="00E32F89" w:rsidP="00E32F89">
            <w:pPr>
              <w:pStyle w:val="BodyText"/>
              <w:rPr>
                <w:rFonts w:cs="Arial"/>
                <w:sz w:val="20"/>
                <w:szCs w:val="20"/>
              </w:rPr>
            </w:pPr>
            <w:r w:rsidRPr="001514E7">
              <w:rPr>
                <w:rFonts w:cs="Arial"/>
                <w:sz w:val="20"/>
                <w:szCs w:val="20"/>
              </w:rPr>
              <w:t>ibt-164</w:t>
            </w:r>
          </w:p>
        </w:tc>
        <w:tc>
          <w:tcPr>
            <w:tcW w:w="850" w:type="dxa"/>
            <w:hideMark/>
          </w:tcPr>
          <w:p w14:paraId="4EE9B0B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62CA2B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Tax representative address line 3</w:t>
            </w:r>
          </w:p>
        </w:tc>
        <w:tc>
          <w:tcPr>
            <w:tcW w:w="6662" w:type="dxa"/>
            <w:hideMark/>
          </w:tcPr>
          <w:p w14:paraId="296AF83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07C1E0A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3D42BC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6D9F50B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893974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D4B45F9" w14:textId="77777777" w:rsidR="00E32F89" w:rsidRPr="001514E7" w:rsidRDefault="00E32F89" w:rsidP="00E32F89">
            <w:pPr>
              <w:pStyle w:val="BodyText"/>
              <w:rPr>
                <w:rFonts w:cs="Arial"/>
                <w:sz w:val="20"/>
                <w:szCs w:val="20"/>
              </w:rPr>
            </w:pPr>
            <w:r w:rsidRPr="001514E7">
              <w:rPr>
                <w:rFonts w:cs="Arial"/>
                <w:sz w:val="20"/>
                <w:szCs w:val="20"/>
              </w:rPr>
              <w:t>ibt-066</w:t>
            </w:r>
          </w:p>
        </w:tc>
        <w:tc>
          <w:tcPr>
            <w:tcW w:w="850" w:type="dxa"/>
            <w:hideMark/>
          </w:tcPr>
          <w:p w14:paraId="2BC83D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BF0C04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Tax representative city</w:t>
            </w:r>
          </w:p>
        </w:tc>
        <w:tc>
          <w:tcPr>
            <w:tcW w:w="6662" w:type="dxa"/>
            <w:hideMark/>
          </w:tcPr>
          <w:p w14:paraId="1E0D0A2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common name of the city, town or village, where the tax representative address is located.</w:t>
            </w:r>
          </w:p>
        </w:tc>
        <w:tc>
          <w:tcPr>
            <w:tcW w:w="851" w:type="dxa"/>
            <w:hideMark/>
          </w:tcPr>
          <w:p w14:paraId="754B7A5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BA2602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F50C49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10C6A12"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11F22EA" w14:textId="77777777" w:rsidR="00E32F89" w:rsidRPr="001514E7" w:rsidRDefault="00E32F89" w:rsidP="00E32F89">
            <w:pPr>
              <w:pStyle w:val="BodyText"/>
              <w:rPr>
                <w:rFonts w:cs="Arial"/>
                <w:sz w:val="20"/>
                <w:szCs w:val="20"/>
              </w:rPr>
            </w:pPr>
            <w:r w:rsidRPr="001514E7">
              <w:rPr>
                <w:rFonts w:cs="Arial"/>
                <w:sz w:val="20"/>
                <w:szCs w:val="20"/>
              </w:rPr>
              <w:t>ibt-067</w:t>
            </w:r>
          </w:p>
        </w:tc>
        <w:tc>
          <w:tcPr>
            <w:tcW w:w="850" w:type="dxa"/>
            <w:hideMark/>
          </w:tcPr>
          <w:p w14:paraId="228B0D4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B882A7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Tax representative post code</w:t>
            </w:r>
          </w:p>
        </w:tc>
        <w:tc>
          <w:tcPr>
            <w:tcW w:w="6662" w:type="dxa"/>
            <w:hideMark/>
          </w:tcPr>
          <w:p w14:paraId="41D1F0E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identifier for an addressable group of properties according to the relevant postal service.</w:t>
            </w:r>
          </w:p>
        </w:tc>
        <w:tc>
          <w:tcPr>
            <w:tcW w:w="851" w:type="dxa"/>
            <w:hideMark/>
          </w:tcPr>
          <w:p w14:paraId="2E12E19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564853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1C576D6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6EEEC37"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44E1F17" w14:textId="77777777" w:rsidR="00E32F89" w:rsidRPr="001514E7" w:rsidRDefault="00E32F89" w:rsidP="00E32F89">
            <w:pPr>
              <w:pStyle w:val="BodyText"/>
              <w:rPr>
                <w:rFonts w:cs="Arial"/>
                <w:sz w:val="20"/>
                <w:szCs w:val="20"/>
              </w:rPr>
            </w:pPr>
            <w:r w:rsidRPr="001514E7">
              <w:rPr>
                <w:rFonts w:cs="Arial"/>
                <w:sz w:val="20"/>
                <w:szCs w:val="20"/>
              </w:rPr>
              <w:t>ibt-068</w:t>
            </w:r>
          </w:p>
        </w:tc>
        <w:tc>
          <w:tcPr>
            <w:tcW w:w="850" w:type="dxa"/>
            <w:hideMark/>
          </w:tcPr>
          <w:p w14:paraId="340B741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670B1A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Tax representative country subdivision </w:t>
            </w:r>
          </w:p>
        </w:tc>
        <w:tc>
          <w:tcPr>
            <w:tcW w:w="6662" w:type="dxa"/>
            <w:hideMark/>
          </w:tcPr>
          <w:p w14:paraId="1C5C28B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subdivision of a country. </w:t>
            </w:r>
          </w:p>
        </w:tc>
        <w:tc>
          <w:tcPr>
            <w:tcW w:w="851" w:type="dxa"/>
            <w:hideMark/>
          </w:tcPr>
          <w:p w14:paraId="1692AE2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430C8F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E99A22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021664D"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6E8D459" w14:textId="77777777" w:rsidR="00E32F89" w:rsidRPr="001514E7" w:rsidRDefault="00E32F89" w:rsidP="00E32F89">
            <w:pPr>
              <w:pStyle w:val="BodyText"/>
              <w:rPr>
                <w:rFonts w:cs="Arial"/>
                <w:sz w:val="20"/>
                <w:szCs w:val="20"/>
              </w:rPr>
            </w:pPr>
            <w:r w:rsidRPr="001514E7">
              <w:rPr>
                <w:rFonts w:cs="Arial"/>
                <w:sz w:val="20"/>
                <w:szCs w:val="20"/>
              </w:rPr>
              <w:t>ibt-069</w:t>
            </w:r>
          </w:p>
        </w:tc>
        <w:tc>
          <w:tcPr>
            <w:tcW w:w="850" w:type="dxa"/>
            <w:hideMark/>
          </w:tcPr>
          <w:p w14:paraId="4D27100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E9FCBF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Tax representative country code </w:t>
            </w:r>
          </w:p>
        </w:tc>
        <w:tc>
          <w:tcPr>
            <w:tcW w:w="6662" w:type="dxa"/>
            <w:hideMark/>
          </w:tcPr>
          <w:p w14:paraId="0361A02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code that identifies the country.</w:t>
            </w:r>
          </w:p>
        </w:tc>
        <w:tc>
          <w:tcPr>
            <w:tcW w:w="851" w:type="dxa"/>
            <w:hideMark/>
          </w:tcPr>
          <w:p w14:paraId="53489EC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400FAA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549C02B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82708E0"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C5E4B73" w14:textId="77777777" w:rsidR="00E32F89" w:rsidRPr="001514E7" w:rsidRDefault="00E32F89" w:rsidP="00E32F89">
            <w:pPr>
              <w:pStyle w:val="BodyText"/>
              <w:rPr>
                <w:rFonts w:cs="Arial"/>
                <w:sz w:val="20"/>
                <w:szCs w:val="20"/>
              </w:rPr>
            </w:pPr>
            <w:r w:rsidRPr="001514E7">
              <w:rPr>
                <w:rFonts w:cs="Arial"/>
                <w:sz w:val="20"/>
                <w:szCs w:val="20"/>
              </w:rPr>
              <w:t>ibg-13</w:t>
            </w:r>
          </w:p>
        </w:tc>
        <w:tc>
          <w:tcPr>
            <w:tcW w:w="850" w:type="dxa"/>
            <w:hideMark/>
          </w:tcPr>
          <w:p w14:paraId="68814C7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35EBF8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DELIVERY INFORMATION</w:t>
            </w:r>
          </w:p>
        </w:tc>
        <w:tc>
          <w:tcPr>
            <w:tcW w:w="6662" w:type="dxa"/>
            <w:hideMark/>
          </w:tcPr>
          <w:p w14:paraId="24E7740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where and when the goods and services invoiced are delivered.</w:t>
            </w:r>
          </w:p>
        </w:tc>
        <w:tc>
          <w:tcPr>
            <w:tcW w:w="851" w:type="dxa"/>
            <w:hideMark/>
          </w:tcPr>
          <w:p w14:paraId="5E5A979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476696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5DB65D5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39F4D77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C8C5D67" w14:textId="77777777" w:rsidR="00E32F89" w:rsidRPr="001514E7" w:rsidRDefault="00E32F89" w:rsidP="00E32F89">
            <w:pPr>
              <w:pStyle w:val="BodyText"/>
              <w:rPr>
                <w:rFonts w:cs="Arial"/>
                <w:sz w:val="20"/>
                <w:szCs w:val="20"/>
              </w:rPr>
            </w:pPr>
            <w:r w:rsidRPr="001514E7">
              <w:rPr>
                <w:rFonts w:cs="Arial"/>
                <w:sz w:val="20"/>
                <w:szCs w:val="20"/>
              </w:rPr>
              <w:t>ibt-070</w:t>
            </w:r>
          </w:p>
        </w:tc>
        <w:tc>
          <w:tcPr>
            <w:tcW w:w="850" w:type="dxa"/>
            <w:hideMark/>
          </w:tcPr>
          <w:p w14:paraId="3FE8251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7E2BF3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Deliver to party name</w:t>
            </w:r>
          </w:p>
        </w:tc>
        <w:tc>
          <w:tcPr>
            <w:tcW w:w="6662" w:type="dxa"/>
            <w:hideMark/>
          </w:tcPr>
          <w:p w14:paraId="60CD6F4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name of the party to which the goods and services are delivered.</w:t>
            </w:r>
          </w:p>
        </w:tc>
        <w:tc>
          <w:tcPr>
            <w:tcW w:w="851" w:type="dxa"/>
            <w:hideMark/>
          </w:tcPr>
          <w:p w14:paraId="4431C9C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516EE3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1BBCEDA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47C89E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0FA9686" w14:textId="77777777" w:rsidR="00E32F89" w:rsidRPr="001514E7" w:rsidRDefault="00E32F89" w:rsidP="00E32F89">
            <w:pPr>
              <w:pStyle w:val="BodyText"/>
              <w:rPr>
                <w:rFonts w:cs="Arial"/>
                <w:sz w:val="20"/>
                <w:szCs w:val="20"/>
              </w:rPr>
            </w:pPr>
            <w:r w:rsidRPr="001514E7">
              <w:rPr>
                <w:rFonts w:cs="Arial"/>
                <w:sz w:val="20"/>
                <w:szCs w:val="20"/>
              </w:rPr>
              <w:t>ibt-071</w:t>
            </w:r>
          </w:p>
        </w:tc>
        <w:tc>
          <w:tcPr>
            <w:tcW w:w="850" w:type="dxa"/>
            <w:hideMark/>
          </w:tcPr>
          <w:p w14:paraId="286D3F3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021DEA3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Deliver to location identifier</w:t>
            </w:r>
          </w:p>
        </w:tc>
        <w:tc>
          <w:tcPr>
            <w:tcW w:w="6662" w:type="dxa"/>
            <w:hideMark/>
          </w:tcPr>
          <w:p w14:paraId="50AFBDF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for the location at which the goods and services are delivered.</w:t>
            </w:r>
          </w:p>
        </w:tc>
        <w:tc>
          <w:tcPr>
            <w:tcW w:w="851" w:type="dxa"/>
            <w:hideMark/>
          </w:tcPr>
          <w:p w14:paraId="0116F3A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88F053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51C8193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BA9056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8C26557" w14:textId="77777777" w:rsidR="00E32F89" w:rsidRPr="001514E7" w:rsidRDefault="00E32F89" w:rsidP="00E32F89">
            <w:pPr>
              <w:pStyle w:val="BodyText"/>
              <w:rPr>
                <w:rFonts w:cs="Arial"/>
                <w:sz w:val="20"/>
                <w:szCs w:val="20"/>
              </w:rPr>
            </w:pPr>
            <w:r w:rsidRPr="001514E7">
              <w:rPr>
                <w:rFonts w:cs="Arial"/>
                <w:sz w:val="20"/>
                <w:szCs w:val="20"/>
              </w:rPr>
              <w:t>ibt-071-1</w:t>
            </w:r>
          </w:p>
        </w:tc>
        <w:tc>
          <w:tcPr>
            <w:tcW w:w="850" w:type="dxa"/>
            <w:hideMark/>
          </w:tcPr>
          <w:p w14:paraId="14B683F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8F1478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1B52447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If used, the identification scheme shall be chosen from the entries of the list published by the ISO/IEC 6523 maintenance agency.</w:t>
            </w:r>
          </w:p>
        </w:tc>
        <w:tc>
          <w:tcPr>
            <w:tcW w:w="851" w:type="dxa"/>
            <w:hideMark/>
          </w:tcPr>
          <w:p w14:paraId="3E18453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424489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3F019B2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A868841"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E40EDAC" w14:textId="77777777" w:rsidR="00E32F89" w:rsidRPr="001514E7" w:rsidRDefault="00E32F89" w:rsidP="00E32F89">
            <w:pPr>
              <w:pStyle w:val="BodyText"/>
              <w:rPr>
                <w:rFonts w:cs="Arial"/>
                <w:sz w:val="20"/>
                <w:szCs w:val="20"/>
              </w:rPr>
            </w:pPr>
            <w:r w:rsidRPr="001514E7">
              <w:rPr>
                <w:rFonts w:cs="Arial"/>
                <w:sz w:val="20"/>
                <w:szCs w:val="20"/>
              </w:rPr>
              <w:t>ibt-072</w:t>
            </w:r>
          </w:p>
        </w:tc>
        <w:tc>
          <w:tcPr>
            <w:tcW w:w="850" w:type="dxa"/>
            <w:hideMark/>
          </w:tcPr>
          <w:p w14:paraId="7BEAD49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AEAC7B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Actual delivery date</w:t>
            </w:r>
          </w:p>
        </w:tc>
        <w:tc>
          <w:tcPr>
            <w:tcW w:w="6662" w:type="dxa"/>
            <w:hideMark/>
          </w:tcPr>
          <w:p w14:paraId="1BFDE66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date on which the supply of goods or services was made or completed.</w:t>
            </w:r>
          </w:p>
        </w:tc>
        <w:tc>
          <w:tcPr>
            <w:tcW w:w="851" w:type="dxa"/>
            <w:hideMark/>
          </w:tcPr>
          <w:p w14:paraId="767C7BD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0A7EE6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6572A73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0D667C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6260F31" w14:textId="77777777" w:rsidR="00E32F89" w:rsidRPr="001514E7" w:rsidRDefault="00E32F89" w:rsidP="00E32F89">
            <w:pPr>
              <w:pStyle w:val="BodyText"/>
              <w:rPr>
                <w:rFonts w:cs="Arial"/>
                <w:sz w:val="20"/>
                <w:szCs w:val="20"/>
              </w:rPr>
            </w:pPr>
            <w:r w:rsidRPr="001514E7">
              <w:rPr>
                <w:rFonts w:cs="Arial"/>
                <w:sz w:val="20"/>
                <w:szCs w:val="20"/>
              </w:rPr>
              <w:t>ibg-14</w:t>
            </w:r>
          </w:p>
        </w:tc>
        <w:tc>
          <w:tcPr>
            <w:tcW w:w="850" w:type="dxa"/>
            <w:hideMark/>
          </w:tcPr>
          <w:p w14:paraId="4D217BB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18947FD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INVOICING PERIOD </w:t>
            </w:r>
          </w:p>
        </w:tc>
        <w:tc>
          <w:tcPr>
            <w:tcW w:w="6662" w:type="dxa"/>
            <w:hideMark/>
          </w:tcPr>
          <w:p w14:paraId="13FA0D5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on the invoice period.</w:t>
            </w:r>
          </w:p>
        </w:tc>
        <w:tc>
          <w:tcPr>
            <w:tcW w:w="851" w:type="dxa"/>
            <w:hideMark/>
          </w:tcPr>
          <w:p w14:paraId="7ADE841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57E5D1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1BC71DF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6A0CC393"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C58E4BB" w14:textId="77777777" w:rsidR="00E32F89" w:rsidRPr="001514E7" w:rsidRDefault="00E32F89" w:rsidP="00E32F89">
            <w:pPr>
              <w:pStyle w:val="BodyText"/>
              <w:rPr>
                <w:rFonts w:cs="Arial"/>
                <w:sz w:val="20"/>
                <w:szCs w:val="20"/>
              </w:rPr>
            </w:pPr>
            <w:r w:rsidRPr="001514E7">
              <w:rPr>
                <w:rFonts w:cs="Arial"/>
                <w:sz w:val="20"/>
                <w:szCs w:val="20"/>
              </w:rPr>
              <w:lastRenderedPageBreak/>
              <w:t>ibt-073</w:t>
            </w:r>
          </w:p>
        </w:tc>
        <w:tc>
          <w:tcPr>
            <w:tcW w:w="850" w:type="dxa"/>
            <w:hideMark/>
          </w:tcPr>
          <w:p w14:paraId="794BE22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F2FD4B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Invoicing period start date</w:t>
            </w:r>
          </w:p>
        </w:tc>
        <w:tc>
          <w:tcPr>
            <w:tcW w:w="6662" w:type="dxa"/>
            <w:hideMark/>
          </w:tcPr>
          <w:p w14:paraId="18FFAB7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date when the Invoice period starts.</w:t>
            </w:r>
          </w:p>
        </w:tc>
        <w:tc>
          <w:tcPr>
            <w:tcW w:w="851" w:type="dxa"/>
            <w:hideMark/>
          </w:tcPr>
          <w:p w14:paraId="23620FB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40168E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4522FB3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CB913E0"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6B7C0A3" w14:textId="77777777" w:rsidR="00E32F89" w:rsidRPr="001514E7" w:rsidRDefault="00E32F89" w:rsidP="00E32F89">
            <w:pPr>
              <w:pStyle w:val="BodyText"/>
              <w:rPr>
                <w:rFonts w:cs="Arial"/>
                <w:sz w:val="20"/>
                <w:szCs w:val="20"/>
              </w:rPr>
            </w:pPr>
            <w:r w:rsidRPr="001514E7">
              <w:rPr>
                <w:rFonts w:cs="Arial"/>
                <w:sz w:val="20"/>
                <w:szCs w:val="20"/>
              </w:rPr>
              <w:t>ibt-074</w:t>
            </w:r>
          </w:p>
        </w:tc>
        <w:tc>
          <w:tcPr>
            <w:tcW w:w="850" w:type="dxa"/>
            <w:hideMark/>
          </w:tcPr>
          <w:p w14:paraId="5265E5B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A2A4F4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Invoicing period end date</w:t>
            </w:r>
          </w:p>
        </w:tc>
        <w:tc>
          <w:tcPr>
            <w:tcW w:w="6662" w:type="dxa"/>
            <w:hideMark/>
          </w:tcPr>
          <w:p w14:paraId="34315B8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date when the Invoice period ends.</w:t>
            </w:r>
          </w:p>
        </w:tc>
        <w:tc>
          <w:tcPr>
            <w:tcW w:w="851" w:type="dxa"/>
            <w:hideMark/>
          </w:tcPr>
          <w:p w14:paraId="6490E4A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5A053E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12C0779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B9E516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33C7CC5" w14:textId="77777777" w:rsidR="00E32F89" w:rsidRPr="001514E7" w:rsidRDefault="00E32F89" w:rsidP="00E32F89">
            <w:pPr>
              <w:pStyle w:val="BodyText"/>
              <w:rPr>
                <w:rFonts w:cs="Arial"/>
                <w:sz w:val="20"/>
                <w:szCs w:val="20"/>
              </w:rPr>
            </w:pPr>
            <w:r w:rsidRPr="001514E7">
              <w:rPr>
                <w:rFonts w:cs="Arial"/>
                <w:sz w:val="20"/>
                <w:szCs w:val="20"/>
              </w:rPr>
              <w:t>ibg-15</w:t>
            </w:r>
          </w:p>
        </w:tc>
        <w:tc>
          <w:tcPr>
            <w:tcW w:w="850" w:type="dxa"/>
            <w:hideMark/>
          </w:tcPr>
          <w:p w14:paraId="228B904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F2A86D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DELIVER TO ADDRESS</w:t>
            </w:r>
          </w:p>
        </w:tc>
        <w:tc>
          <w:tcPr>
            <w:tcW w:w="6662" w:type="dxa"/>
            <w:hideMark/>
          </w:tcPr>
          <w:p w14:paraId="7D832BB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address to which goods and services invoiced were or are delivered.</w:t>
            </w:r>
          </w:p>
        </w:tc>
        <w:tc>
          <w:tcPr>
            <w:tcW w:w="851" w:type="dxa"/>
            <w:hideMark/>
          </w:tcPr>
          <w:p w14:paraId="2C31B86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A7BC02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48875A4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765BFD18"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3A56B1A" w14:textId="77777777" w:rsidR="00E32F89" w:rsidRPr="001514E7" w:rsidRDefault="00E32F89" w:rsidP="00E32F89">
            <w:pPr>
              <w:pStyle w:val="BodyText"/>
              <w:rPr>
                <w:rFonts w:cs="Arial"/>
                <w:sz w:val="20"/>
                <w:szCs w:val="20"/>
              </w:rPr>
            </w:pPr>
            <w:r w:rsidRPr="001514E7">
              <w:rPr>
                <w:rFonts w:cs="Arial"/>
                <w:sz w:val="20"/>
                <w:szCs w:val="20"/>
              </w:rPr>
              <w:t>ibt-075</w:t>
            </w:r>
          </w:p>
        </w:tc>
        <w:tc>
          <w:tcPr>
            <w:tcW w:w="850" w:type="dxa"/>
            <w:hideMark/>
          </w:tcPr>
          <w:p w14:paraId="0C0AB55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1DC805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Deliver to address line 1 </w:t>
            </w:r>
          </w:p>
        </w:tc>
        <w:tc>
          <w:tcPr>
            <w:tcW w:w="6662" w:type="dxa"/>
            <w:hideMark/>
          </w:tcPr>
          <w:p w14:paraId="53351F8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main address line in an address. </w:t>
            </w:r>
          </w:p>
        </w:tc>
        <w:tc>
          <w:tcPr>
            <w:tcW w:w="851" w:type="dxa"/>
            <w:hideMark/>
          </w:tcPr>
          <w:p w14:paraId="3806D97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9D204F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091499C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D1CC9B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2097C74" w14:textId="77777777" w:rsidR="00E32F89" w:rsidRPr="001514E7" w:rsidRDefault="00E32F89" w:rsidP="00E32F89">
            <w:pPr>
              <w:pStyle w:val="BodyText"/>
              <w:rPr>
                <w:rFonts w:cs="Arial"/>
                <w:sz w:val="20"/>
                <w:szCs w:val="20"/>
              </w:rPr>
            </w:pPr>
            <w:r w:rsidRPr="001514E7">
              <w:rPr>
                <w:rFonts w:cs="Arial"/>
                <w:sz w:val="20"/>
                <w:szCs w:val="20"/>
              </w:rPr>
              <w:t>ibt-076</w:t>
            </w:r>
          </w:p>
        </w:tc>
        <w:tc>
          <w:tcPr>
            <w:tcW w:w="850" w:type="dxa"/>
            <w:hideMark/>
          </w:tcPr>
          <w:p w14:paraId="00F8360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D3C58E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Deliver to address line 2</w:t>
            </w:r>
          </w:p>
        </w:tc>
        <w:tc>
          <w:tcPr>
            <w:tcW w:w="6662" w:type="dxa"/>
            <w:hideMark/>
          </w:tcPr>
          <w:p w14:paraId="1F2B1A3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5398964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FCAF34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7E37C1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ACF6C0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47323E8" w14:textId="77777777" w:rsidR="00E32F89" w:rsidRPr="001514E7" w:rsidRDefault="00E32F89" w:rsidP="00E32F89">
            <w:pPr>
              <w:pStyle w:val="BodyText"/>
              <w:rPr>
                <w:rFonts w:cs="Arial"/>
                <w:sz w:val="20"/>
                <w:szCs w:val="20"/>
              </w:rPr>
            </w:pPr>
            <w:r w:rsidRPr="001514E7">
              <w:rPr>
                <w:rFonts w:cs="Arial"/>
                <w:sz w:val="20"/>
                <w:szCs w:val="20"/>
              </w:rPr>
              <w:t>ibt-165</w:t>
            </w:r>
          </w:p>
        </w:tc>
        <w:tc>
          <w:tcPr>
            <w:tcW w:w="850" w:type="dxa"/>
            <w:hideMark/>
          </w:tcPr>
          <w:p w14:paraId="60355E8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A7987A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Deliver to address line 3</w:t>
            </w:r>
          </w:p>
        </w:tc>
        <w:tc>
          <w:tcPr>
            <w:tcW w:w="6662" w:type="dxa"/>
            <w:hideMark/>
          </w:tcPr>
          <w:p w14:paraId="2355637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1DD496D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FAB265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63EBDEC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D55BDF9"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26F8D80" w14:textId="77777777" w:rsidR="00E32F89" w:rsidRPr="001514E7" w:rsidRDefault="00E32F89" w:rsidP="00E32F89">
            <w:pPr>
              <w:pStyle w:val="BodyText"/>
              <w:rPr>
                <w:rFonts w:cs="Arial"/>
                <w:sz w:val="20"/>
                <w:szCs w:val="20"/>
              </w:rPr>
            </w:pPr>
            <w:r w:rsidRPr="001514E7">
              <w:rPr>
                <w:rFonts w:cs="Arial"/>
                <w:sz w:val="20"/>
                <w:szCs w:val="20"/>
              </w:rPr>
              <w:t>ibt-077</w:t>
            </w:r>
          </w:p>
        </w:tc>
        <w:tc>
          <w:tcPr>
            <w:tcW w:w="850" w:type="dxa"/>
            <w:hideMark/>
          </w:tcPr>
          <w:p w14:paraId="7C943C3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5DD8011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Deliver to city</w:t>
            </w:r>
          </w:p>
        </w:tc>
        <w:tc>
          <w:tcPr>
            <w:tcW w:w="6662" w:type="dxa"/>
            <w:hideMark/>
          </w:tcPr>
          <w:p w14:paraId="42ADF4C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common name of the city, town or village, where the deliver to address is located.</w:t>
            </w:r>
          </w:p>
        </w:tc>
        <w:tc>
          <w:tcPr>
            <w:tcW w:w="851" w:type="dxa"/>
            <w:hideMark/>
          </w:tcPr>
          <w:p w14:paraId="2693EC4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3DB46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E29315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BF5828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D65F996" w14:textId="77777777" w:rsidR="00E32F89" w:rsidRPr="001514E7" w:rsidRDefault="00E32F89" w:rsidP="00E32F89">
            <w:pPr>
              <w:pStyle w:val="BodyText"/>
              <w:rPr>
                <w:rFonts w:cs="Arial"/>
                <w:sz w:val="20"/>
                <w:szCs w:val="20"/>
              </w:rPr>
            </w:pPr>
            <w:r w:rsidRPr="001514E7">
              <w:rPr>
                <w:rFonts w:cs="Arial"/>
                <w:sz w:val="20"/>
                <w:szCs w:val="20"/>
              </w:rPr>
              <w:t>ibt-078</w:t>
            </w:r>
          </w:p>
        </w:tc>
        <w:tc>
          <w:tcPr>
            <w:tcW w:w="850" w:type="dxa"/>
            <w:hideMark/>
          </w:tcPr>
          <w:p w14:paraId="1C24BA5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80DAD6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Deliver to post code</w:t>
            </w:r>
          </w:p>
        </w:tc>
        <w:tc>
          <w:tcPr>
            <w:tcW w:w="6662" w:type="dxa"/>
            <w:hideMark/>
          </w:tcPr>
          <w:p w14:paraId="4FC2A77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identifier for an addressable group of properties according to the relevant postal service.</w:t>
            </w:r>
          </w:p>
        </w:tc>
        <w:tc>
          <w:tcPr>
            <w:tcW w:w="851" w:type="dxa"/>
            <w:hideMark/>
          </w:tcPr>
          <w:p w14:paraId="799FE9B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6D59E4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C267F7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42EC7C9"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49D3DA7" w14:textId="77777777" w:rsidR="00E32F89" w:rsidRPr="001514E7" w:rsidRDefault="00E32F89" w:rsidP="00E32F89">
            <w:pPr>
              <w:pStyle w:val="BodyText"/>
              <w:rPr>
                <w:rFonts w:cs="Arial"/>
                <w:sz w:val="20"/>
                <w:szCs w:val="20"/>
              </w:rPr>
            </w:pPr>
            <w:r w:rsidRPr="001514E7">
              <w:rPr>
                <w:rFonts w:cs="Arial"/>
                <w:sz w:val="20"/>
                <w:szCs w:val="20"/>
              </w:rPr>
              <w:t>ibt-079</w:t>
            </w:r>
          </w:p>
        </w:tc>
        <w:tc>
          <w:tcPr>
            <w:tcW w:w="850" w:type="dxa"/>
            <w:hideMark/>
          </w:tcPr>
          <w:p w14:paraId="6F52E39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59F2135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Deliver to country subdivision </w:t>
            </w:r>
          </w:p>
        </w:tc>
        <w:tc>
          <w:tcPr>
            <w:tcW w:w="6662" w:type="dxa"/>
            <w:hideMark/>
          </w:tcPr>
          <w:p w14:paraId="36DCB14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subdivision of a country. </w:t>
            </w:r>
          </w:p>
        </w:tc>
        <w:tc>
          <w:tcPr>
            <w:tcW w:w="851" w:type="dxa"/>
            <w:hideMark/>
          </w:tcPr>
          <w:p w14:paraId="4B89748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348AF1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672FBB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B868352"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1B347FB" w14:textId="77777777" w:rsidR="00E32F89" w:rsidRPr="001514E7" w:rsidRDefault="00E32F89" w:rsidP="00E32F89">
            <w:pPr>
              <w:pStyle w:val="BodyText"/>
              <w:rPr>
                <w:rFonts w:cs="Arial"/>
                <w:sz w:val="20"/>
                <w:szCs w:val="20"/>
              </w:rPr>
            </w:pPr>
            <w:r w:rsidRPr="001514E7">
              <w:rPr>
                <w:rFonts w:cs="Arial"/>
                <w:sz w:val="20"/>
                <w:szCs w:val="20"/>
              </w:rPr>
              <w:t>ibt-080</w:t>
            </w:r>
          </w:p>
        </w:tc>
        <w:tc>
          <w:tcPr>
            <w:tcW w:w="850" w:type="dxa"/>
            <w:hideMark/>
          </w:tcPr>
          <w:p w14:paraId="65DD397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2F3009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Deliver to country code </w:t>
            </w:r>
          </w:p>
        </w:tc>
        <w:tc>
          <w:tcPr>
            <w:tcW w:w="6662" w:type="dxa"/>
            <w:hideMark/>
          </w:tcPr>
          <w:p w14:paraId="6F6AAA0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code that identifies the country.</w:t>
            </w:r>
          </w:p>
        </w:tc>
        <w:tc>
          <w:tcPr>
            <w:tcW w:w="851" w:type="dxa"/>
            <w:hideMark/>
          </w:tcPr>
          <w:p w14:paraId="6A0A7EA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FAA977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3E81FAF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2841FE9"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268983D" w14:textId="77777777" w:rsidR="00E32F89" w:rsidRPr="001514E7" w:rsidRDefault="00E32F89" w:rsidP="00E32F89">
            <w:pPr>
              <w:pStyle w:val="BodyText"/>
              <w:rPr>
                <w:rFonts w:cs="Arial"/>
                <w:sz w:val="20"/>
                <w:szCs w:val="20"/>
              </w:rPr>
            </w:pPr>
            <w:r w:rsidRPr="001514E7">
              <w:rPr>
                <w:rFonts w:cs="Arial"/>
                <w:sz w:val="20"/>
                <w:szCs w:val="20"/>
              </w:rPr>
              <w:t>ibg-16</w:t>
            </w:r>
          </w:p>
        </w:tc>
        <w:tc>
          <w:tcPr>
            <w:tcW w:w="850" w:type="dxa"/>
            <w:hideMark/>
          </w:tcPr>
          <w:p w14:paraId="51A51F8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6B7167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PAYMENT INSTRUCTIONS</w:t>
            </w:r>
          </w:p>
        </w:tc>
        <w:tc>
          <w:tcPr>
            <w:tcW w:w="6662" w:type="dxa"/>
            <w:hideMark/>
          </w:tcPr>
          <w:p w14:paraId="78E5DBA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 group of business terms providing information about the payment. </w:t>
            </w:r>
          </w:p>
        </w:tc>
        <w:tc>
          <w:tcPr>
            <w:tcW w:w="851" w:type="dxa"/>
            <w:hideMark/>
          </w:tcPr>
          <w:p w14:paraId="25294CC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3C73020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23208B1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6723093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1C8F67A" w14:textId="77777777" w:rsidR="00E32F89" w:rsidRPr="001514E7" w:rsidRDefault="00E32F89" w:rsidP="00E32F89">
            <w:pPr>
              <w:pStyle w:val="BodyText"/>
              <w:rPr>
                <w:rFonts w:cs="Arial"/>
                <w:sz w:val="20"/>
                <w:szCs w:val="20"/>
              </w:rPr>
            </w:pPr>
            <w:r w:rsidRPr="001514E7">
              <w:rPr>
                <w:rFonts w:cs="Arial"/>
                <w:sz w:val="20"/>
                <w:szCs w:val="20"/>
              </w:rPr>
              <w:t>ibt-178</w:t>
            </w:r>
          </w:p>
        </w:tc>
        <w:tc>
          <w:tcPr>
            <w:tcW w:w="850" w:type="dxa"/>
            <w:hideMark/>
          </w:tcPr>
          <w:p w14:paraId="65A46F1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046140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Payment Instructions ID</w:t>
            </w:r>
          </w:p>
        </w:tc>
        <w:tc>
          <w:tcPr>
            <w:tcW w:w="6662" w:type="dxa"/>
            <w:hideMark/>
          </w:tcPr>
          <w:p w14:paraId="4B7C22F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for the payment instructions.</w:t>
            </w:r>
          </w:p>
        </w:tc>
        <w:tc>
          <w:tcPr>
            <w:tcW w:w="851" w:type="dxa"/>
            <w:hideMark/>
          </w:tcPr>
          <w:p w14:paraId="7457563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55947EE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3CD58A2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77CAAB14"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6262CAC" w14:textId="77777777" w:rsidR="00E32F89" w:rsidRPr="001514E7" w:rsidRDefault="00E32F89" w:rsidP="00E32F89">
            <w:pPr>
              <w:pStyle w:val="BodyText"/>
              <w:rPr>
                <w:rFonts w:cs="Arial"/>
                <w:sz w:val="20"/>
                <w:szCs w:val="20"/>
              </w:rPr>
            </w:pPr>
            <w:r w:rsidRPr="001514E7">
              <w:rPr>
                <w:rFonts w:cs="Arial"/>
                <w:sz w:val="20"/>
                <w:szCs w:val="20"/>
              </w:rPr>
              <w:t>ibt-081</w:t>
            </w:r>
          </w:p>
        </w:tc>
        <w:tc>
          <w:tcPr>
            <w:tcW w:w="850" w:type="dxa"/>
            <w:hideMark/>
          </w:tcPr>
          <w:p w14:paraId="418C8F3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85EE47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Payment means type code</w:t>
            </w:r>
          </w:p>
        </w:tc>
        <w:tc>
          <w:tcPr>
            <w:tcW w:w="6662" w:type="dxa"/>
            <w:hideMark/>
          </w:tcPr>
          <w:p w14:paraId="7B6F2E2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means, expressed as code, for how a payment is expected to be or has been settled.</w:t>
            </w:r>
          </w:p>
        </w:tc>
        <w:tc>
          <w:tcPr>
            <w:tcW w:w="851" w:type="dxa"/>
            <w:hideMark/>
          </w:tcPr>
          <w:p w14:paraId="734B4DB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AF219F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24DAC52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219A2E2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51221C4" w14:textId="77777777" w:rsidR="00E32F89" w:rsidRPr="001514E7" w:rsidRDefault="00E32F89" w:rsidP="00E32F89">
            <w:pPr>
              <w:pStyle w:val="BodyText"/>
              <w:rPr>
                <w:rFonts w:cs="Arial"/>
                <w:sz w:val="20"/>
                <w:szCs w:val="20"/>
              </w:rPr>
            </w:pPr>
            <w:r w:rsidRPr="001514E7">
              <w:rPr>
                <w:rFonts w:cs="Arial"/>
                <w:sz w:val="20"/>
                <w:szCs w:val="20"/>
              </w:rPr>
              <w:t>ibt-082</w:t>
            </w:r>
          </w:p>
        </w:tc>
        <w:tc>
          <w:tcPr>
            <w:tcW w:w="850" w:type="dxa"/>
            <w:hideMark/>
          </w:tcPr>
          <w:p w14:paraId="13A62DA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932242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Payment means text</w:t>
            </w:r>
          </w:p>
        </w:tc>
        <w:tc>
          <w:tcPr>
            <w:tcW w:w="6662" w:type="dxa"/>
            <w:hideMark/>
          </w:tcPr>
          <w:p w14:paraId="43A1C6C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means, expressed as text, for how a payment is expected to be or has been settled.</w:t>
            </w:r>
          </w:p>
        </w:tc>
        <w:tc>
          <w:tcPr>
            <w:tcW w:w="851" w:type="dxa"/>
            <w:hideMark/>
          </w:tcPr>
          <w:p w14:paraId="3052CB1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346A15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77A8CBA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E6C913F"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2EA19BD" w14:textId="77777777" w:rsidR="00E32F89" w:rsidRPr="001514E7" w:rsidRDefault="00E32F89" w:rsidP="00E32F89">
            <w:pPr>
              <w:pStyle w:val="BodyText"/>
              <w:rPr>
                <w:rFonts w:cs="Arial"/>
                <w:sz w:val="20"/>
                <w:szCs w:val="20"/>
              </w:rPr>
            </w:pPr>
            <w:r w:rsidRPr="001514E7">
              <w:rPr>
                <w:rFonts w:cs="Arial"/>
                <w:sz w:val="20"/>
                <w:szCs w:val="20"/>
              </w:rPr>
              <w:t>ibt-083</w:t>
            </w:r>
          </w:p>
        </w:tc>
        <w:tc>
          <w:tcPr>
            <w:tcW w:w="850" w:type="dxa"/>
            <w:hideMark/>
          </w:tcPr>
          <w:p w14:paraId="59EA33A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08CBD51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Remittance information</w:t>
            </w:r>
          </w:p>
        </w:tc>
        <w:tc>
          <w:tcPr>
            <w:tcW w:w="6662" w:type="dxa"/>
            <w:hideMark/>
          </w:tcPr>
          <w:p w14:paraId="0EBAF49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textual value used for payment routing or to establish a link between the payment and the Invoice.</w:t>
            </w:r>
          </w:p>
        </w:tc>
        <w:tc>
          <w:tcPr>
            <w:tcW w:w="851" w:type="dxa"/>
            <w:hideMark/>
          </w:tcPr>
          <w:p w14:paraId="35468D9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6EB2A4E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66E3ED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420D3C4E"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60CF602" w14:textId="77777777" w:rsidR="00E32F89" w:rsidRPr="001514E7" w:rsidRDefault="00E32F89" w:rsidP="00E32F89">
            <w:pPr>
              <w:pStyle w:val="BodyText"/>
              <w:rPr>
                <w:rFonts w:cs="Arial"/>
                <w:sz w:val="20"/>
                <w:szCs w:val="20"/>
              </w:rPr>
            </w:pPr>
            <w:r w:rsidRPr="001514E7">
              <w:rPr>
                <w:rFonts w:cs="Arial"/>
                <w:sz w:val="20"/>
                <w:szCs w:val="20"/>
              </w:rPr>
              <w:lastRenderedPageBreak/>
              <w:t>ibt-083-1</w:t>
            </w:r>
          </w:p>
        </w:tc>
        <w:tc>
          <w:tcPr>
            <w:tcW w:w="850" w:type="dxa"/>
            <w:hideMark/>
          </w:tcPr>
          <w:p w14:paraId="3A464F3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2410" w:type="dxa"/>
            <w:hideMark/>
          </w:tcPr>
          <w:p w14:paraId="3659DC6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306A2D9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identification of the identification scheme. As example ABA</w:t>
            </w:r>
          </w:p>
        </w:tc>
        <w:tc>
          <w:tcPr>
            <w:tcW w:w="851" w:type="dxa"/>
            <w:hideMark/>
          </w:tcPr>
          <w:p w14:paraId="74630A0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1685E15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292315E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18959D2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0CF44F2" w14:textId="77777777" w:rsidR="00E32F89" w:rsidRPr="001514E7" w:rsidRDefault="00E32F89" w:rsidP="00E32F89">
            <w:pPr>
              <w:pStyle w:val="BodyText"/>
              <w:rPr>
                <w:rFonts w:cs="Arial"/>
                <w:sz w:val="20"/>
                <w:szCs w:val="20"/>
              </w:rPr>
            </w:pPr>
            <w:r w:rsidRPr="001514E7">
              <w:rPr>
                <w:rFonts w:cs="Arial"/>
                <w:sz w:val="20"/>
                <w:szCs w:val="20"/>
              </w:rPr>
              <w:t>ibg-17</w:t>
            </w:r>
          </w:p>
        </w:tc>
        <w:tc>
          <w:tcPr>
            <w:tcW w:w="850" w:type="dxa"/>
            <w:hideMark/>
          </w:tcPr>
          <w:p w14:paraId="7A94ABC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48E4C5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CREDIT TRANSFER </w:t>
            </w:r>
          </w:p>
        </w:tc>
        <w:tc>
          <w:tcPr>
            <w:tcW w:w="6662" w:type="dxa"/>
            <w:hideMark/>
          </w:tcPr>
          <w:p w14:paraId="521403E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 group of business terms to specify credit transfer payments. </w:t>
            </w:r>
          </w:p>
        </w:tc>
        <w:tc>
          <w:tcPr>
            <w:tcW w:w="851" w:type="dxa"/>
            <w:hideMark/>
          </w:tcPr>
          <w:p w14:paraId="64E7257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1294161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561FAF5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B34546F"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EBABC22" w14:textId="77777777" w:rsidR="00E32F89" w:rsidRPr="001514E7" w:rsidRDefault="00E32F89" w:rsidP="00E32F89">
            <w:pPr>
              <w:pStyle w:val="BodyText"/>
              <w:rPr>
                <w:rFonts w:cs="Arial"/>
                <w:sz w:val="20"/>
                <w:szCs w:val="20"/>
              </w:rPr>
            </w:pPr>
            <w:r w:rsidRPr="001514E7">
              <w:rPr>
                <w:rFonts w:cs="Arial"/>
                <w:sz w:val="20"/>
                <w:szCs w:val="20"/>
              </w:rPr>
              <w:t>ibt-084</w:t>
            </w:r>
          </w:p>
        </w:tc>
        <w:tc>
          <w:tcPr>
            <w:tcW w:w="850" w:type="dxa"/>
            <w:hideMark/>
          </w:tcPr>
          <w:p w14:paraId="1CD02B7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9200FC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Payment account identifier</w:t>
            </w:r>
          </w:p>
        </w:tc>
        <w:tc>
          <w:tcPr>
            <w:tcW w:w="6662" w:type="dxa"/>
            <w:hideMark/>
          </w:tcPr>
          <w:p w14:paraId="5E0B25A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unique identifier of the financial payment account, at a payment service provider, to which payment should be made.</w:t>
            </w:r>
          </w:p>
        </w:tc>
        <w:tc>
          <w:tcPr>
            <w:tcW w:w="851" w:type="dxa"/>
            <w:hideMark/>
          </w:tcPr>
          <w:p w14:paraId="6CB167F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6CED595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688897C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4B5B651"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19812AD" w14:textId="77777777" w:rsidR="00E32F89" w:rsidRPr="001514E7" w:rsidRDefault="00E32F89" w:rsidP="00E32F89">
            <w:pPr>
              <w:pStyle w:val="BodyText"/>
              <w:rPr>
                <w:rFonts w:cs="Arial"/>
                <w:sz w:val="20"/>
                <w:szCs w:val="20"/>
              </w:rPr>
            </w:pPr>
            <w:r w:rsidRPr="001514E7">
              <w:rPr>
                <w:rFonts w:cs="Arial"/>
                <w:sz w:val="20"/>
                <w:szCs w:val="20"/>
              </w:rPr>
              <w:t>ibt-084-1</w:t>
            </w:r>
          </w:p>
        </w:tc>
        <w:tc>
          <w:tcPr>
            <w:tcW w:w="850" w:type="dxa"/>
            <w:hideMark/>
          </w:tcPr>
          <w:p w14:paraId="42111CF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591DAD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678579F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identification of the identification scheme. As example IBAN</w:t>
            </w:r>
          </w:p>
        </w:tc>
        <w:tc>
          <w:tcPr>
            <w:tcW w:w="851" w:type="dxa"/>
            <w:hideMark/>
          </w:tcPr>
          <w:p w14:paraId="06A4EF5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007ECB0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1B40818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AD98DAB"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A200F17" w14:textId="77777777" w:rsidR="00E32F89" w:rsidRPr="001514E7" w:rsidRDefault="00E32F89" w:rsidP="00E32F89">
            <w:pPr>
              <w:pStyle w:val="BodyText"/>
              <w:rPr>
                <w:rFonts w:cs="Arial"/>
                <w:sz w:val="20"/>
                <w:szCs w:val="20"/>
              </w:rPr>
            </w:pPr>
            <w:r w:rsidRPr="001514E7">
              <w:rPr>
                <w:rFonts w:cs="Arial"/>
                <w:sz w:val="20"/>
                <w:szCs w:val="20"/>
              </w:rPr>
              <w:t>ibt-085</w:t>
            </w:r>
          </w:p>
        </w:tc>
        <w:tc>
          <w:tcPr>
            <w:tcW w:w="850" w:type="dxa"/>
            <w:hideMark/>
          </w:tcPr>
          <w:p w14:paraId="5AEFB66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934F20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Payment account name</w:t>
            </w:r>
          </w:p>
        </w:tc>
        <w:tc>
          <w:tcPr>
            <w:tcW w:w="6662" w:type="dxa"/>
            <w:hideMark/>
          </w:tcPr>
          <w:p w14:paraId="3F35FB0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name of the payment account, at a payment service provider, to which payment should be made.</w:t>
            </w:r>
          </w:p>
        </w:tc>
        <w:tc>
          <w:tcPr>
            <w:tcW w:w="851" w:type="dxa"/>
            <w:hideMark/>
          </w:tcPr>
          <w:p w14:paraId="14EBA7B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F8CDF9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A6B20E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787DF6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71C8D7F" w14:textId="77777777" w:rsidR="00E32F89" w:rsidRPr="001514E7" w:rsidRDefault="00E32F89" w:rsidP="00E32F89">
            <w:pPr>
              <w:pStyle w:val="BodyText"/>
              <w:rPr>
                <w:rFonts w:cs="Arial"/>
                <w:sz w:val="20"/>
                <w:szCs w:val="20"/>
              </w:rPr>
            </w:pPr>
            <w:r w:rsidRPr="001514E7">
              <w:rPr>
                <w:rFonts w:cs="Arial"/>
                <w:sz w:val="20"/>
                <w:szCs w:val="20"/>
              </w:rPr>
              <w:t> </w:t>
            </w:r>
          </w:p>
        </w:tc>
        <w:tc>
          <w:tcPr>
            <w:tcW w:w="850" w:type="dxa"/>
            <w:hideMark/>
          </w:tcPr>
          <w:p w14:paraId="7D6D19B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2410" w:type="dxa"/>
            <w:hideMark/>
          </w:tcPr>
          <w:p w14:paraId="5D7FDCB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6662" w:type="dxa"/>
            <w:hideMark/>
          </w:tcPr>
          <w:p w14:paraId="0D42451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851" w:type="dxa"/>
            <w:hideMark/>
          </w:tcPr>
          <w:p w14:paraId="42619EE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176" w:type="dxa"/>
            <w:hideMark/>
          </w:tcPr>
          <w:p w14:paraId="361A07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1F9B653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1773B4D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925121" w14:textId="77777777" w:rsidR="00E32F89" w:rsidRPr="001514E7" w:rsidRDefault="00E32F89" w:rsidP="00E32F89">
            <w:pPr>
              <w:pStyle w:val="BodyText"/>
              <w:rPr>
                <w:rFonts w:cs="Arial"/>
                <w:sz w:val="20"/>
                <w:szCs w:val="20"/>
              </w:rPr>
            </w:pPr>
            <w:r w:rsidRPr="001514E7">
              <w:rPr>
                <w:rFonts w:cs="Arial"/>
                <w:sz w:val="20"/>
                <w:szCs w:val="20"/>
              </w:rPr>
              <w:t>ibt-086</w:t>
            </w:r>
          </w:p>
        </w:tc>
        <w:tc>
          <w:tcPr>
            <w:tcW w:w="850" w:type="dxa"/>
            <w:hideMark/>
          </w:tcPr>
          <w:p w14:paraId="623F293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C1E099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Payment service provider identifier</w:t>
            </w:r>
          </w:p>
        </w:tc>
        <w:tc>
          <w:tcPr>
            <w:tcW w:w="6662" w:type="dxa"/>
            <w:hideMark/>
          </w:tcPr>
          <w:p w14:paraId="1762A61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for the payment service provider where a payment account is located.</w:t>
            </w:r>
          </w:p>
        </w:tc>
        <w:tc>
          <w:tcPr>
            <w:tcW w:w="851" w:type="dxa"/>
            <w:hideMark/>
          </w:tcPr>
          <w:p w14:paraId="3E89CD9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7A0030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60A0E4B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C6B54FE"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CECC2CA" w14:textId="77777777" w:rsidR="00E32F89" w:rsidRPr="001514E7" w:rsidRDefault="00E32F89" w:rsidP="00E32F89">
            <w:pPr>
              <w:pStyle w:val="BodyText"/>
              <w:rPr>
                <w:rFonts w:cs="Arial"/>
                <w:sz w:val="20"/>
                <w:szCs w:val="20"/>
              </w:rPr>
            </w:pPr>
            <w:r w:rsidRPr="001514E7">
              <w:rPr>
                <w:rFonts w:cs="Arial"/>
                <w:sz w:val="20"/>
                <w:szCs w:val="20"/>
              </w:rPr>
              <w:t>ibg-34</w:t>
            </w:r>
          </w:p>
        </w:tc>
        <w:tc>
          <w:tcPr>
            <w:tcW w:w="850" w:type="dxa"/>
            <w:hideMark/>
          </w:tcPr>
          <w:p w14:paraId="31F9ABC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2410" w:type="dxa"/>
            <w:hideMark/>
          </w:tcPr>
          <w:p w14:paraId="5240D14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ADDRESS</w:t>
            </w:r>
          </w:p>
        </w:tc>
        <w:tc>
          <w:tcPr>
            <w:tcW w:w="6662" w:type="dxa"/>
            <w:hideMark/>
          </w:tcPr>
          <w:p w14:paraId="1BAA848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address of the financial institution or its branch that holds the payment account.</w:t>
            </w:r>
          </w:p>
        </w:tc>
        <w:tc>
          <w:tcPr>
            <w:tcW w:w="851" w:type="dxa"/>
            <w:hideMark/>
          </w:tcPr>
          <w:p w14:paraId="77AA73F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176" w:type="dxa"/>
            <w:hideMark/>
          </w:tcPr>
          <w:p w14:paraId="6130F8B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2EC37BA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D8EA527"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CA844E7" w14:textId="77777777" w:rsidR="00E32F89" w:rsidRPr="001514E7" w:rsidRDefault="00E32F89" w:rsidP="00E32F89">
            <w:pPr>
              <w:pStyle w:val="BodyText"/>
              <w:rPr>
                <w:rFonts w:cs="Arial"/>
                <w:sz w:val="20"/>
                <w:szCs w:val="20"/>
              </w:rPr>
            </w:pPr>
            <w:r w:rsidRPr="001514E7">
              <w:rPr>
                <w:rFonts w:cs="Arial"/>
                <w:sz w:val="20"/>
                <w:szCs w:val="20"/>
              </w:rPr>
              <w:t>ibt-169</w:t>
            </w:r>
          </w:p>
        </w:tc>
        <w:tc>
          <w:tcPr>
            <w:tcW w:w="850" w:type="dxa"/>
            <w:hideMark/>
          </w:tcPr>
          <w:p w14:paraId="3E68275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CB9EAC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Account address line 1 </w:t>
            </w:r>
          </w:p>
        </w:tc>
        <w:tc>
          <w:tcPr>
            <w:tcW w:w="6662" w:type="dxa"/>
            <w:hideMark/>
          </w:tcPr>
          <w:p w14:paraId="4370BAA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main address line in an address. </w:t>
            </w:r>
          </w:p>
        </w:tc>
        <w:tc>
          <w:tcPr>
            <w:tcW w:w="851" w:type="dxa"/>
            <w:hideMark/>
          </w:tcPr>
          <w:p w14:paraId="56B52A6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F29734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7439842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7EF831DC"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462A7CD" w14:textId="77777777" w:rsidR="00E32F89" w:rsidRPr="001514E7" w:rsidRDefault="00E32F89" w:rsidP="00E32F89">
            <w:pPr>
              <w:pStyle w:val="BodyText"/>
              <w:rPr>
                <w:rFonts w:cs="Arial"/>
                <w:sz w:val="20"/>
                <w:szCs w:val="20"/>
              </w:rPr>
            </w:pPr>
            <w:r w:rsidRPr="001514E7">
              <w:rPr>
                <w:rFonts w:cs="Arial"/>
                <w:sz w:val="20"/>
                <w:szCs w:val="20"/>
              </w:rPr>
              <w:t>ibt-170</w:t>
            </w:r>
          </w:p>
        </w:tc>
        <w:tc>
          <w:tcPr>
            <w:tcW w:w="850" w:type="dxa"/>
            <w:hideMark/>
          </w:tcPr>
          <w:p w14:paraId="17CC4D2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3B77C7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Account address line 2</w:t>
            </w:r>
          </w:p>
        </w:tc>
        <w:tc>
          <w:tcPr>
            <w:tcW w:w="6662" w:type="dxa"/>
            <w:hideMark/>
          </w:tcPr>
          <w:p w14:paraId="012E07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5DE708F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34F0FE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0B20A8C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4DE36070"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9DCC03" w14:textId="77777777" w:rsidR="00E32F89" w:rsidRPr="001514E7" w:rsidRDefault="00E32F89" w:rsidP="00E32F89">
            <w:pPr>
              <w:pStyle w:val="BodyText"/>
              <w:rPr>
                <w:rFonts w:cs="Arial"/>
                <w:sz w:val="20"/>
                <w:szCs w:val="20"/>
              </w:rPr>
            </w:pPr>
            <w:r w:rsidRPr="001514E7">
              <w:rPr>
                <w:rFonts w:cs="Arial"/>
                <w:sz w:val="20"/>
                <w:szCs w:val="20"/>
              </w:rPr>
              <w:t>ibt-171</w:t>
            </w:r>
          </w:p>
        </w:tc>
        <w:tc>
          <w:tcPr>
            <w:tcW w:w="850" w:type="dxa"/>
            <w:hideMark/>
          </w:tcPr>
          <w:p w14:paraId="4AA8467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4A3FFA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Account city</w:t>
            </w:r>
          </w:p>
        </w:tc>
        <w:tc>
          <w:tcPr>
            <w:tcW w:w="6662" w:type="dxa"/>
            <w:hideMark/>
          </w:tcPr>
          <w:p w14:paraId="1292600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common name of the city, town or village, where the account address is located.</w:t>
            </w:r>
          </w:p>
        </w:tc>
        <w:tc>
          <w:tcPr>
            <w:tcW w:w="851" w:type="dxa"/>
            <w:hideMark/>
          </w:tcPr>
          <w:p w14:paraId="147B1AF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1C6BD4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057A86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6812ABA4"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6F7824E" w14:textId="77777777" w:rsidR="00E32F89" w:rsidRPr="001514E7" w:rsidRDefault="00E32F89" w:rsidP="00E32F89">
            <w:pPr>
              <w:pStyle w:val="BodyText"/>
              <w:rPr>
                <w:rFonts w:cs="Arial"/>
                <w:sz w:val="20"/>
                <w:szCs w:val="20"/>
              </w:rPr>
            </w:pPr>
            <w:r w:rsidRPr="001514E7">
              <w:rPr>
                <w:rFonts w:cs="Arial"/>
                <w:sz w:val="20"/>
                <w:szCs w:val="20"/>
              </w:rPr>
              <w:t>ibt-172</w:t>
            </w:r>
          </w:p>
        </w:tc>
        <w:tc>
          <w:tcPr>
            <w:tcW w:w="850" w:type="dxa"/>
            <w:hideMark/>
          </w:tcPr>
          <w:p w14:paraId="004EA71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46D763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Account post code</w:t>
            </w:r>
          </w:p>
        </w:tc>
        <w:tc>
          <w:tcPr>
            <w:tcW w:w="6662" w:type="dxa"/>
            <w:hideMark/>
          </w:tcPr>
          <w:p w14:paraId="565C4FA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identifier for an addressable group of properties according to the relevant postal service.</w:t>
            </w:r>
          </w:p>
        </w:tc>
        <w:tc>
          <w:tcPr>
            <w:tcW w:w="851" w:type="dxa"/>
            <w:hideMark/>
          </w:tcPr>
          <w:p w14:paraId="2E67B83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C120E6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3BC0A1F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1662B80"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F4F98C8" w14:textId="77777777" w:rsidR="00E32F89" w:rsidRPr="001514E7" w:rsidRDefault="00E32F89" w:rsidP="00E32F89">
            <w:pPr>
              <w:pStyle w:val="BodyText"/>
              <w:rPr>
                <w:rFonts w:cs="Arial"/>
                <w:sz w:val="20"/>
                <w:szCs w:val="20"/>
              </w:rPr>
            </w:pPr>
            <w:r w:rsidRPr="001514E7">
              <w:rPr>
                <w:rFonts w:cs="Arial"/>
                <w:sz w:val="20"/>
                <w:szCs w:val="20"/>
              </w:rPr>
              <w:t>ibt-173</w:t>
            </w:r>
          </w:p>
        </w:tc>
        <w:tc>
          <w:tcPr>
            <w:tcW w:w="850" w:type="dxa"/>
            <w:hideMark/>
          </w:tcPr>
          <w:p w14:paraId="1BA5013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42C0BD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Account country subdivision </w:t>
            </w:r>
          </w:p>
        </w:tc>
        <w:tc>
          <w:tcPr>
            <w:tcW w:w="6662" w:type="dxa"/>
            <w:hideMark/>
          </w:tcPr>
          <w:p w14:paraId="48CF432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subdivision of a country. </w:t>
            </w:r>
          </w:p>
        </w:tc>
        <w:tc>
          <w:tcPr>
            <w:tcW w:w="851" w:type="dxa"/>
            <w:hideMark/>
          </w:tcPr>
          <w:p w14:paraId="524FCEF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AC2A7A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78A5882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51F5E35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79F786F" w14:textId="77777777" w:rsidR="00E32F89" w:rsidRPr="001514E7" w:rsidRDefault="00E32F89" w:rsidP="00E32F89">
            <w:pPr>
              <w:pStyle w:val="BodyText"/>
              <w:rPr>
                <w:rFonts w:cs="Arial"/>
                <w:sz w:val="20"/>
                <w:szCs w:val="20"/>
              </w:rPr>
            </w:pPr>
            <w:r w:rsidRPr="001514E7">
              <w:rPr>
                <w:rFonts w:cs="Arial"/>
                <w:sz w:val="20"/>
                <w:szCs w:val="20"/>
              </w:rPr>
              <w:t> </w:t>
            </w:r>
          </w:p>
        </w:tc>
        <w:tc>
          <w:tcPr>
            <w:tcW w:w="850" w:type="dxa"/>
            <w:hideMark/>
          </w:tcPr>
          <w:p w14:paraId="4BDC173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2410" w:type="dxa"/>
            <w:hideMark/>
          </w:tcPr>
          <w:p w14:paraId="5574471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6662" w:type="dxa"/>
            <w:hideMark/>
          </w:tcPr>
          <w:p w14:paraId="68D8259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851" w:type="dxa"/>
            <w:hideMark/>
          </w:tcPr>
          <w:p w14:paraId="4726920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176" w:type="dxa"/>
            <w:hideMark/>
          </w:tcPr>
          <w:p w14:paraId="2DBC182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23F6E68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2A1814E"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1205454" w14:textId="77777777" w:rsidR="00E32F89" w:rsidRPr="001514E7" w:rsidRDefault="00E32F89" w:rsidP="00E32F89">
            <w:pPr>
              <w:pStyle w:val="BodyText"/>
              <w:rPr>
                <w:rFonts w:cs="Arial"/>
                <w:sz w:val="20"/>
                <w:szCs w:val="20"/>
              </w:rPr>
            </w:pPr>
            <w:r w:rsidRPr="001514E7">
              <w:rPr>
                <w:rFonts w:cs="Arial"/>
                <w:sz w:val="20"/>
                <w:szCs w:val="20"/>
              </w:rPr>
              <w:t>ibt-174</w:t>
            </w:r>
          </w:p>
        </w:tc>
        <w:tc>
          <w:tcPr>
            <w:tcW w:w="850" w:type="dxa"/>
            <w:hideMark/>
          </w:tcPr>
          <w:p w14:paraId="305009C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99433B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Account address line 3</w:t>
            </w:r>
          </w:p>
        </w:tc>
        <w:tc>
          <w:tcPr>
            <w:tcW w:w="6662" w:type="dxa"/>
            <w:hideMark/>
          </w:tcPr>
          <w:p w14:paraId="1591E40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18E6B35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57C058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61ECC07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5FC6FF0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8EA7DE2" w14:textId="77777777" w:rsidR="00E32F89" w:rsidRPr="001514E7" w:rsidRDefault="00E32F89" w:rsidP="00E32F89">
            <w:pPr>
              <w:pStyle w:val="BodyText"/>
              <w:rPr>
                <w:rFonts w:cs="Arial"/>
                <w:sz w:val="20"/>
                <w:szCs w:val="20"/>
              </w:rPr>
            </w:pPr>
            <w:r w:rsidRPr="001514E7">
              <w:rPr>
                <w:rFonts w:cs="Arial"/>
                <w:sz w:val="20"/>
                <w:szCs w:val="20"/>
              </w:rPr>
              <w:t> </w:t>
            </w:r>
          </w:p>
        </w:tc>
        <w:tc>
          <w:tcPr>
            <w:tcW w:w="850" w:type="dxa"/>
            <w:hideMark/>
          </w:tcPr>
          <w:p w14:paraId="76EBF3D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2410" w:type="dxa"/>
            <w:hideMark/>
          </w:tcPr>
          <w:p w14:paraId="54F61D1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6662" w:type="dxa"/>
            <w:hideMark/>
          </w:tcPr>
          <w:p w14:paraId="00C654E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851" w:type="dxa"/>
            <w:hideMark/>
          </w:tcPr>
          <w:p w14:paraId="53B48E3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176" w:type="dxa"/>
            <w:hideMark/>
          </w:tcPr>
          <w:p w14:paraId="50C1B65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327C25E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3C8BF647"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031E5BC" w14:textId="77777777" w:rsidR="00E32F89" w:rsidRPr="001514E7" w:rsidRDefault="00E32F89" w:rsidP="00E32F89">
            <w:pPr>
              <w:pStyle w:val="BodyText"/>
              <w:rPr>
                <w:rFonts w:cs="Arial"/>
                <w:sz w:val="20"/>
                <w:szCs w:val="20"/>
              </w:rPr>
            </w:pPr>
            <w:r w:rsidRPr="001514E7">
              <w:rPr>
                <w:rFonts w:cs="Arial"/>
                <w:sz w:val="20"/>
                <w:szCs w:val="20"/>
              </w:rPr>
              <w:t>ibt-175</w:t>
            </w:r>
          </w:p>
        </w:tc>
        <w:tc>
          <w:tcPr>
            <w:tcW w:w="850" w:type="dxa"/>
            <w:hideMark/>
          </w:tcPr>
          <w:p w14:paraId="454760B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5E5663C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Account country code </w:t>
            </w:r>
          </w:p>
        </w:tc>
        <w:tc>
          <w:tcPr>
            <w:tcW w:w="6662" w:type="dxa"/>
            <w:hideMark/>
          </w:tcPr>
          <w:p w14:paraId="333DFF6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code that identifies the country.</w:t>
            </w:r>
          </w:p>
        </w:tc>
        <w:tc>
          <w:tcPr>
            <w:tcW w:w="851" w:type="dxa"/>
            <w:hideMark/>
          </w:tcPr>
          <w:p w14:paraId="6C7C5B9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79D2F17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2C86703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3617FDEE"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073C4C7" w14:textId="77777777" w:rsidR="00E32F89" w:rsidRPr="001514E7" w:rsidRDefault="00E32F89" w:rsidP="00E32F89">
            <w:pPr>
              <w:pStyle w:val="BodyText"/>
              <w:rPr>
                <w:rFonts w:cs="Arial"/>
                <w:sz w:val="20"/>
                <w:szCs w:val="20"/>
              </w:rPr>
            </w:pPr>
            <w:r w:rsidRPr="001514E7">
              <w:rPr>
                <w:rFonts w:cs="Arial"/>
                <w:sz w:val="20"/>
                <w:szCs w:val="20"/>
              </w:rPr>
              <w:lastRenderedPageBreak/>
              <w:t>ibg-18</w:t>
            </w:r>
          </w:p>
        </w:tc>
        <w:tc>
          <w:tcPr>
            <w:tcW w:w="850" w:type="dxa"/>
            <w:hideMark/>
          </w:tcPr>
          <w:p w14:paraId="5450EEF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FEC70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PAYMENT CARD INFORMATION</w:t>
            </w:r>
          </w:p>
        </w:tc>
        <w:tc>
          <w:tcPr>
            <w:tcW w:w="6662" w:type="dxa"/>
            <w:hideMark/>
          </w:tcPr>
          <w:p w14:paraId="6CA187E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card used for payment contemporaneous with invoice issuance.</w:t>
            </w:r>
          </w:p>
        </w:tc>
        <w:tc>
          <w:tcPr>
            <w:tcW w:w="851" w:type="dxa"/>
            <w:hideMark/>
          </w:tcPr>
          <w:p w14:paraId="0BE8346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62F8BA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490DEBB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0F28E4D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1756D60" w14:textId="77777777" w:rsidR="00E32F89" w:rsidRPr="001514E7" w:rsidRDefault="00E32F89" w:rsidP="00E32F89">
            <w:pPr>
              <w:pStyle w:val="BodyText"/>
              <w:rPr>
                <w:rFonts w:cs="Arial"/>
                <w:sz w:val="20"/>
                <w:szCs w:val="20"/>
              </w:rPr>
            </w:pPr>
            <w:r w:rsidRPr="001514E7">
              <w:rPr>
                <w:rFonts w:cs="Arial"/>
                <w:sz w:val="20"/>
                <w:szCs w:val="20"/>
              </w:rPr>
              <w:t>ibt-087</w:t>
            </w:r>
          </w:p>
        </w:tc>
        <w:tc>
          <w:tcPr>
            <w:tcW w:w="850" w:type="dxa"/>
            <w:hideMark/>
          </w:tcPr>
          <w:p w14:paraId="20F1D48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872A13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Payment card primary account number</w:t>
            </w:r>
          </w:p>
        </w:tc>
        <w:tc>
          <w:tcPr>
            <w:tcW w:w="6662" w:type="dxa"/>
            <w:hideMark/>
          </w:tcPr>
          <w:p w14:paraId="609FD64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Primary Account Number (PAN) of the card used for payment.</w:t>
            </w:r>
          </w:p>
        </w:tc>
        <w:tc>
          <w:tcPr>
            <w:tcW w:w="851" w:type="dxa"/>
            <w:hideMark/>
          </w:tcPr>
          <w:p w14:paraId="6EED5D0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315D41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17756ED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3CB00F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EE03705" w14:textId="77777777" w:rsidR="00E32F89" w:rsidRPr="001514E7" w:rsidRDefault="00E32F89" w:rsidP="00E32F89">
            <w:pPr>
              <w:pStyle w:val="BodyText"/>
              <w:rPr>
                <w:rFonts w:cs="Arial"/>
                <w:sz w:val="20"/>
                <w:szCs w:val="20"/>
              </w:rPr>
            </w:pPr>
            <w:r w:rsidRPr="001514E7">
              <w:rPr>
                <w:rFonts w:cs="Arial"/>
                <w:sz w:val="20"/>
                <w:szCs w:val="20"/>
              </w:rPr>
              <w:t>ibt-088</w:t>
            </w:r>
          </w:p>
        </w:tc>
        <w:tc>
          <w:tcPr>
            <w:tcW w:w="850" w:type="dxa"/>
            <w:hideMark/>
          </w:tcPr>
          <w:p w14:paraId="6AAB7AA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F8D4F9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Payment card holder name</w:t>
            </w:r>
          </w:p>
        </w:tc>
        <w:tc>
          <w:tcPr>
            <w:tcW w:w="6662" w:type="dxa"/>
            <w:hideMark/>
          </w:tcPr>
          <w:p w14:paraId="7B32C4B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name of the payment card holder. </w:t>
            </w:r>
          </w:p>
        </w:tc>
        <w:tc>
          <w:tcPr>
            <w:tcW w:w="851" w:type="dxa"/>
            <w:hideMark/>
          </w:tcPr>
          <w:p w14:paraId="65B1AC8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C3456E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EF623D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2AA22C8"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DF02314" w14:textId="77777777" w:rsidR="00E32F89" w:rsidRPr="001514E7" w:rsidRDefault="00E32F89" w:rsidP="00E32F89">
            <w:pPr>
              <w:pStyle w:val="BodyText"/>
              <w:rPr>
                <w:rFonts w:cs="Arial"/>
                <w:sz w:val="20"/>
                <w:szCs w:val="20"/>
              </w:rPr>
            </w:pPr>
            <w:r w:rsidRPr="001514E7">
              <w:rPr>
                <w:rFonts w:cs="Arial"/>
                <w:sz w:val="20"/>
                <w:szCs w:val="20"/>
              </w:rPr>
              <w:t>ibg-19</w:t>
            </w:r>
          </w:p>
        </w:tc>
        <w:tc>
          <w:tcPr>
            <w:tcW w:w="850" w:type="dxa"/>
            <w:hideMark/>
          </w:tcPr>
          <w:p w14:paraId="507E5D9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1AD9C4A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DIRECT DEBIT </w:t>
            </w:r>
          </w:p>
        </w:tc>
        <w:tc>
          <w:tcPr>
            <w:tcW w:w="6662" w:type="dxa"/>
            <w:hideMark/>
          </w:tcPr>
          <w:p w14:paraId="2F59D6C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to specify a direct debit.</w:t>
            </w:r>
          </w:p>
        </w:tc>
        <w:tc>
          <w:tcPr>
            <w:tcW w:w="851" w:type="dxa"/>
            <w:hideMark/>
          </w:tcPr>
          <w:p w14:paraId="2490FB7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90BCB0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04790B1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2942A4D7"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4050E73" w14:textId="77777777" w:rsidR="00E32F89" w:rsidRPr="001514E7" w:rsidRDefault="00E32F89" w:rsidP="00E32F89">
            <w:pPr>
              <w:pStyle w:val="BodyText"/>
              <w:rPr>
                <w:rFonts w:cs="Arial"/>
                <w:sz w:val="20"/>
                <w:szCs w:val="20"/>
              </w:rPr>
            </w:pPr>
            <w:r w:rsidRPr="001514E7">
              <w:rPr>
                <w:rFonts w:cs="Arial"/>
                <w:sz w:val="20"/>
                <w:szCs w:val="20"/>
              </w:rPr>
              <w:t>ibt-089</w:t>
            </w:r>
          </w:p>
        </w:tc>
        <w:tc>
          <w:tcPr>
            <w:tcW w:w="850" w:type="dxa"/>
            <w:hideMark/>
          </w:tcPr>
          <w:p w14:paraId="110829A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133617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Mandate reference identifier</w:t>
            </w:r>
          </w:p>
        </w:tc>
        <w:tc>
          <w:tcPr>
            <w:tcW w:w="6662" w:type="dxa"/>
            <w:hideMark/>
          </w:tcPr>
          <w:p w14:paraId="2B2DB0C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Unique identifier assigned by the Payee for referencing the direct debit mandate.</w:t>
            </w:r>
          </w:p>
        </w:tc>
        <w:tc>
          <w:tcPr>
            <w:tcW w:w="851" w:type="dxa"/>
            <w:hideMark/>
          </w:tcPr>
          <w:p w14:paraId="12E360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7F6A89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0CAECED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8F351C2"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CBA9A8D" w14:textId="77777777" w:rsidR="00E32F89" w:rsidRPr="001514E7" w:rsidRDefault="00E32F89" w:rsidP="00E32F89">
            <w:pPr>
              <w:pStyle w:val="BodyText"/>
              <w:rPr>
                <w:rFonts w:cs="Arial"/>
                <w:sz w:val="20"/>
                <w:szCs w:val="20"/>
              </w:rPr>
            </w:pPr>
            <w:r w:rsidRPr="001514E7">
              <w:rPr>
                <w:rFonts w:cs="Arial"/>
                <w:sz w:val="20"/>
                <w:szCs w:val="20"/>
              </w:rPr>
              <w:t>ibt-090</w:t>
            </w:r>
          </w:p>
        </w:tc>
        <w:tc>
          <w:tcPr>
            <w:tcW w:w="850" w:type="dxa"/>
            <w:hideMark/>
          </w:tcPr>
          <w:p w14:paraId="1DC81A3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0A3A2A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Bank assigned creditor identifier</w:t>
            </w:r>
          </w:p>
        </w:tc>
        <w:tc>
          <w:tcPr>
            <w:tcW w:w="6662" w:type="dxa"/>
            <w:hideMark/>
          </w:tcPr>
          <w:p w14:paraId="40A3AA3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Unique banking reference identifier of the Payee or Seller assigned by the Payee or Seller bank.</w:t>
            </w:r>
          </w:p>
        </w:tc>
        <w:tc>
          <w:tcPr>
            <w:tcW w:w="851" w:type="dxa"/>
            <w:hideMark/>
          </w:tcPr>
          <w:p w14:paraId="61C71AF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E6234A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088B742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582BB283"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99460A8" w14:textId="77777777" w:rsidR="00E32F89" w:rsidRPr="001514E7" w:rsidRDefault="00E32F89" w:rsidP="00E32F89">
            <w:pPr>
              <w:pStyle w:val="BodyText"/>
              <w:rPr>
                <w:rFonts w:cs="Arial"/>
                <w:sz w:val="20"/>
                <w:szCs w:val="20"/>
              </w:rPr>
            </w:pPr>
            <w:r w:rsidRPr="001514E7">
              <w:rPr>
                <w:rFonts w:cs="Arial"/>
                <w:sz w:val="20"/>
                <w:szCs w:val="20"/>
              </w:rPr>
              <w:t>ibt-091</w:t>
            </w:r>
          </w:p>
        </w:tc>
        <w:tc>
          <w:tcPr>
            <w:tcW w:w="850" w:type="dxa"/>
            <w:hideMark/>
          </w:tcPr>
          <w:p w14:paraId="2C4CFD6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0A303C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Debited account identifier</w:t>
            </w:r>
          </w:p>
        </w:tc>
        <w:tc>
          <w:tcPr>
            <w:tcW w:w="6662" w:type="dxa"/>
            <w:hideMark/>
          </w:tcPr>
          <w:p w14:paraId="28D3F60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account to be debited by the direct debit. </w:t>
            </w:r>
          </w:p>
        </w:tc>
        <w:tc>
          <w:tcPr>
            <w:tcW w:w="851" w:type="dxa"/>
            <w:hideMark/>
          </w:tcPr>
          <w:p w14:paraId="669342F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A7DBDD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04E8204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686B798"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F6C408E" w14:textId="77777777" w:rsidR="00E32F89" w:rsidRPr="001514E7" w:rsidRDefault="00E32F89" w:rsidP="00E32F89">
            <w:pPr>
              <w:pStyle w:val="BodyText"/>
              <w:rPr>
                <w:rFonts w:cs="Arial"/>
                <w:sz w:val="20"/>
                <w:szCs w:val="20"/>
              </w:rPr>
            </w:pPr>
            <w:r w:rsidRPr="001514E7">
              <w:rPr>
                <w:rFonts w:cs="Arial"/>
                <w:sz w:val="20"/>
                <w:szCs w:val="20"/>
              </w:rPr>
              <w:t>ibg-35</w:t>
            </w:r>
          </w:p>
        </w:tc>
        <w:tc>
          <w:tcPr>
            <w:tcW w:w="850" w:type="dxa"/>
            <w:hideMark/>
          </w:tcPr>
          <w:p w14:paraId="16F54FD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5C03E2A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Paid amounts</w:t>
            </w:r>
          </w:p>
        </w:tc>
        <w:tc>
          <w:tcPr>
            <w:tcW w:w="6662" w:type="dxa"/>
            <w:hideMark/>
          </w:tcPr>
          <w:p w14:paraId="1C1B502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851" w:type="dxa"/>
            <w:hideMark/>
          </w:tcPr>
          <w:p w14:paraId="5EDEAB1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1F55FFF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4149C7E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70C59A7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93E116B" w14:textId="77777777" w:rsidR="00E32F89" w:rsidRPr="001514E7" w:rsidRDefault="00E32F89" w:rsidP="00E32F89">
            <w:pPr>
              <w:pStyle w:val="BodyText"/>
              <w:rPr>
                <w:rFonts w:cs="Arial"/>
                <w:sz w:val="20"/>
                <w:szCs w:val="20"/>
              </w:rPr>
            </w:pPr>
            <w:r w:rsidRPr="001514E7">
              <w:rPr>
                <w:rFonts w:cs="Arial"/>
                <w:sz w:val="20"/>
                <w:szCs w:val="20"/>
              </w:rPr>
              <w:t>ibt-179</w:t>
            </w:r>
          </w:p>
        </w:tc>
        <w:tc>
          <w:tcPr>
            <w:tcW w:w="850" w:type="dxa"/>
            <w:hideMark/>
          </w:tcPr>
          <w:p w14:paraId="1D2F0F7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171EB2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Payment identifier</w:t>
            </w:r>
          </w:p>
        </w:tc>
        <w:tc>
          <w:tcPr>
            <w:tcW w:w="6662" w:type="dxa"/>
            <w:hideMark/>
          </w:tcPr>
          <w:p w14:paraId="7A58031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that references the payment, such as bank transfer identifier.</w:t>
            </w:r>
          </w:p>
        </w:tc>
        <w:tc>
          <w:tcPr>
            <w:tcW w:w="851" w:type="dxa"/>
            <w:hideMark/>
          </w:tcPr>
          <w:p w14:paraId="1D7BC98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30EFD64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7BFB3FA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CDDCCE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7C2EAD8" w14:textId="77777777" w:rsidR="00E32F89" w:rsidRPr="001514E7" w:rsidRDefault="00E32F89" w:rsidP="00E32F89">
            <w:pPr>
              <w:pStyle w:val="BodyText"/>
              <w:rPr>
                <w:rFonts w:cs="Arial"/>
                <w:sz w:val="20"/>
                <w:szCs w:val="20"/>
              </w:rPr>
            </w:pPr>
            <w:r w:rsidRPr="001514E7">
              <w:rPr>
                <w:rFonts w:cs="Arial"/>
                <w:sz w:val="20"/>
                <w:szCs w:val="20"/>
              </w:rPr>
              <w:t>ibt-180</w:t>
            </w:r>
          </w:p>
        </w:tc>
        <w:tc>
          <w:tcPr>
            <w:tcW w:w="850" w:type="dxa"/>
            <w:hideMark/>
          </w:tcPr>
          <w:p w14:paraId="3BB83BC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5DB37C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Paid amount</w:t>
            </w:r>
          </w:p>
        </w:tc>
        <w:tc>
          <w:tcPr>
            <w:tcW w:w="6662" w:type="dxa"/>
            <w:hideMark/>
          </w:tcPr>
          <w:p w14:paraId="65F7EDB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amount of the payment in the invoice currency.</w:t>
            </w:r>
          </w:p>
        </w:tc>
        <w:tc>
          <w:tcPr>
            <w:tcW w:w="851" w:type="dxa"/>
            <w:hideMark/>
          </w:tcPr>
          <w:p w14:paraId="73675B3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1..1</w:t>
            </w:r>
          </w:p>
        </w:tc>
        <w:tc>
          <w:tcPr>
            <w:tcW w:w="1176" w:type="dxa"/>
            <w:hideMark/>
          </w:tcPr>
          <w:p w14:paraId="5F22859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4A6B2E5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6CF243B"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40B433D" w14:textId="77777777" w:rsidR="00E32F89" w:rsidRPr="001514E7" w:rsidRDefault="00E32F89" w:rsidP="00E32F89">
            <w:pPr>
              <w:pStyle w:val="BodyText"/>
              <w:rPr>
                <w:rFonts w:cs="Arial"/>
                <w:sz w:val="20"/>
                <w:szCs w:val="20"/>
              </w:rPr>
            </w:pPr>
            <w:r w:rsidRPr="001514E7">
              <w:rPr>
                <w:rFonts w:cs="Arial"/>
                <w:sz w:val="20"/>
                <w:szCs w:val="20"/>
              </w:rPr>
              <w:t>ibt-181</w:t>
            </w:r>
          </w:p>
        </w:tc>
        <w:tc>
          <w:tcPr>
            <w:tcW w:w="850" w:type="dxa"/>
            <w:hideMark/>
          </w:tcPr>
          <w:p w14:paraId="2F1F5C4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123862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date when the paid amount is debited to the invoice.</w:t>
            </w:r>
          </w:p>
        </w:tc>
        <w:tc>
          <w:tcPr>
            <w:tcW w:w="6662" w:type="dxa"/>
            <w:hideMark/>
          </w:tcPr>
          <w:p w14:paraId="2ADD694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date when the prepaid amount was received by the seller.</w:t>
            </w:r>
          </w:p>
        </w:tc>
        <w:tc>
          <w:tcPr>
            <w:tcW w:w="851" w:type="dxa"/>
            <w:hideMark/>
          </w:tcPr>
          <w:p w14:paraId="0B1C484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570D4E7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3488FFE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155FA62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3ADABF2" w14:textId="77777777" w:rsidR="00E32F89" w:rsidRPr="001514E7" w:rsidRDefault="00E32F89" w:rsidP="00E32F89">
            <w:pPr>
              <w:pStyle w:val="BodyText"/>
              <w:rPr>
                <w:rFonts w:cs="Arial"/>
                <w:sz w:val="20"/>
                <w:szCs w:val="20"/>
              </w:rPr>
            </w:pPr>
            <w:r w:rsidRPr="001514E7">
              <w:rPr>
                <w:rFonts w:cs="Arial"/>
                <w:sz w:val="20"/>
                <w:szCs w:val="20"/>
              </w:rPr>
              <w:t>ibt-182</w:t>
            </w:r>
          </w:p>
        </w:tc>
        <w:tc>
          <w:tcPr>
            <w:tcW w:w="850" w:type="dxa"/>
            <w:hideMark/>
          </w:tcPr>
          <w:p w14:paraId="48AA4BD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82B4FC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Payment type</w:t>
            </w:r>
          </w:p>
        </w:tc>
        <w:tc>
          <w:tcPr>
            <w:tcW w:w="6662" w:type="dxa"/>
            <w:hideMark/>
          </w:tcPr>
          <w:p w14:paraId="40A0E16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type of the the payment.</w:t>
            </w:r>
          </w:p>
        </w:tc>
        <w:tc>
          <w:tcPr>
            <w:tcW w:w="851" w:type="dxa"/>
            <w:hideMark/>
          </w:tcPr>
          <w:p w14:paraId="76F52C1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36AAA86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4C0C77E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6D32CF37"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1757DC9" w14:textId="77777777" w:rsidR="00E32F89" w:rsidRPr="001514E7" w:rsidRDefault="00E32F89" w:rsidP="00E32F89">
            <w:pPr>
              <w:pStyle w:val="BodyText"/>
              <w:rPr>
                <w:rFonts w:cs="Arial"/>
                <w:sz w:val="20"/>
                <w:szCs w:val="20"/>
              </w:rPr>
            </w:pPr>
            <w:r w:rsidRPr="001514E7">
              <w:rPr>
                <w:rFonts w:cs="Arial"/>
                <w:sz w:val="20"/>
                <w:szCs w:val="20"/>
              </w:rPr>
              <w:t>ibg-20</w:t>
            </w:r>
          </w:p>
        </w:tc>
        <w:tc>
          <w:tcPr>
            <w:tcW w:w="850" w:type="dxa"/>
            <w:hideMark/>
          </w:tcPr>
          <w:p w14:paraId="63673F2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0AEF227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LEVEL ALLOWANCES</w:t>
            </w:r>
          </w:p>
        </w:tc>
        <w:tc>
          <w:tcPr>
            <w:tcW w:w="6662" w:type="dxa"/>
            <w:hideMark/>
          </w:tcPr>
          <w:p w14:paraId="130A4B3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allowances applicable to the Invoice as a whole.</w:t>
            </w:r>
          </w:p>
        </w:tc>
        <w:tc>
          <w:tcPr>
            <w:tcW w:w="851" w:type="dxa"/>
            <w:hideMark/>
          </w:tcPr>
          <w:p w14:paraId="0CF4F70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2CB5337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3E841BF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358362D"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144590E" w14:textId="77777777" w:rsidR="00E32F89" w:rsidRPr="001514E7" w:rsidRDefault="00E32F89" w:rsidP="00E32F89">
            <w:pPr>
              <w:pStyle w:val="BodyText"/>
              <w:rPr>
                <w:rFonts w:cs="Arial"/>
                <w:sz w:val="20"/>
                <w:szCs w:val="20"/>
              </w:rPr>
            </w:pPr>
            <w:r w:rsidRPr="001514E7">
              <w:rPr>
                <w:rFonts w:cs="Arial"/>
                <w:sz w:val="20"/>
                <w:szCs w:val="20"/>
              </w:rPr>
              <w:t>ibt-092</w:t>
            </w:r>
          </w:p>
        </w:tc>
        <w:tc>
          <w:tcPr>
            <w:tcW w:w="850" w:type="dxa"/>
            <w:hideMark/>
          </w:tcPr>
          <w:p w14:paraId="4619537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4A3CCD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Document level allowance amount</w:t>
            </w:r>
          </w:p>
        </w:tc>
        <w:tc>
          <w:tcPr>
            <w:tcW w:w="6662" w:type="dxa"/>
            <w:hideMark/>
          </w:tcPr>
          <w:p w14:paraId="2AF6B21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amount of an allowance, without TAX.</w:t>
            </w:r>
          </w:p>
        </w:tc>
        <w:tc>
          <w:tcPr>
            <w:tcW w:w="851" w:type="dxa"/>
            <w:hideMark/>
          </w:tcPr>
          <w:p w14:paraId="551C0A7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FC9F10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712FD70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EFB1A1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A233D14" w14:textId="77777777" w:rsidR="00E32F89" w:rsidRPr="001514E7" w:rsidRDefault="00E32F89" w:rsidP="00E32F89">
            <w:pPr>
              <w:pStyle w:val="BodyText"/>
              <w:rPr>
                <w:rFonts w:cs="Arial"/>
                <w:sz w:val="20"/>
                <w:szCs w:val="20"/>
              </w:rPr>
            </w:pPr>
            <w:r w:rsidRPr="001514E7">
              <w:rPr>
                <w:rFonts w:cs="Arial"/>
                <w:sz w:val="20"/>
                <w:szCs w:val="20"/>
              </w:rPr>
              <w:t>ibt-093</w:t>
            </w:r>
          </w:p>
        </w:tc>
        <w:tc>
          <w:tcPr>
            <w:tcW w:w="850" w:type="dxa"/>
            <w:hideMark/>
          </w:tcPr>
          <w:p w14:paraId="34EB153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99996A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level allowance base amount</w:t>
            </w:r>
          </w:p>
        </w:tc>
        <w:tc>
          <w:tcPr>
            <w:tcW w:w="6662" w:type="dxa"/>
            <w:hideMark/>
          </w:tcPr>
          <w:p w14:paraId="54355CE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base amount that may be used, in conjunction with the document level allowance percentage, to calculate the document level allowance amount.</w:t>
            </w:r>
          </w:p>
        </w:tc>
        <w:tc>
          <w:tcPr>
            <w:tcW w:w="851" w:type="dxa"/>
            <w:hideMark/>
          </w:tcPr>
          <w:p w14:paraId="1E3B159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BB90B3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64F10FE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95F257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2246E52" w14:textId="77777777" w:rsidR="00E32F89" w:rsidRPr="001514E7" w:rsidRDefault="00E32F89" w:rsidP="00E32F89">
            <w:pPr>
              <w:pStyle w:val="BodyText"/>
              <w:rPr>
                <w:rFonts w:cs="Arial"/>
                <w:sz w:val="20"/>
                <w:szCs w:val="20"/>
              </w:rPr>
            </w:pPr>
            <w:r w:rsidRPr="001514E7">
              <w:rPr>
                <w:rFonts w:cs="Arial"/>
                <w:sz w:val="20"/>
                <w:szCs w:val="20"/>
              </w:rPr>
              <w:lastRenderedPageBreak/>
              <w:t>ibt-094</w:t>
            </w:r>
          </w:p>
        </w:tc>
        <w:tc>
          <w:tcPr>
            <w:tcW w:w="850" w:type="dxa"/>
            <w:hideMark/>
          </w:tcPr>
          <w:p w14:paraId="5AA91FB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531DCB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Document level allowance percentage</w:t>
            </w:r>
          </w:p>
        </w:tc>
        <w:tc>
          <w:tcPr>
            <w:tcW w:w="6662" w:type="dxa"/>
            <w:hideMark/>
          </w:tcPr>
          <w:p w14:paraId="04EC0A6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percentage that may be used, in conjunction with the document level allowance base amount, to calculate the document level allowance amount.</w:t>
            </w:r>
          </w:p>
        </w:tc>
        <w:tc>
          <w:tcPr>
            <w:tcW w:w="851" w:type="dxa"/>
            <w:hideMark/>
          </w:tcPr>
          <w:p w14:paraId="6E58E42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336270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Percent</w:t>
            </w:r>
          </w:p>
        </w:tc>
        <w:tc>
          <w:tcPr>
            <w:tcW w:w="1011" w:type="dxa"/>
            <w:hideMark/>
          </w:tcPr>
          <w:p w14:paraId="2F84167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81CF1E1"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22DAD62" w14:textId="77777777" w:rsidR="00E32F89" w:rsidRPr="001514E7" w:rsidRDefault="00E32F89" w:rsidP="00E32F89">
            <w:pPr>
              <w:pStyle w:val="BodyText"/>
              <w:rPr>
                <w:rFonts w:cs="Arial"/>
                <w:sz w:val="20"/>
                <w:szCs w:val="20"/>
              </w:rPr>
            </w:pPr>
            <w:r w:rsidRPr="001514E7">
              <w:rPr>
                <w:rFonts w:cs="Arial"/>
                <w:sz w:val="20"/>
                <w:szCs w:val="20"/>
              </w:rPr>
              <w:t>ibt-095</w:t>
            </w:r>
          </w:p>
        </w:tc>
        <w:tc>
          <w:tcPr>
            <w:tcW w:w="850" w:type="dxa"/>
            <w:hideMark/>
          </w:tcPr>
          <w:p w14:paraId="3D61706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E2102A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level allowance TAX category code</w:t>
            </w:r>
          </w:p>
        </w:tc>
        <w:tc>
          <w:tcPr>
            <w:tcW w:w="6662" w:type="dxa"/>
            <w:hideMark/>
          </w:tcPr>
          <w:p w14:paraId="3370344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coded identification of what TAX category applies to the document level allowance.</w:t>
            </w:r>
          </w:p>
        </w:tc>
        <w:tc>
          <w:tcPr>
            <w:tcW w:w="851" w:type="dxa"/>
            <w:hideMark/>
          </w:tcPr>
          <w:p w14:paraId="7291B58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AED9E9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68E9B04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6840A3D"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9782D44" w14:textId="77777777" w:rsidR="00E32F89" w:rsidRPr="001514E7" w:rsidRDefault="00E32F89" w:rsidP="00E32F89">
            <w:pPr>
              <w:pStyle w:val="BodyText"/>
              <w:rPr>
                <w:rFonts w:cs="Arial"/>
                <w:sz w:val="20"/>
                <w:szCs w:val="20"/>
              </w:rPr>
            </w:pPr>
            <w:r w:rsidRPr="001514E7">
              <w:rPr>
                <w:rFonts w:cs="Arial"/>
                <w:sz w:val="20"/>
                <w:szCs w:val="20"/>
              </w:rPr>
              <w:t>ibt-096</w:t>
            </w:r>
          </w:p>
        </w:tc>
        <w:tc>
          <w:tcPr>
            <w:tcW w:w="850" w:type="dxa"/>
            <w:hideMark/>
          </w:tcPr>
          <w:p w14:paraId="526D4C1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60CE5A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Document level allowance TAX rate</w:t>
            </w:r>
          </w:p>
        </w:tc>
        <w:tc>
          <w:tcPr>
            <w:tcW w:w="6662" w:type="dxa"/>
            <w:hideMark/>
          </w:tcPr>
          <w:p w14:paraId="77D2DC3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TAX rate, represented as percentage that applies to the document level allowance.</w:t>
            </w:r>
          </w:p>
        </w:tc>
        <w:tc>
          <w:tcPr>
            <w:tcW w:w="851" w:type="dxa"/>
            <w:hideMark/>
          </w:tcPr>
          <w:p w14:paraId="6F57B5D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2E82DC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Percent</w:t>
            </w:r>
          </w:p>
        </w:tc>
        <w:tc>
          <w:tcPr>
            <w:tcW w:w="1011" w:type="dxa"/>
            <w:hideMark/>
          </w:tcPr>
          <w:p w14:paraId="703042E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39B90FDC"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2898A20" w14:textId="77777777" w:rsidR="00E32F89" w:rsidRPr="001514E7" w:rsidRDefault="00E32F89" w:rsidP="00E32F89">
            <w:pPr>
              <w:pStyle w:val="BodyText"/>
              <w:rPr>
                <w:rFonts w:cs="Arial"/>
                <w:sz w:val="20"/>
                <w:szCs w:val="20"/>
              </w:rPr>
            </w:pPr>
            <w:r w:rsidRPr="001514E7">
              <w:rPr>
                <w:rFonts w:cs="Arial"/>
                <w:sz w:val="20"/>
                <w:szCs w:val="20"/>
              </w:rPr>
              <w:t>ibt-097</w:t>
            </w:r>
          </w:p>
        </w:tc>
        <w:tc>
          <w:tcPr>
            <w:tcW w:w="850" w:type="dxa"/>
            <w:hideMark/>
          </w:tcPr>
          <w:p w14:paraId="4184976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16B264C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level allowance reason</w:t>
            </w:r>
          </w:p>
        </w:tc>
        <w:tc>
          <w:tcPr>
            <w:tcW w:w="6662" w:type="dxa"/>
            <w:hideMark/>
          </w:tcPr>
          <w:p w14:paraId="54D1E06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reason for the document level allowance, expressed as text. </w:t>
            </w:r>
          </w:p>
        </w:tc>
        <w:tc>
          <w:tcPr>
            <w:tcW w:w="851" w:type="dxa"/>
            <w:hideMark/>
          </w:tcPr>
          <w:p w14:paraId="129A46F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3A0C45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09987B2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2CD2701"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BA24776" w14:textId="77777777" w:rsidR="00E32F89" w:rsidRPr="001514E7" w:rsidRDefault="00E32F89" w:rsidP="00E32F89">
            <w:pPr>
              <w:pStyle w:val="BodyText"/>
              <w:rPr>
                <w:rFonts w:cs="Arial"/>
                <w:sz w:val="20"/>
                <w:szCs w:val="20"/>
              </w:rPr>
            </w:pPr>
            <w:r w:rsidRPr="001514E7">
              <w:rPr>
                <w:rFonts w:cs="Arial"/>
                <w:sz w:val="20"/>
                <w:szCs w:val="20"/>
              </w:rPr>
              <w:t>ibt-098</w:t>
            </w:r>
          </w:p>
        </w:tc>
        <w:tc>
          <w:tcPr>
            <w:tcW w:w="850" w:type="dxa"/>
            <w:hideMark/>
          </w:tcPr>
          <w:p w14:paraId="6B9C39D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364650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Document level allowance reason code</w:t>
            </w:r>
          </w:p>
        </w:tc>
        <w:tc>
          <w:tcPr>
            <w:tcW w:w="6662" w:type="dxa"/>
            <w:hideMark/>
          </w:tcPr>
          <w:p w14:paraId="1D8532C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reason for the document level allowance, expressed as a code.</w:t>
            </w:r>
          </w:p>
        </w:tc>
        <w:tc>
          <w:tcPr>
            <w:tcW w:w="851" w:type="dxa"/>
            <w:hideMark/>
          </w:tcPr>
          <w:p w14:paraId="19FA100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946A40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1610850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6C4F684"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35E1EB0" w14:textId="77777777" w:rsidR="00E32F89" w:rsidRPr="001514E7" w:rsidRDefault="00E32F89" w:rsidP="00E32F89">
            <w:pPr>
              <w:pStyle w:val="BodyText"/>
              <w:rPr>
                <w:rFonts w:cs="Arial"/>
                <w:sz w:val="20"/>
                <w:szCs w:val="20"/>
              </w:rPr>
            </w:pPr>
            <w:r w:rsidRPr="001514E7">
              <w:rPr>
                <w:rFonts w:cs="Arial"/>
                <w:sz w:val="20"/>
                <w:szCs w:val="20"/>
              </w:rPr>
              <w:t>ibg-21</w:t>
            </w:r>
          </w:p>
        </w:tc>
        <w:tc>
          <w:tcPr>
            <w:tcW w:w="850" w:type="dxa"/>
            <w:hideMark/>
          </w:tcPr>
          <w:p w14:paraId="2CCC312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3086C8F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LEVEL CHARGES</w:t>
            </w:r>
          </w:p>
        </w:tc>
        <w:tc>
          <w:tcPr>
            <w:tcW w:w="6662" w:type="dxa"/>
            <w:hideMark/>
          </w:tcPr>
          <w:p w14:paraId="3DD861C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charges and taxes other than TAX, applicable to the Invoice as a whole.</w:t>
            </w:r>
          </w:p>
        </w:tc>
        <w:tc>
          <w:tcPr>
            <w:tcW w:w="851" w:type="dxa"/>
            <w:hideMark/>
          </w:tcPr>
          <w:p w14:paraId="312B018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59E67EC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7A9A268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4801008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D31E7F7" w14:textId="77777777" w:rsidR="00E32F89" w:rsidRPr="001514E7" w:rsidRDefault="00E32F89" w:rsidP="00E32F89">
            <w:pPr>
              <w:pStyle w:val="BodyText"/>
              <w:rPr>
                <w:rFonts w:cs="Arial"/>
                <w:sz w:val="20"/>
                <w:szCs w:val="20"/>
              </w:rPr>
            </w:pPr>
            <w:r w:rsidRPr="001514E7">
              <w:rPr>
                <w:rFonts w:cs="Arial"/>
                <w:sz w:val="20"/>
                <w:szCs w:val="20"/>
              </w:rPr>
              <w:t>ibt-099</w:t>
            </w:r>
          </w:p>
        </w:tc>
        <w:tc>
          <w:tcPr>
            <w:tcW w:w="850" w:type="dxa"/>
            <w:hideMark/>
          </w:tcPr>
          <w:p w14:paraId="0E9CC98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FECB90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Document level charge amount</w:t>
            </w:r>
          </w:p>
        </w:tc>
        <w:tc>
          <w:tcPr>
            <w:tcW w:w="6662" w:type="dxa"/>
            <w:hideMark/>
          </w:tcPr>
          <w:p w14:paraId="2783321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amount of a charge, without TAX.</w:t>
            </w:r>
          </w:p>
        </w:tc>
        <w:tc>
          <w:tcPr>
            <w:tcW w:w="851" w:type="dxa"/>
            <w:hideMark/>
          </w:tcPr>
          <w:p w14:paraId="6F25491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0471BBB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1A3A41F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A03C59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97D7761" w14:textId="77777777" w:rsidR="00E32F89" w:rsidRPr="001514E7" w:rsidRDefault="00E32F89" w:rsidP="00E32F89">
            <w:pPr>
              <w:pStyle w:val="BodyText"/>
              <w:rPr>
                <w:rFonts w:cs="Arial"/>
                <w:sz w:val="20"/>
                <w:szCs w:val="20"/>
              </w:rPr>
            </w:pPr>
            <w:r w:rsidRPr="001514E7">
              <w:rPr>
                <w:rFonts w:cs="Arial"/>
                <w:sz w:val="20"/>
                <w:szCs w:val="20"/>
              </w:rPr>
              <w:t>ibt-100</w:t>
            </w:r>
          </w:p>
        </w:tc>
        <w:tc>
          <w:tcPr>
            <w:tcW w:w="850" w:type="dxa"/>
            <w:hideMark/>
          </w:tcPr>
          <w:p w14:paraId="0D59C3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7B256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level charge base amount</w:t>
            </w:r>
          </w:p>
        </w:tc>
        <w:tc>
          <w:tcPr>
            <w:tcW w:w="6662" w:type="dxa"/>
            <w:hideMark/>
          </w:tcPr>
          <w:p w14:paraId="1F9FA9C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base amount that may be used, in conjunction with the document level charge percentage, to calculate the document level charge amount.</w:t>
            </w:r>
          </w:p>
        </w:tc>
        <w:tc>
          <w:tcPr>
            <w:tcW w:w="851" w:type="dxa"/>
            <w:hideMark/>
          </w:tcPr>
          <w:p w14:paraId="4B41E79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A5DE4E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3F22EDA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46924A8"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DBFBB86" w14:textId="77777777" w:rsidR="00E32F89" w:rsidRPr="001514E7" w:rsidRDefault="00E32F89" w:rsidP="00E32F89">
            <w:pPr>
              <w:pStyle w:val="BodyText"/>
              <w:rPr>
                <w:rFonts w:cs="Arial"/>
                <w:sz w:val="20"/>
                <w:szCs w:val="20"/>
              </w:rPr>
            </w:pPr>
            <w:r w:rsidRPr="001514E7">
              <w:rPr>
                <w:rFonts w:cs="Arial"/>
                <w:sz w:val="20"/>
                <w:szCs w:val="20"/>
              </w:rPr>
              <w:t>ibt-101</w:t>
            </w:r>
          </w:p>
        </w:tc>
        <w:tc>
          <w:tcPr>
            <w:tcW w:w="850" w:type="dxa"/>
            <w:hideMark/>
          </w:tcPr>
          <w:p w14:paraId="7F89C7B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3BF8E9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Document level charge percentage</w:t>
            </w:r>
          </w:p>
        </w:tc>
        <w:tc>
          <w:tcPr>
            <w:tcW w:w="6662" w:type="dxa"/>
            <w:hideMark/>
          </w:tcPr>
          <w:p w14:paraId="46CF4D3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percentage that may be used, in conjunction with the document level charge base amount, to calculate the document level charge amount.</w:t>
            </w:r>
          </w:p>
        </w:tc>
        <w:tc>
          <w:tcPr>
            <w:tcW w:w="851" w:type="dxa"/>
            <w:hideMark/>
          </w:tcPr>
          <w:p w14:paraId="19D12C1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89444C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Percent</w:t>
            </w:r>
          </w:p>
        </w:tc>
        <w:tc>
          <w:tcPr>
            <w:tcW w:w="1011" w:type="dxa"/>
            <w:hideMark/>
          </w:tcPr>
          <w:p w14:paraId="3B1FF79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0AFB21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0B01699" w14:textId="77777777" w:rsidR="00E32F89" w:rsidRPr="001514E7" w:rsidRDefault="00E32F89" w:rsidP="00E32F89">
            <w:pPr>
              <w:pStyle w:val="BodyText"/>
              <w:rPr>
                <w:rFonts w:cs="Arial"/>
                <w:sz w:val="20"/>
                <w:szCs w:val="20"/>
              </w:rPr>
            </w:pPr>
            <w:r w:rsidRPr="001514E7">
              <w:rPr>
                <w:rFonts w:cs="Arial"/>
                <w:sz w:val="20"/>
                <w:szCs w:val="20"/>
              </w:rPr>
              <w:t>ibt-102</w:t>
            </w:r>
          </w:p>
        </w:tc>
        <w:tc>
          <w:tcPr>
            <w:tcW w:w="850" w:type="dxa"/>
            <w:hideMark/>
          </w:tcPr>
          <w:p w14:paraId="5E5FD60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1DA3B53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level charge TAX category code</w:t>
            </w:r>
          </w:p>
        </w:tc>
        <w:tc>
          <w:tcPr>
            <w:tcW w:w="6662" w:type="dxa"/>
            <w:hideMark/>
          </w:tcPr>
          <w:p w14:paraId="2C6B1E6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coded identification of what TAX category applies to the document level charge.</w:t>
            </w:r>
          </w:p>
        </w:tc>
        <w:tc>
          <w:tcPr>
            <w:tcW w:w="851" w:type="dxa"/>
            <w:hideMark/>
          </w:tcPr>
          <w:p w14:paraId="247A03B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77EDB3C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75170F3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6A6B24D9"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F4FA845" w14:textId="77777777" w:rsidR="00E32F89" w:rsidRPr="001514E7" w:rsidRDefault="00E32F89" w:rsidP="00E32F89">
            <w:pPr>
              <w:pStyle w:val="BodyText"/>
              <w:rPr>
                <w:rFonts w:cs="Arial"/>
                <w:sz w:val="20"/>
                <w:szCs w:val="20"/>
              </w:rPr>
            </w:pPr>
            <w:r w:rsidRPr="001514E7">
              <w:rPr>
                <w:rFonts w:cs="Arial"/>
                <w:sz w:val="20"/>
                <w:szCs w:val="20"/>
              </w:rPr>
              <w:t>ibt-103</w:t>
            </w:r>
          </w:p>
        </w:tc>
        <w:tc>
          <w:tcPr>
            <w:tcW w:w="850" w:type="dxa"/>
            <w:hideMark/>
          </w:tcPr>
          <w:p w14:paraId="6DF7345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F9F95D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Document level charge TAX rate</w:t>
            </w:r>
          </w:p>
        </w:tc>
        <w:tc>
          <w:tcPr>
            <w:tcW w:w="6662" w:type="dxa"/>
            <w:hideMark/>
          </w:tcPr>
          <w:p w14:paraId="684447C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TAX rate, represented as percentage that applies to the document level charge.</w:t>
            </w:r>
          </w:p>
        </w:tc>
        <w:tc>
          <w:tcPr>
            <w:tcW w:w="851" w:type="dxa"/>
            <w:hideMark/>
          </w:tcPr>
          <w:p w14:paraId="1E825BA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A02347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Percent</w:t>
            </w:r>
          </w:p>
        </w:tc>
        <w:tc>
          <w:tcPr>
            <w:tcW w:w="1011" w:type="dxa"/>
            <w:hideMark/>
          </w:tcPr>
          <w:p w14:paraId="11A462B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2FBC1DD4"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B717F09" w14:textId="77777777" w:rsidR="00E32F89" w:rsidRPr="001514E7" w:rsidRDefault="00E32F89" w:rsidP="00E32F89">
            <w:pPr>
              <w:pStyle w:val="BodyText"/>
              <w:rPr>
                <w:rFonts w:cs="Arial"/>
                <w:sz w:val="20"/>
                <w:szCs w:val="20"/>
              </w:rPr>
            </w:pPr>
            <w:r w:rsidRPr="001514E7">
              <w:rPr>
                <w:rFonts w:cs="Arial"/>
                <w:sz w:val="20"/>
                <w:szCs w:val="20"/>
              </w:rPr>
              <w:t>ibt-104</w:t>
            </w:r>
          </w:p>
        </w:tc>
        <w:tc>
          <w:tcPr>
            <w:tcW w:w="850" w:type="dxa"/>
            <w:hideMark/>
          </w:tcPr>
          <w:p w14:paraId="3C234CD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146D1E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level charge reason</w:t>
            </w:r>
          </w:p>
        </w:tc>
        <w:tc>
          <w:tcPr>
            <w:tcW w:w="6662" w:type="dxa"/>
            <w:hideMark/>
          </w:tcPr>
          <w:p w14:paraId="04EE8A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reason for the document level charge, expressed as text.</w:t>
            </w:r>
          </w:p>
        </w:tc>
        <w:tc>
          <w:tcPr>
            <w:tcW w:w="851" w:type="dxa"/>
            <w:hideMark/>
          </w:tcPr>
          <w:p w14:paraId="4E40F10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C6A8DC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0ECED48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4DA593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ED11F3D" w14:textId="77777777" w:rsidR="00E32F89" w:rsidRPr="001514E7" w:rsidRDefault="00E32F89" w:rsidP="00E32F89">
            <w:pPr>
              <w:pStyle w:val="BodyText"/>
              <w:rPr>
                <w:rFonts w:cs="Arial"/>
                <w:sz w:val="20"/>
                <w:szCs w:val="20"/>
              </w:rPr>
            </w:pPr>
            <w:r w:rsidRPr="001514E7">
              <w:rPr>
                <w:rFonts w:cs="Arial"/>
                <w:sz w:val="20"/>
                <w:szCs w:val="20"/>
              </w:rPr>
              <w:t>ibt-105</w:t>
            </w:r>
          </w:p>
        </w:tc>
        <w:tc>
          <w:tcPr>
            <w:tcW w:w="850" w:type="dxa"/>
            <w:hideMark/>
          </w:tcPr>
          <w:p w14:paraId="17A83D1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C3CF56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Document level charge reason code</w:t>
            </w:r>
          </w:p>
        </w:tc>
        <w:tc>
          <w:tcPr>
            <w:tcW w:w="6662" w:type="dxa"/>
            <w:hideMark/>
          </w:tcPr>
          <w:p w14:paraId="399F138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reason for the document level charge, expressed as a code.</w:t>
            </w:r>
          </w:p>
        </w:tc>
        <w:tc>
          <w:tcPr>
            <w:tcW w:w="851" w:type="dxa"/>
            <w:hideMark/>
          </w:tcPr>
          <w:p w14:paraId="26BE360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A2CA08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4D168AD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6F31E9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79D6267" w14:textId="77777777" w:rsidR="00E32F89" w:rsidRPr="001514E7" w:rsidRDefault="00E32F89" w:rsidP="00E32F89">
            <w:pPr>
              <w:pStyle w:val="BodyText"/>
              <w:rPr>
                <w:rFonts w:cs="Arial"/>
                <w:sz w:val="20"/>
                <w:szCs w:val="20"/>
              </w:rPr>
            </w:pPr>
            <w:r w:rsidRPr="001514E7">
              <w:rPr>
                <w:rFonts w:cs="Arial"/>
                <w:sz w:val="20"/>
                <w:szCs w:val="20"/>
              </w:rPr>
              <w:lastRenderedPageBreak/>
              <w:t>ibg-22</w:t>
            </w:r>
          </w:p>
        </w:tc>
        <w:tc>
          <w:tcPr>
            <w:tcW w:w="850" w:type="dxa"/>
            <w:hideMark/>
          </w:tcPr>
          <w:p w14:paraId="6BD4F7E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6438890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TOTALS</w:t>
            </w:r>
          </w:p>
        </w:tc>
        <w:tc>
          <w:tcPr>
            <w:tcW w:w="6662" w:type="dxa"/>
            <w:hideMark/>
          </w:tcPr>
          <w:p w14:paraId="67EDBF7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 group of business terms providing the monetary totals for the Invoice. </w:t>
            </w:r>
          </w:p>
        </w:tc>
        <w:tc>
          <w:tcPr>
            <w:tcW w:w="851" w:type="dxa"/>
            <w:hideMark/>
          </w:tcPr>
          <w:p w14:paraId="26D6FD9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0CC518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59601AD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602AE5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7E9A1A8" w14:textId="77777777" w:rsidR="00E32F89" w:rsidRPr="001514E7" w:rsidRDefault="00E32F89" w:rsidP="00E32F89">
            <w:pPr>
              <w:pStyle w:val="BodyText"/>
              <w:rPr>
                <w:rFonts w:cs="Arial"/>
                <w:sz w:val="20"/>
                <w:szCs w:val="20"/>
              </w:rPr>
            </w:pPr>
            <w:r w:rsidRPr="001514E7">
              <w:rPr>
                <w:rFonts w:cs="Arial"/>
                <w:sz w:val="20"/>
                <w:szCs w:val="20"/>
              </w:rPr>
              <w:t>ibt-106</w:t>
            </w:r>
          </w:p>
        </w:tc>
        <w:tc>
          <w:tcPr>
            <w:tcW w:w="850" w:type="dxa"/>
            <w:hideMark/>
          </w:tcPr>
          <w:p w14:paraId="68EB8E3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FBB81D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Sum of Invoice line net amount</w:t>
            </w:r>
          </w:p>
        </w:tc>
        <w:tc>
          <w:tcPr>
            <w:tcW w:w="6662" w:type="dxa"/>
            <w:hideMark/>
          </w:tcPr>
          <w:p w14:paraId="4770CEE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Sum of all Invoice line net amounts in the Invoice. </w:t>
            </w:r>
          </w:p>
        </w:tc>
        <w:tc>
          <w:tcPr>
            <w:tcW w:w="851" w:type="dxa"/>
            <w:hideMark/>
          </w:tcPr>
          <w:p w14:paraId="4DBD42F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70BDC9A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3BEEDF8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DBEF39A"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FE70716" w14:textId="77777777" w:rsidR="00E32F89" w:rsidRPr="001514E7" w:rsidRDefault="00E32F89" w:rsidP="00E32F89">
            <w:pPr>
              <w:pStyle w:val="BodyText"/>
              <w:rPr>
                <w:rFonts w:cs="Arial"/>
                <w:sz w:val="20"/>
                <w:szCs w:val="20"/>
              </w:rPr>
            </w:pPr>
            <w:r w:rsidRPr="001514E7">
              <w:rPr>
                <w:rFonts w:cs="Arial"/>
                <w:sz w:val="20"/>
                <w:szCs w:val="20"/>
              </w:rPr>
              <w:t>ibt-107</w:t>
            </w:r>
          </w:p>
        </w:tc>
        <w:tc>
          <w:tcPr>
            <w:tcW w:w="850" w:type="dxa"/>
            <w:hideMark/>
          </w:tcPr>
          <w:p w14:paraId="1D07BBC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CBB5A2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Sum of allowances on document level</w:t>
            </w:r>
          </w:p>
        </w:tc>
        <w:tc>
          <w:tcPr>
            <w:tcW w:w="6662" w:type="dxa"/>
            <w:hideMark/>
          </w:tcPr>
          <w:p w14:paraId="4A7F092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Sum of all allowances on document level in the Invoice.</w:t>
            </w:r>
          </w:p>
        </w:tc>
        <w:tc>
          <w:tcPr>
            <w:tcW w:w="851" w:type="dxa"/>
            <w:hideMark/>
          </w:tcPr>
          <w:p w14:paraId="068ED55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09C337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736F3E8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C4C4025"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19408B9" w14:textId="77777777" w:rsidR="00E32F89" w:rsidRPr="001514E7" w:rsidRDefault="00E32F89" w:rsidP="00E32F89">
            <w:pPr>
              <w:pStyle w:val="BodyText"/>
              <w:rPr>
                <w:rFonts w:cs="Arial"/>
                <w:sz w:val="20"/>
                <w:szCs w:val="20"/>
              </w:rPr>
            </w:pPr>
            <w:r w:rsidRPr="001514E7">
              <w:rPr>
                <w:rFonts w:cs="Arial"/>
                <w:sz w:val="20"/>
                <w:szCs w:val="20"/>
              </w:rPr>
              <w:t>ibt-108</w:t>
            </w:r>
          </w:p>
        </w:tc>
        <w:tc>
          <w:tcPr>
            <w:tcW w:w="850" w:type="dxa"/>
            <w:hideMark/>
          </w:tcPr>
          <w:p w14:paraId="571FA0B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3662C2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Sum of charges on document level</w:t>
            </w:r>
          </w:p>
        </w:tc>
        <w:tc>
          <w:tcPr>
            <w:tcW w:w="6662" w:type="dxa"/>
            <w:hideMark/>
          </w:tcPr>
          <w:p w14:paraId="31B7D40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Sum of all charges on document level in the Invoice.</w:t>
            </w:r>
          </w:p>
        </w:tc>
        <w:tc>
          <w:tcPr>
            <w:tcW w:w="851" w:type="dxa"/>
            <w:hideMark/>
          </w:tcPr>
          <w:p w14:paraId="744E6CC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FAF223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7CC1A7B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05D90C1"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445A07D" w14:textId="77777777" w:rsidR="00E32F89" w:rsidRPr="001514E7" w:rsidRDefault="00E32F89" w:rsidP="00E32F89">
            <w:pPr>
              <w:pStyle w:val="BodyText"/>
              <w:rPr>
                <w:rFonts w:cs="Arial"/>
                <w:sz w:val="20"/>
                <w:szCs w:val="20"/>
              </w:rPr>
            </w:pPr>
            <w:r w:rsidRPr="001514E7">
              <w:rPr>
                <w:rFonts w:cs="Arial"/>
                <w:sz w:val="20"/>
                <w:szCs w:val="20"/>
              </w:rPr>
              <w:t>ibt-109</w:t>
            </w:r>
          </w:p>
        </w:tc>
        <w:tc>
          <w:tcPr>
            <w:tcW w:w="850" w:type="dxa"/>
            <w:hideMark/>
          </w:tcPr>
          <w:p w14:paraId="7E2A951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2A7016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total amount without TAX</w:t>
            </w:r>
          </w:p>
        </w:tc>
        <w:tc>
          <w:tcPr>
            <w:tcW w:w="6662" w:type="dxa"/>
            <w:hideMark/>
          </w:tcPr>
          <w:p w14:paraId="1BEDA91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total amount of the Invoice without TAX.</w:t>
            </w:r>
          </w:p>
        </w:tc>
        <w:tc>
          <w:tcPr>
            <w:tcW w:w="851" w:type="dxa"/>
            <w:hideMark/>
          </w:tcPr>
          <w:p w14:paraId="077D3EB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6ADC888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296EF29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78BED45"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087064B" w14:textId="77777777" w:rsidR="00E32F89" w:rsidRPr="001514E7" w:rsidRDefault="00E32F89" w:rsidP="00E32F89">
            <w:pPr>
              <w:pStyle w:val="BodyText"/>
              <w:rPr>
                <w:rFonts w:cs="Arial"/>
                <w:sz w:val="20"/>
                <w:szCs w:val="20"/>
              </w:rPr>
            </w:pPr>
            <w:r w:rsidRPr="001514E7">
              <w:rPr>
                <w:rFonts w:cs="Arial"/>
                <w:sz w:val="20"/>
                <w:szCs w:val="20"/>
              </w:rPr>
              <w:t>ibt-110</w:t>
            </w:r>
          </w:p>
        </w:tc>
        <w:tc>
          <w:tcPr>
            <w:tcW w:w="850" w:type="dxa"/>
            <w:hideMark/>
          </w:tcPr>
          <w:p w14:paraId="17093E5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8A97A4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total TAX amount</w:t>
            </w:r>
          </w:p>
        </w:tc>
        <w:tc>
          <w:tcPr>
            <w:tcW w:w="6662" w:type="dxa"/>
            <w:hideMark/>
          </w:tcPr>
          <w:p w14:paraId="78C5CEF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total TAX amount for the Invoice.</w:t>
            </w:r>
          </w:p>
        </w:tc>
        <w:tc>
          <w:tcPr>
            <w:tcW w:w="851" w:type="dxa"/>
            <w:hideMark/>
          </w:tcPr>
          <w:p w14:paraId="57A292C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2E5D89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16B34C8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B31339C"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E1A7789" w14:textId="77777777" w:rsidR="00E32F89" w:rsidRPr="001514E7" w:rsidRDefault="00E32F89" w:rsidP="00E32F89">
            <w:pPr>
              <w:pStyle w:val="BodyText"/>
              <w:rPr>
                <w:rFonts w:cs="Arial"/>
                <w:sz w:val="20"/>
                <w:szCs w:val="20"/>
              </w:rPr>
            </w:pPr>
            <w:r w:rsidRPr="001514E7">
              <w:rPr>
                <w:rFonts w:cs="Arial"/>
                <w:sz w:val="20"/>
                <w:szCs w:val="20"/>
              </w:rPr>
              <w:t>ibt-111</w:t>
            </w:r>
          </w:p>
        </w:tc>
        <w:tc>
          <w:tcPr>
            <w:tcW w:w="850" w:type="dxa"/>
            <w:hideMark/>
          </w:tcPr>
          <w:p w14:paraId="6868AC3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12A2C37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total TAX amount in accounting currency</w:t>
            </w:r>
          </w:p>
        </w:tc>
        <w:tc>
          <w:tcPr>
            <w:tcW w:w="6662" w:type="dxa"/>
            <w:hideMark/>
          </w:tcPr>
          <w:p w14:paraId="0930B8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TAX total amount expressed in the accounting currency accepted or required in the country of the Seller.</w:t>
            </w:r>
          </w:p>
        </w:tc>
        <w:tc>
          <w:tcPr>
            <w:tcW w:w="851" w:type="dxa"/>
            <w:hideMark/>
          </w:tcPr>
          <w:p w14:paraId="2D2754D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8EDEAC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3A55DDF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656C8157"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995AA34" w14:textId="77777777" w:rsidR="00E32F89" w:rsidRPr="001514E7" w:rsidRDefault="00E32F89" w:rsidP="00E32F89">
            <w:pPr>
              <w:pStyle w:val="BodyText"/>
              <w:rPr>
                <w:rFonts w:cs="Arial"/>
                <w:sz w:val="20"/>
                <w:szCs w:val="20"/>
              </w:rPr>
            </w:pPr>
            <w:r w:rsidRPr="001514E7">
              <w:rPr>
                <w:rFonts w:cs="Arial"/>
                <w:sz w:val="20"/>
                <w:szCs w:val="20"/>
              </w:rPr>
              <w:t>ibt-112</w:t>
            </w:r>
          </w:p>
        </w:tc>
        <w:tc>
          <w:tcPr>
            <w:tcW w:w="850" w:type="dxa"/>
            <w:hideMark/>
          </w:tcPr>
          <w:p w14:paraId="7DAF987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4798FC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total amount with TAX</w:t>
            </w:r>
          </w:p>
        </w:tc>
        <w:tc>
          <w:tcPr>
            <w:tcW w:w="6662" w:type="dxa"/>
            <w:hideMark/>
          </w:tcPr>
          <w:p w14:paraId="568ECC0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total amount of the Invoice with tax.</w:t>
            </w:r>
          </w:p>
        </w:tc>
        <w:tc>
          <w:tcPr>
            <w:tcW w:w="851" w:type="dxa"/>
            <w:hideMark/>
          </w:tcPr>
          <w:p w14:paraId="3F36A5A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E7DC17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2974159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6ED0BA0"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EAAD7C0" w14:textId="77777777" w:rsidR="00E32F89" w:rsidRPr="001514E7" w:rsidRDefault="00E32F89" w:rsidP="00E32F89">
            <w:pPr>
              <w:pStyle w:val="BodyText"/>
              <w:rPr>
                <w:rFonts w:cs="Arial"/>
                <w:sz w:val="20"/>
                <w:szCs w:val="20"/>
              </w:rPr>
            </w:pPr>
            <w:r w:rsidRPr="001514E7">
              <w:rPr>
                <w:rFonts w:cs="Arial"/>
                <w:sz w:val="20"/>
                <w:szCs w:val="20"/>
              </w:rPr>
              <w:t>ibt-113</w:t>
            </w:r>
          </w:p>
        </w:tc>
        <w:tc>
          <w:tcPr>
            <w:tcW w:w="850" w:type="dxa"/>
            <w:hideMark/>
          </w:tcPr>
          <w:p w14:paraId="4B239ED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092746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Paid amount </w:t>
            </w:r>
          </w:p>
        </w:tc>
        <w:tc>
          <w:tcPr>
            <w:tcW w:w="6662" w:type="dxa"/>
            <w:hideMark/>
          </w:tcPr>
          <w:p w14:paraId="7D877CE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sum of amounts which have been paid in advance.</w:t>
            </w:r>
          </w:p>
        </w:tc>
        <w:tc>
          <w:tcPr>
            <w:tcW w:w="851" w:type="dxa"/>
            <w:hideMark/>
          </w:tcPr>
          <w:p w14:paraId="51CEED8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A7B1E9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3051A32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4FBB548"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EE3C7A7" w14:textId="77777777" w:rsidR="00E32F89" w:rsidRPr="001514E7" w:rsidRDefault="00E32F89" w:rsidP="00E32F89">
            <w:pPr>
              <w:pStyle w:val="BodyText"/>
              <w:rPr>
                <w:rFonts w:cs="Arial"/>
                <w:sz w:val="20"/>
                <w:szCs w:val="20"/>
              </w:rPr>
            </w:pPr>
            <w:r w:rsidRPr="001514E7">
              <w:rPr>
                <w:rFonts w:cs="Arial"/>
                <w:sz w:val="20"/>
                <w:szCs w:val="20"/>
              </w:rPr>
              <w:t>ibt-114</w:t>
            </w:r>
          </w:p>
        </w:tc>
        <w:tc>
          <w:tcPr>
            <w:tcW w:w="850" w:type="dxa"/>
            <w:hideMark/>
          </w:tcPr>
          <w:p w14:paraId="536F12E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736165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Rounding amount</w:t>
            </w:r>
          </w:p>
        </w:tc>
        <w:tc>
          <w:tcPr>
            <w:tcW w:w="6662" w:type="dxa"/>
            <w:hideMark/>
          </w:tcPr>
          <w:p w14:paraId="210303C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amount to be added to the invoice total to round the amount to be paid.</w:t>
            </w:r>
          </w:p>
        </w:tc>
        <w:tc>
          <w:tcPr>
            <w:tcW w:w="851" w:type="dxa"/>
            <w:hideMark/>
          </w:tcPr>
          <w:p w14:paraId="0BB5E2A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BC430C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1090FB0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0BFCBE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7664E4A" w14:textId="77777777" w:rsidR="00E32F89" w:rsidRPr="001514E7" w:rsidRDefault="00E32F89" w:rsidP="00E32F89">
            <w:pPr>
              <w:pStyle w:val="BodyText"/>
              <w:rPr>
                <w:rFonts w:cs="Arial"/>
                <w:sz w:val="20"/>
                <w:szCs w:val="20"/>
              </w:rPr>
            </w:pPr>
            <w:r w:rsidRPr="001514E7">
              <w:rPr>
                <w:rFonts w:cs="Arial"/>
                <w:sz w:val="20"/>
                <w:szCs w:val="20"/>
              </w:rPr>
              <w:t>ibt-115</w:t>
            </w:r>
          </w:p>
        </w:tc>
        <w:tc>
          <w:tcPr>
            <w:tcW w:w="850" w:type="dxa"/>
            <w:hideMark/>
          </w:tcPr>
          <w:p w14:paraId="5AD6637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DB3C73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 due for payment</w:t>
            </w:r>
          </w:p>
        </w:tc>
        <w:tc>
          <w:tcPr>
            <w:tcW w:w="6662" w:type="dxa"/>
            <w:hideMark/>
          </w:tcPr>
          <w:p w14:paraId="24EE7F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outstanding amount that is requested to be paid.</w:t>
            </w:r>
          </w:p>
        </w:tc>
        <w:tc>
          <w:tcPr>
            <w:tcW w:w="851" w:type="dxa"/>
            <w:hideMark/>
          </w:tcPr>
          <w:p w14:paraId="6C90732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7C9E684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6414103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67BB06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8FE2B4C" w14:textId="77777777" w:rsidR="00E32F89" w:rsidRPr="001514E7" w:rsidRDefault="00E32F89" w:rsidP="00E32F89">
            <w:pPr>
              <w:pStyle w:val="BodyText"/>
              <w:rPr>
                <w:rFonts w:cs="Arial"/>
                <w:sz w:val="20"/>
                <w:szCs w:val="20"/>
              </w:rPr>
            </w:pPr>
            <w:r w:rsidRPr="001514E7">
              <w:rPr>
                <w:rFonts w:cs="Arial"/>
                <w:sz w:val="20"/>
                <w:szCs w:val="20"/>
              </w:rPr>
              <w:t>ibg-23</w:t>
            </w:r>
          </w:p>
        </w:tc>
        <w:tc>
          <w:tcPr>
            <w:tcW w:w="850" w:type="dxa"/>
            <w:hideMark/>
          </w:tcPr>
          <w:p w14:paraId="19CFB61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50893BA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TAX BREAKDOWN</w:t>
            </w:r>
          </w:p>
        </w:tc>
        <w:tc>
          <w:tcPr>
            <w:tcW w:w="6662" w:type="dxa"/>
            <w:hideMark/>
          </w:tcPr>
          <w:p w14:paraId="3BC2C22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TAX breakdown by different categories, rates and exemption reasons</w:t>
            </w:r>
          </w:p>
        </w:tc>
        <w:tc>
          <w:tcPr>
            <w:tcW w:w="851" w:type="dxa"/>
            <w:hideMark/>
          </w:tcPr>
          <w:p w14:paraId="399EFA0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1..n </w:t>
            </w:r>
          </w:p>
        </w:tc>
        <w:tc>
          <w:tcPr>
            <w:tcW w:w="1176" w:type="dxa"/>
            <w:hideMark/>
          </w:tcPr>
          <w:p w14:paraId="22EAD0A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2553AF6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211A970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22AE736" w14:textId="77777777" w:rsidR="00E32F89" w:rsidRPr="001514E7" w:rsidRDefault="00E32F89" w:rsidP="00E32F89">
            <w:pPr>
              <w:pStyle w:val="BodyText"/>
              <w:rPr>
                <w:rFonts w:cs="Arial"/>
                <w:sz w:val="20"/>
                <w:szCs w:val="20"/>
              </w:rPr>
            </w:pPr>
            <w:r w:rsidRPr="001514E7">
              <w:rPr>
                <w:rFonts w:cs="Arial"/>
                <w:sz w:val="20"/>
                <w:szCs w:val="20"/>
              </w:rPr>
              <w:t>ibt-116</w:t>
            </w:r>
          </w:p>
        </w:tc>
        <w:tc>
          <w:tcPr>
            <w:tcW w:w="850" w:type="dxa"/>
            <w:hideMark/>
          </w:tcPr>
          <w:p w14:paraId="62F4D84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6194D6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TAX category taxable amount</w:t>
            </w:r>
          </w:p>
        </w:tc>
        <w:tc>
          <w:tcPr>
            <w:tcW w:w="6662" w:type="dxa"/>
            <w:hideMark/>
          </w:tcPr>
          <w:p w14:paraId="73BBDBD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Sum of all taxable amounts subject to a specific TAX category code and TAX category rate (if the TAX category rate is applicable).</w:t>
            </w:r>
          </w:p>
        </w:tc>
        <w:tc>
          <w:tcPr>
            <w:tcW w:w="851" w:type="dxa"/>
            <w:hideMark/>
          </w:tcPr>
          <w:p w14:paraId="08EE668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3CE0408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0219569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172E3D7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4208A51" w14:textId="77777777" w:rsidR="00E32F89" w:rsidRPr="001514E7" w:rsidRDefault="00E32F89" w:rsidP="00E32F89">
            <w:pPr>
              <w:pStyle w:val="BodyText"/>
              <w:rPr>
                <w:rFonts w:cs="Arial"/>
                <w:sz w:val="20"/>
                <w:szCs w:val="20"/>
              </w:rPr>
            </w:pPr>
            <w:r w:rsidRPr="001514E7">
              <w:rPr>
                <w:rFonts w:cs="Arial"/>
                <w:sz w:val="20"/>
                <w:szCs w:val="20"/>
              </w:rPr>
              <w:t>ibt-117</w:t>
            </w:r>
          </w:p>
        </w:tc>
        <w:tc>
          <w:tcPr>
            <w:tcW w:w="850" w:type="dxa"/>
            <w:hideMark/>
          </w:tcPr>
          <w:p w14:paraId="3F66F45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BB82F7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TAX category tax amount</w:t>
            </w:r>
          </w:p>
        </w:tc>
        <w:tc>
          <w:tcPr>
            <w:tcW w:w="6662" w:type="dxa"/>
            <w:hideMark/>
          </w:tcPr>
          <w:p w14:paraId="140249E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total TAX amount for a given TAX category.</w:t>
            </w:r>
          </w:p>
        </w:tc>
        <w:tc>
          <w:tcPr>
            <w:tcW w:w="851" w:type="dxa"/>
            <w:hideMark/>
          </w:tcPr>
          <w:p w14:paraId="36DA73B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759722C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421E159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2C9CF329"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3F88CEA" w14:textId="77777777" w:rsidR="00E32F89" w:rsidRPr="001514E7" w:rsidRDefault="00E32F89" w:rsidP="00E32F89">
            <w:pPr>
              <w:pStyle w:val="BodyText"/>
              <w:rPr>
                <w:rFonts w:cs="Arial"/>
                <w:sz w:val="20"/>
                <w:szCs w:val="20"/>
              </w:rPr>
            </w:pPr>
            <w:r w:rsidRPr="001514E7">
              <w:rPr>
                <w:rFonts w:cs="Arial"/>
                <w:sz w:val="20"/>
                <w:szCs w:val="20"/>
              </w:rPr>
              <w:t>ibt-118</w:t>
            </w:r>
          </w:p>
        </w:tc>
        <w:tc>
          <w:tcPr>
            <w:tcW w:w="850" w:type="dxa"/>
            <w:hideMark/>
          </w:tcPr>
          <w:p w14:paraId="5142DDE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0D489CA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TAX category code </w:t>
            </w:r>
          </w:p>
        </w:tc>
        <w:tc>
          <w:tcPr>
            <w:tcW w:w="6662" w:type="dxa"/>
            <w:hideMark/>
          </w:tcPr>
          <w:p w14:paraId="35AF489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Coded identification of a TAX category.</w:t>
            </w:r>
          </w:p>
        </w:tc>
        <w:tc>
          <w:tcPr>
            <w:tcW w:w="851" w:type="dxa"/>
            <w:hideMark/>
          </w:tcPr>
          <w:p w14:paraId="2080244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6EFD128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7DBBE71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4A101EE2"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C294057" w14:textId="77777777" w:rsidR="00E32F89" w:rsidRPr="001514E7" w:rsidRDefault="00E32F89" w:rsidP="00E32F89">
            <w:pPr>
              <w:pStyle w:val="BodyText"/>
              <w:rPr>
                <w:rFonts w:cs="Arial"/>
                <w:sz w:val="20"/>
                <w:szCs w:val="20"/>
              </w:rPr>
            </w:pPr>
            <w:r w:rsidRPr="001514E7">
              <w:rPr>
                <w:rFonts w:cs="Arial"/>
                <w:sz w:val="20"/>
                <w:szCs w:val="20"/>
              </w:rPr>
              <w:lastRenderedPageBreak/>
              <w:t>ibt-119</w:t>
            </w:r>
          </w:p>
        </w:tc>
        <w:tc>
          <w:tcPr>
            <w:tcW w:w="850" w:type="dxa"/>
            <w:hideMark/>
          </w:tcPr>
          <w:p w14:paraId="7596184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1A2E515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TAX category rate</w:t>
            </w:r>
          </w:p>
        </w:tc>
        <w:tc>
          <w:tcPr>
            <w:tcW w:w="6662" w:type="dxa"/>
            <w:hideMark/>
          </w:tcPr>
          <w:p w14:paraId="7DF3E9B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TAX rate, represented as percentage that applies for the relevant TAX category.</w:t>
            </w:r>
          </w:p>
        </w:tc>
        <w:tc>
          <w:tcPr>
            <w:tcW w:w="851" w:type="dxa"/>
            <w:hideMark/>
          </w:tcPr>
          <w:p w14:paraId="115B2E7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2132CA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Percent</w:t>
            </w:r>
          </w:p>
        </w:tc>
        <w:tc>
          <w:tcPr>
            <w:tcW w:w="1011" w:type="dxa"/>
            <w:hideMark/>
          </w:tcPr>
          <w:p w14:paraId="64A5DCA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786E8CE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77DA0DC" w14:textId="77777777" w:rsidR="00E32F89" w:rsidRPr="001514E7" w:rsidRDefault="00E32F89" w:rsidP="00E32F89">
            <w:pPr>
              <w:pStyle w:val="BodyText"/>
              <w:rPr>
                <w:rFonts w:cs="Arial"/>
                <w:sz w:val="20"/>
                <w:szCs w:val="20"/>
              </w:rPr>
            </w:pPr>
            <w:r w:rsidRPr="001514E7">
              <w:rPr>
                <w:rFonts w:cs="Arial"/>
                <w:sz w:val="20"/>
                <w:szCs w:val="20"/>
              </w:rPr>
              <w:t>ibt-120</w:t>
            </w:r>
          </w:p>
        </w:tc>
        <w:tc>
          <w:tcPr>
            <w:tcW w:w="850" w:type="dxa"/>
            <w:hideMark/>
          </w:tcPr>
          <w:p w14:paraId="5991132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D999DD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TAX exemption reason text</w:t>
            </w:r>
          </w:p>
        </w:tc>
        <w:tc>
          <w:tcPr>
            <w:tcW w:w="6662" w:type="dxa"/>
            <w:hideMark/>
          </w:tcPr>
          <w:p w14:paraId="7948D13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textual statement of the reason why the amount is exempted from TAX or why no TAX is being charged</w:t>
            </w:r>
          </w:p>
        </w:tc>
        <w:tc>
          <w:tcPr>
            <w:tcW w:w="851" w:type="dxa"/>
            <w:hideMark/>
          </w:tcPr>
          <w:p w14:paraId="798F06D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F065A9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31CF4A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106033DE"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4205D46" w14:textId="77777777" w:rsidR="00E32F89" w:rsidRPr="001514E7" w:rsidRDefault="00E32F89" w:rsidP="00E32F89">
            <w:pPr>
              <w:pStyle w:val="BodyText"/>
              <w:rPr>
                <w:rFonts w:cs="Arial"/>
                <w:sz w:val="20"/>
                <w:szCs w:val="20"/>
              </w:rPr>
            </w:pPr>
            <w:r w:rsidRPr="001514E7">
              <w:rPr>
                <w:rFonts w:cs="Arial"/>
                <w:sz w:val="20"/>
                <w:szCs w:val="20"/>
              </w:rPr>
              <w:t>ibt-121</w:t>
            </w:r>
          </w:p>
        </w:tc>
        <w:tc>
          <w:tcPr>
            <w:tcW w:w="850" w:type="dxa"/>
            <w:hideMark/>
          </w:tcPr>
          <w:p w14:paraId="28A71AE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DBED20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TAX exemption reason code</w:t>
            </w:r>
          </w:p>
        </w:tc>
        <w:tc>
          <w:tcPr>
            <w:tcW w:w="6662" w:type="dxa"/>
            <w:hideMark/>
          </w:tcPr>
          <w:p w14:paraId="0C8D0BE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coded statement of the reason for why the amount is exempted from TAX.</w:t>
            </w:r>
          </w:p>
        </w:tc>
        <w:tc>
          <w:tcPr>
            <w:tcW w:w="851" w:type="dxa"/>
            <w:hideMark/>
          </w:tcPr>
          <w:p w14:paraId="1A0F365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4A4D77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52EAAF9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5EEEBBA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5B27B9A" w14:textId="77777777" w:rsidR="00E32F89" w:rsidRPr="001514E7" w:rsidRDefault="00E32F89" w:rsidP="00E32F89">
            <w:pPr>
              <w:pStyle w:val="BodyText"/>
              <w:rPr>
                <w:rFonts w:cs="Arial"/>
                <w:sz w:val="20"/>
                <w:szCs w:val="20"/>
              </w:rPr>
            </w:pPr>
            <w:r w:rsidRPr="001514E7">
              <w:rPr>
                <w:rFonts w:cs="Arial"/>
                <w:sz w:val="20"/>
                <w:szCs w:val="20"/>
              </w:rPr>
              <w:t>ibg-24</w:t>
            </w:r>
          </w:p>
        </w:tc>
        <w:tc>
          <w:tcPr>
            <w:tcW w:w="850" w:type="dxa"/>
            <w:hideMark/>
          </w:tcPr>
          <w:p w14:paraId="3B3CA66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20C78C2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ADDITIONAL SUPPORTING DOCUMENTS</w:t>
            </w:r>
          </w:p>
        </w:tc>
        <w:tc>
          <w:tcPr>
            <w:tcW w:w="6662" w:type="dxa"/>
            <w:hideMark/>
          </w:tcPr>
          <w:p w14:paraId="2257FDB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additional supporting documents substantiating the claims made in the Invoice.</w:t>
            </w:r>
          </w:p>
        </w:tc>
        <w:tc>
          <w:tcPr>
            <w:tcW w:w="851" w:type="dxa"/>
            <w:hideMark/>
          </w:tcPr>
          <w:p w14:paraId="24AC6D7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05F0DD0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045C2B1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7409206D"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7A1870E" w14:textId="77777777" w:rsidR="00E32F89" w:rsidRPr="001514E7" w:rsidRDefault="00E32F89" w:rsidP="00E32F89">
            <w:pPr>
              <w:pStyle w:val="BodyText"/>
              <w:rPr>
                <w:rFonts w:cs="Arial"/>
                <w:sz w:val="20"/>
                <w:szCs w:val="20"/>
              </w:rPr>
            </w:pPr>
            <w:r w:rsidRPr="001514E7">
              <w:rPr>
                <w:rFonts w:cs="Arial"/>
                <w:sz w:val="20"/>
                <w:szCs w:val="20"/>
              </w:rPr>
              <w:t>ibt-122</w:t>
            </w:r>
          </w:p>
        </w:tc>
        <w:tc>
          <w:tcPr>
            <w:tcW w:w="850" w:type="dxa"/>
            <w:hideMark/>
          </w:tcPr>
          <w:p w14:paraId="5AC6DCF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1A1777A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Supporting document reference</w:t>
            </w:r>
          </w:p>
        </w:tc>
        <w:tc>
          <w:tcPr>
            <w:tcW w:w="6662" w:type="dxa"/>
            <w:hideMark/>
          </w:tcPr>
          <w:p w14:paraId="1156E51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An identifier of the supporting document. </w:t>
            </w:r>
          </w:p>
        </w:tc>
        <w:tc>
          <w:tcPr>
            <w:tcW w:w="851" w:type="dxa"/>
            <w:hideMark/>
          </w:tcPr>
          <w:p w14:paraId="4D9E800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4A1CDD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5E62169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E3E6E87"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D2DEEAF" w14:textId="77777777" w:rsidR="00E32F89" w:rsidRPr="001514E7" w:rsidRDefault="00E32F89" w:rsidP="00E32F89">
            <w:pPr>
              <w:pStyle w:val="BodyText"/>
              <w:rPr>
                <w:rFonts w:cs="Arial"/>
                <w:sz w:val="20"/>
                <w:szCs w:val="20"/>
              </w:rPr>
            </w:pPr>
            <w:r w:rsidRPr="001514E7">
              <w:rPr>
                <w:rFonts w:cs="Arial"/>
                <w:sz w:val="20"/>
                <w:szCs w:val="20"/>
              </w:rPr>
              <w:t>ibt-123</w:t>
            </w:r>
          </w:p>
        </w:tc>
        <w:tc>
          <w:tcPr>
            <w:tcW w:w="850" w:type="dxa"/>
            <w:hideMark/>
          </w:tcPr>
          <w:p w14:paraId="062A776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634983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Supporting document description</w:t>
            </w:r>
          </w:p>
        </w:tc>
        <w:tc>
          <w:tcPr>
            <w:tcW w:w="6662" w:type="dxa"/>
            <w:hideMark/>
          </w:tcPr>
          <w:p w14:paraId="4AC06D5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 description of the supporting document. </w:t>
            </w:r>
          </w:p>
        </w:tc>
        <w:tc>
          <w:tcPr>
            <w:tcW w:w="851" w:type="dxa"/>
            <w:hideMark/>
          </w:tcPr>
          <w:p w14:paraId="532F8A0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1CE3BA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3FD44A9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CFA92FE"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C230B8E" w14:textId="77777777" w:rsidR="00E32F89" w:rsidRPr="001514E7" w:rsidRDefault="00E32F89" w:rsidP="00E32F89">
            <w:pPr>
              <w:pStyle w:val="BodyText"/>
              <w:rPr>
                <w:rFonts w:cs="Arial"/>
                <w:sz w:val="20"/>
                <w:szCs w:val="20"/>
              </w:rPr>
            </w:pPr>
            <w:r w:rsidRPr="001514E7">
              <w:rPr>
                <w:rFonts w:cs="Arial"/>
                <w:sz w:val="20"/>
                <w:szCs w:val="20"/>
              </w:rPr>
              <w:t>ibt-124</w:t>
            </w:r>
          </w:p>
        </w:tc>
        <w:tc>
          <w:tcPr>
            <w:tcW w:w="850" w:type="dxa"/>
            <w:hideMark/>
          </w:tcPr>
          <w:p w14:paraId="777F309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578AB5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External document location</w:t>
            </w:r>
          </w:p>
        </w:tc>
        <w:tc>
          <w:tcPr>
            <w:tcW w:w="6662" w:type="dxa"/>
            <w:hideMark/>
          </w:tcPr>
          <w:p w14:paraId="6151D3F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URL (Uniform Resource Locator) that identifies where the external document is located.</w:t>
            </w:r>
          </w:p>
        </w:tc>
        <w:tc>
          <w:tcPr>
            <w:tcW w:w="851" w:type="dxa"/>
            <w:hideMark/>
          </w:tcPr>
          <w:p w14:paraId="1B3E714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58C2E2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DD41A1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A399080"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3E5E68C" w14:textId="77777777" w:rsidR="00E32F89" w:rsidRPr="001514E7" w:rsidRDefault="00E32F89" w:rsidP="00E32F89">
            <w:pPr>
              <w:pStyle w:val="BodyText"/>
              <w:rPr>
                <w:rFonts w:cs="Arial"/>
                <w:sz w:val="20"/>
                <w:szCs w:val="20"/>
              </w:rPr>
            </w:pPr>
            <w:r w:rsidRPr="001514E7">
              <w:rPr>
                <w:rFonts w:cs="Arial"/>
                <w:sz w:val="20"/>
                <w:szCs w:val="20"/>
              </w:rPr>
              <w:t>ibt-125</w:t>
            </w:r>
          </w:p>
        </w:tc>
        <w:tc>
          <w:tcPr>
            <w:tcW w:w="850" w:type="dxa"/>
            <w:hideMark/>
          </w:tcPr>
          <w:p w14:paraId="55CA859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574C28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Attached document</w:t>
            </w:r>
          </w:p>
        </w:tc>
        <w:tc>
          <w:tcPr>
            <w:tcW w:w="6662" w:type="dxa"/>
            <w:hideMark/>
          </w:tcPr>
          <w:p w14:paraId="7B56D35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attached document embedded as binary object or sent together with the invoice.</w:t>
            </w:r>
          </w:p>
        </w:tc>
        <w:tc>
          <w:tcPr>
            <w:tcW w:w="851" w:type="dxa"/>
            <w:hideMark/>
          </w:tcPr>
          <w:p w14:paraId="4CF6697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439421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Binary</w:t>
            </w:r>
          </w:p>
        </w:tc>
        <w:tc>
          <w:tcPr>
            <w:tcW w:w="1011" w:type="dxa"/>
            <w:hideMark/>
          </w:tcPr>
          <w:p w14:paraId="43A84A5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339009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D69599C" w14:textId="77777777" w:rsidR="00E32F89" w:rsidRPr="001514E7" w:rsidRDefault="00E32F89" w:rsidP="00E32F89">
            <w:pPr>
              <w:pStyle w:val="BodyText"/>
              <w:rPr>
                <w:rFonts w:cs="Arial"/>
                <w:sz w:val="20"/>
                <w:szCs w:val="20"/>
              </w:rPr>
            </w:pPr>
            <w:r w:rsidRPr="001514E7">
              <w:rPr>
                <w:rFonts w:cs="Arial"/>
                <w:sz w:val="20"/>
                <w:szCs w:val="20"/>
              </w:rPr>
              <w:t>ibt-125-1</w:t>
            </w:r>
          </w:p>
        </w:tc>
        <w:tc>
          <w:tcPr>
            <w:tcW w:w="850" w:type="dxa"/>
            <w:hideMark/>
          </w:tcPr>
          <w:p w14:paraId="4D9FB11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4</w:t>
            </w:r>
          </w:p>
        </w:tc>
        <w:tc>
          <w:tcPr>
            <w:tcW w:w="2410" w:type="dxa"/>
            <w:hideMark/>
          </w:tcPr>
          <w:p w14:paraId="02592C6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Attached document Mime code</w:t>
            </w:r>
          </w:p>
        </w:tc>
        <w:tc>
          <w:tcPr>
            <w:tcW w:w="6662" w:type="dxa"/>
            <w:hideMark/>
          </w:tcPr>
          <w:p w14:paraId="3209209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Allowed mime codes:</w:t>
            </w:r>
            <w:r w:rsidRPr="001514E7">
              <w:rPr>
                <w:rFonts w:cs="Arial"/>
                <w:sz w:val="20"/>
                <w:szCs w:val="20"/>
              </w:rPr>
              <w:br/>
              <w:t>- application/pdf</w:t>
            </w:r>
            <w:r w:rsidRPr="001514E7">
              <w:rPr>
                <w:rFonts w:cs="Arial"/>
                <w:sz w:val="20"/>
                <w:szCs w:val="20"/>
              </w:rPr>
              <w:br/>
              <w:t>- image/png</w:t>
            </w:r>
            <w:r w:rsidRPr="001514E7">
              <w:rPr>
                <w:rFonts w:cs="Arial"/>
                <w:sz w:val="20"/>
                <w:szCs w:val="20"/>
              </w:rPr>
              <w:br/>
              <w:t>- image/jpeg</w:t>
            </w:r>
            <w:r w:rsidRPr="001514E7">
              <w:rPr>
                <w:rFonts w:cs="Arial"/>
                <w:sz w:val="20"/>
                <w:szCs w:val="20"/>
              </w:rPr>
              <w:br/>
              <w:t>- text/csv</w:t>
            </w:r>
            <w:r w:rsidRPr="001514E7">
              <w:rPr>
                <w:rFonts w:cs="Arial"/>
                <w:sz w:val="20"/>
                <w:szCs w:val="20"/>
              </w:rPr>
              <w:br/>
              <w:t>- application/vnd.openxmlformats-officedocument.spreadsheetml.sheet</w:t>
            </w:r>
            <w:r w:rsidRPr="001514E7">
              <w:rPr>
                <w:rFonts w:cs="Arial"/>
                <w:sz w:val="20"/>
                <w:szCs w:val="20"/>
              </w:rPr>
              <w:br/>
              <w:t>- application/vnd.oasis.opendocument. spreadsheet</w:t>
            </w:r>
          </w:p>
        </w:tc>
        <w:tc>
          <w:tcPr>
            <w:tcW w:w="851" w:type="dxa"/>
            <w:hideMark/>
          </w:tcPr>
          <w:p w14:paraId="233525E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48FB7A2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728A6B0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69C968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CD7EC2D" w14:textId="77777777" w:rsidR="00E32F89" w:rsidRPr="001514E7" w:rsidRDefault="00E32F89" w:rsidP="00E32F89">
            <w:pPr>
              <w:pStyle w:val="BodyText"/>
              <w:rPr>
                <w:rFonts w:cs="Arial"/>
                <w:sz w:val="20"/>
                <w:szCs w:val="20"/>
              </w:rPr>
            </w:pPr>
            <w:r w:rsidRPr="001514E7">
              <w:rPr>
                <w:rFonts w:cs="Arial"/>
                <w:sz w:val="20"/>
                <w:szCs w:val="20"/>
              </w:rPr>
              <w:t>ibt-125-2</w:t>
            </w:r>
          </w:p>
        </w:tc>
        <w:tc>
          <w:tcPr>
            <w:tcW w:w="850" w:type="dxa"/>
            <w:hideMark/>
          </w:tcPr>
          <w:p w14:paraId="028C865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4</w:t>
            </w:r>
          </w:p>
        </w:tc>
        <w:tc>
          <w:tcPr>
            <w:tcW w:w="2410" w:type="dxa"/>
            <w:hideMark/>
          </w:tcPr>
          <w:p w14:paraId="6409909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Attached document Filename</w:t>
            </w:r>
          </w:p>
        </w:tc>
        <w:tc>
          <w:tcPr>
            <w:tcW w:w="6662" w:type="dxa"/>
            <w:hideMark/>
          </w:tcPr>
          <w:p w14:paraId="5DFCCF6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851" w:type="dxa"/>
            <w:hideMark/>
          </w:tcPr>
          <w:p w14:paraId="46AE0F3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1E89A40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2166FA4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D59457B"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047112E" w14:textId="77777777" w:rsidR="00E32F89" w:rsidRPr="001514E7" w:rsidRDefault="00E32F89" w:rsidP="00E32F89">
            <w:pPr>
              <w:pStyle w:val="BodyText"/>
              <w:rPr>
                <w:rFonts w:cs="Arial"/>
                <w:sz w:val="20"/>
                <w:szCs w:val="20"/>
              </w:rPr>
            </w:pPr>
            <w:r w:rsidRPr="001514E7">
              <w:rPr>
                <w:rFonts w:cs="Arial"/>
                <w:sz w:val="20"/>
                <w:szCs w:val="20"/>
              </w:rPr>
              <w:t>ibg-25</w:t>
            </w:r>
          </w:p>
        </w:tc>
        <w:tc>
          <w:tcPr>
            <w:tcW w:w="850" w:type="dxa"/>
            <w:hideMark/>
          </w:tcPr>
          <w:p w14:paraId="016AF9A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7FF7B99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w:t>
            </w:r>
          </w:p>
        </w:tc>
        <w:tc>
          <w:tcPr>
            <w:tcW w:w="6662" w:type="dxa"/>
            <w:hideMark/>
          </w:tcPr>
          <w:p w14:paraId="5D975B0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on individual Invoice lines.</w:t>
            </w:r>
          </w:p>
        </w:tc>
        <w:tc>
          <w:tcPr>
            <w:tcW w:w="851" w:type="dxa"/>
            <w:hideMark/>
          </w:tcPr>
          <w:p w14:paraId="128BEF1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1..n </w:t>
            </w:r>
          </w:p>
        </w:tc>
        <w:tc>
          <w:tcPr>
            <w:tcW w:w="1176" w:type="dxa"/>
            <w:hideMark/>
          </w:tcPr>
          <w:p w14:paraId="1D600D2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08E4D20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13D247C1"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4CB66B5" w14:textId="77777777" w:rsidR="00E32F89" w:rsidRPr="001514E7" w:rsidRDefault="00E32F89" w:rsidP="00E32F89">
            <w:pPr>
              <w:pStyle w:val="BodyText"/>
              <w:rPr>
                <w:rFonts w:cs="Arial"/>
                <w:sz w:val="20"/>
                <w:szCs w:val="20"/>
              </w:rPr>
            </w:pPr>
            <w:r w:rsidRPr="001514E7">
              <w:rPr>
                <w:rFonts w:cs="Arial"/>
                <w:sz w:val="20"/>
                <w:szCs w:val="20"/>
              </w:rPr>
              <w:t>ibt-126</w:t>
            </w:r>
          </w:p>
        </w:tc>
        <w:tc>
          <w:tcPr>
            <w:tcW w:w="850" w:type="dxa"/>
            <w:hideMark/>
          </w:tcPr>
          <w:p w14:paraId="3A30249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3F891F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identifier</w:t>
            </w:r>
          </w:p>
        </w:tc>
        <w:tc>
          <w:tcPr>
            <w:tcW w:w="6662" w:type="dxa"/>
            <w:hideMark/>
          </w:tcPr>
          <w:p w14:paraId="52058EA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 unique identifier for the individual line within the Invoice. </w:t>
            </w:r>
          </w:p>
        </w:tc>
        <w:tc>
          <w:tcPr>
            <w:tcW w:w="851" w:type="dxa"/>
            <w:hideMark/>
          </w:tcPr>
          <w:p w14:paraId="3A3E33D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7F56DDF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428F704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65B2B92"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5177E4D" w14:textId="77777777" w:rsidR="00E32F89" w:rsidRPr="001514E7" w:rsidRDefault="00E32F89" w:rsidP="00E32F89">
            <w:pPr>
              <w:pStyle w:val="BodyText"/>
              <w:rPr>
                <w:rFonts w:cs="Arial"/>
                <w:sz w:val="20"/>
                <w:szCs w:val="20"/>
              </w:rPr>
            </w:pPr>
            <w:r w:rsidRPr="001514E7">
              <w:rPr>
                <w:rFonts w:cs="Arial"/>
                <w:sz w:val="20"/>
                <w:szCs w:val="20"/>
              </w:rPr>
              <w:lastRenderedPageBreak/>
              <w:t>ibt-127</w:t>
            </w:r>
          </w:p>
        </w:tc>
        <w:tc>
          <w:tcPr>
            <w:tcW w:w="850" w:type="dxa"/>
            <w:hideMark/>
          </w:tcPr>
          <w:p w14:paraId="7154F28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2E881A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note</w:t>
            </w:r>
          </w:p>
        </w:tc>
        <w:tc>
          <w:tcPr>
            <w:tcW w:w="6662" w:type="dxa"/>
            <w:hideMark/>
          </w:tcPr>
          <w:p w14:paraId="0CC3ADE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textual note that gives unstructured information that is relevant to the Invoice line.</w:t>
            </w:r>
          </w:p>
        </w:tc>
        <w:tc>
          <w:tcPr>
            <w:tcW w:w="851" w:type="dxa"/>
            <w:hideMark/>
          </w:tcPr>
          <w:p w14:paraId="49F2570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101433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87B899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BC6CEEF"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2A34A38" w14:textId="77777777" w:rsidR="00E32F89" w:rsidRPr="001514E7" w:rsidRDefault="00E32F89" w:rsidP="00E32F89">
            <w:pPr>
              <w:pStyle w:val="BodyText"/>
              <w:rPr>
                <w:rFonts w:cs="Arial"/>
                <w:sz w:val="20"/>
                <w:szCs w:val="20"/>
              </w:rPr>
            </w:pPr>
            <w:r w:rsidRPr="001514E7">
              <w:rPr>
                <w:rFonts w:cs="Arial"/>
                <w:sz w:val="20"/>
                <w:szCs w:val="20"/>
              </w:rPr>
              <w:t>ibt-128</w:t>
            </w:r>
          </w:p>
        </w:tc>
        <w:tc>
          <w:tcPr>
            <w:tcW w:w="850" w:type="dxa"/>
            <w:hideMark/>
          </w:tcPr>
          <w:p w14:paraId="0D63197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DD3C86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object identifier</w:t>
            </w:r>
          </w:p>
        </w:tc>
        <w:tc>
          <w:tcPr>
            <w:tcW w:w="6662" w:type="dxa"/>
            <w:hideMark/>
          </w:tcPr>
          <w:p w14:paraId="30BB4A9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for an object on which the invoice line is based, given by the Seller.</w:t>
            </w:r>
          </w:p>
        </w:tc>
        <w:tc>
          <w:tcPr>
            <w:tcW w:w="851" w:type="dxa"/>
            <w:hideMark/>
          </w:tcPr>
          <w:p w14:paraId="1C2A624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108C6D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68C1BEE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839C62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4FD872F" w14:textId="77777777" w:rsidR="00E32F89" w:rsidRPr="001514E7" w:rsidRDefault="00E32F89" w:rsidP="00E32F89">
            <w:pPr>
              <w:pStyle w:val="BodyText"/>
              <w:rPr>
                <w:rFonts w:cs="Arial"/>
                <w:sz w:val="20"/>
                <w:szCs w:val="20"/>
              </w:rPr>
            </w:pPr>
            <w:r w:rsidRPr="001514E7">
              <w:rPr>
                <w:rFonts w:cs="Arial"/>
                <w:sz w:val="20"/>
                <w:szCs w:val="20"/>
              </w:rPr>
              <w:t>ibt-128-1</w:t>
            </w:r>
          </w:p>
        </w:tc>
        <w:tc>
          <w:tcPr>
            <w:tcW w:w="850" w:type="dxa"/>
            <w:hideMark/>
          </w:tcPr>
          <w:p w14:paraId="4D37E05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3A5D09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3B3FA45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If it may be not clear for the receiver what scheme is used for the identifier, a conditional scheme identifier should be used that shall be chosen from the UNTDID 1153 code list [6] entries.</w:t>
            </w:r>
          </w:p>
        </w:tc>
        <w:tc>
          <w:tcPr>
            <w:tcW w:w="851" w:type="dxa"/>
            <w:hideMark/>
          </w:tcPr>
          <w:p w14:paraId="1390911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C1A35D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0490F5F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4A7723E"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B7468F6" w14:textId="77777777" w:rsidR="00E32F89" w:rsidRPr="001514E7" w:rsidRDefault="00E32F89" w:rsidP="00E32F89">
            <w:pPr>
              <w:pStyle w:val="BodyText"/>
              <w:rPr>
                <w:rFonts w:cs="Arial"/>
                <w:sz w:val="20"/>
                <w:szCs w:val="20"/>
              </w:rPr>
            </w:pPr>
            <w:r w:rsidRPr="001514E7">
              <w:rPr>
                <w:rFonts w:cs="Arial"/>
                <w:sz w:val="20"/>
                <w:szCs w:val="20"/>
              </w:rPr>
              <w:t>ibt-129</w:t>
            </w:r>
          </w:p>
        </w:tc>
        <w:tc>
          <w:tcPr>
            <w:tcW w:w="850" w:type="dxa"/>
            <w:hideMark/>
          </w:tcPr>
          <w:p w14:paraId="6BEBA38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9EE073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Invoiced quantity</w:t>
            </w:r>
          </w:p>
        </w:tc>
        <w:tc>
          <w:tcPr>
            <w:tcW w:w="6662" w:type="dxa"/>
            <w:hideMark/>
          </w:tcPr>
          <w:p w14:paraId="4B972B8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quantity of items (goods or services) that is charged in the Invoice line.</w:t>
            </w:r>
          </w:p>
        </w:tc>
        <w:tc>
          <w:tcPr>
            <w:tcW w:w="851" w:type="dxa"/>
            <w:hideMark/>
          </w:tcPr>
          <w:p w14:paraId="016DF1D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71E3EBD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Q </w:t>
            </w:r>
          </w:p>
        </w:tc>
        <w:tc>
          <w:tcPr>
            <w:tcW w:w="1011" w:type="dxa"/>
            <w:hideMark/>
          </w:tcPr>
          <w:p w14:paraId="4FDAB6E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AEBB3ED"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6D68272" w14:textId="77777777" w:rsidR="00E32F89" w:rsidRPr="001514E7" w:rsidRDefault="00E32F89" w:rsidP="00E32F89">
            <w:pPr>
              <w:pStyle w:val="BodyText"/>
              <w:rPr>
                <w:rFonts w:cs="Arial"/>
                <w:sz w:val="20"/>
                <w:szCs w:val="20"/>
              </w:rPr>
            </w:pPr>
            <w:r w:rsidRPr="001514E7">
              <w:rPr>
                <w:rFonts w:cs="Arial"/>
                <w:sz w:val="20"/>
                <w:szCs w:val="20"/>
              </w:rPr>
              <w:t>ibt-130</w:t>
            </w:r>
          </w:p>
        </w:tc>
        <w:tc>
          <w:tcPr>
            <w:tcW w:w="850" w:type="dxa"/>
            <w:hideMark/>
          </w:tcPr>
          <w:p w14:paraId="1E574C0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160C385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Invoiced quantity unit of measure code</w:t>
            </w:r>
          </w:p>
        </w:tc>
        <w:tc>
          <w:tcPr>
            <w:tcW w:w="6662" w:type="dxa"/>
            <w:hideMark/>
          </w:tcPr>
          <w:p w14:paraId="6DDABB0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unit of measure that applies to the invoiced quantity.</w:t>
            </w:r>
          </w:p>
        </w:tc>
        <w:tc>
          <w:tcPr>
            <w:tcW w:w="851" w:type="dxa"/>
            <w:hideMark/>
          </w:tcPr>
          <w:p w14:paraId="7B4699D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E88CF4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4183DE1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7B1140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F62854E" w14:textId="77777777" w:rsidR="00E32F89" w:rsidRPr="001514E7" w:rsidRDefault="00E32F89" w:rsidP="00E32F89">
            <w:pPr>
              <w:pStyle w:val="BodyText"/>
              <w:rPr>
                <w:rFonts w:cs="Arial"/>
                <w:sz w:val="20"/>
                <w:szCs w:val="20"/>
              </w:rPr>
            </w:pPr>
            <w:r w:rsidRPr="001514E7">
              <w:rPr>
                <w:rFonts w:cs="Arial"/>
                <w:sz w:val="20"/>
                <w:szCs w:val="20"/>
              </w:rPr>
              <w:t>ibt-131</w:t>
            </w:r>
          </w:p>
        </w:tc>
        <w:tc>
          <w:tcPr>
            <w:tcW w:w="850" w:type="dxa"/>
            <w:hideMark/>
          </w:tcPr>
          <w:p w14:paraId="41A0E51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4808DF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Invoice line net amount </w:t>
            </w:r>
          </w:p>
        </w:tc>
        <w:tc>
          <w:tcPr>
            <w:tcW w:w="6662" w:type="dxa"/>
            <w:hideMark/>
          </w:tcPr>
          <w:p w14:paraId="62D275C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total amount of the Invoice line.</w:t>
            </w:r>
          </w:p>
        </w:tc>
        <w:tc>
          <w:tcPr>
            <w:tcW w:w="851" w:type="dxa"/>
            <w:hideMark/>
          </w:tcPr>
          <w:p w14:paraId="3EFD063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0BE5662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7A8C695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1C34AC5"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F5A3505" w14:textId="77777777" w:rsidR="00E32F89" w:rsidRPr="001514E7" w:rsidRDefault="00E32F89" w:rsidP="00E32F89">
            <w:pPr>
              <w:pStyle w:val="BodyText"/>
              <w:rPr>
                <w:rFonts w:cs="Arial"/>
                <w:sz w:val="20"/>
                <w:szCs w:val="20"/>
              </w:rPr>
            </w:pPr>
            <w:r w:rsidRPr="001514E7">
              <w:rPr>
                <w:rFonts w:cs="Arial"/>
                <w:sz w:val="20"/>
                <w:szCs w:val="20"/>
              </w:rPr>
              <w:t>ibt-132</w:t>
            </w:r>
          </w:p>
        </w:tc>
        <w:tc>
          <w:tcPr>
            <w:tcW w:w="850" w:type="dxa"/>
            <w:hideMark/>
          </w:tcPr>
          <w:p w14:paraId="22B0F0F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919CA2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Referenced purchase order line reference</w:t>
            </w:r>
          </w:p>
        </w:tc>
        <w:tc>
          <w:tcPr>
            <w:tcW w:w="6662" w:type="dxa"/>
            <w:hideMark/>
          </w:tcPr>
          <w:p w14:paraId="6D6D863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for a referenced line within a purchase order, issued by the Buyer.</w:t>
            </w:r>
          </w:p>
        </w:tc>
        <w:tc>
          <w:tcPr>
            <w:tcW w:w="851" w:type="dxa"/>
            <w:hideMark/>
          </w:tcPr>
          <w:p w14:paraId="1DC21D6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AEDFDC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572CEE6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CDF52B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C1867D7" w14:textId="77777777" w:rsidR="00E32F89" w:rsidRPr="001514E7" w:rsidRDefault="00E32F89" w:rsidP="00E32F89">
            <w:pPr>
              <w:pStyle w:val="BodyText"/>
              <w:rPr>
                <w:rFonts w:cs="Arial"/>
                <w:sz w:val="20"/>
                <w:szCs w:val="20"/>
              </w:rPr>
            </w:pPr>
            <w:r w:rsidRPr="001514E7">
              <w:rPr>
                <w:rFonts w:cs="Arial"/>
                <w:sz w:val="20"/>
                <w:szCs w:val="20"/>
              </w:rPr>
              <w:t>ibt-183</w:t>
            </w:r>
          </w:p>
        </w:tc>
        <w:tc>
          <w:tcPr>
            <w:tcW w:w="850" w:type="dxa"/>
            <w:hideMark/>
          </w:tcPr>
          <w:p w14:paraId="7F54A21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CDBE18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Order reference</w:t>
            </w:r>
          </w:p>
        </w:tc>
        <w:tc>
          <w:tcPr>
            <w:tcW w:w="6662" w:type="dxa"/>
            <w:hideMark/>
          </w:tcPr>
          <w:p w14:paraId="4A675A9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for a referenced purchase order, issued by the Buyer.</w:t>
            </w:r>
          </w:p>
        </w:tc>
        <w:tc>
          <w:tcPr>
            <w:tcW w:w="851" w:type="dxa"/>
            <w:hideMark/>
          </w:tcPr>
          <w:p w14:paraId="7A0B6AB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230A8F4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67268C4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6C3152E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E74D354" w14:textId="77777777" w:rsidR="00E32F89" w:rsidRPr="001514E7" w:rsidRDefault="00E32F89" w:rsidP="00E32F89">
            <w:pPr>
              <w:pStyle w:val="BodyText"/>
              <w:rPr>
                <w:rFonts w:cs="Arial"/>
                <w:sz w:val="20"/>
                <w:szCs w:val="20"/>
              </w:rPr>
            </w:pPr>
            <w:r w:rsidRPr="001514E7">
              <w:rPr>
                <w:rFonts w:cs="Arial"/>
                <w:sz w:val="20"/>
                <w:szCs w:val="20"/>
              </w:rPr>
              <w:t>ibt-184</w:t>
            </w:r>
          </w:p>
        </w:tc>
        <w:tc>
          <w:tcPr>
            <w:tcW w:w="850" w:type="dxa"/>
            <w:hideMark/>
          </w:tcPr>
          <w:p w14:paraId="52DC14B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2410" w:type="dxa"/>
            <w:hideMark/>
          </w:tcPr>
          <w:p w14:paraId="6014344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Despatch advice reference</w:t>
            </w:r>
          </w:p>
        </w:tc>
        <w:tc>
          <w:tcPr>
            <w:tcW w:w="6662" w:type="dxa"/>
            <w:hideMark/>
          </w:tcPr>
          <w:p w14:paraId="0225982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for a referenced despatch advice.</w:t>
            </w:r>
          </w:p>
        </w:tc>
        <w:tc>
          <w:tcPr>
            <w:tcW w:w="851" w:type="dxa"/>
            <w:hideMark/>
          </w:tcPr>
          <w:p w14:paraId="774AD14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0C4B8B1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4923599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95CFB6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B45EEE3" w14:textId="77777777" w:rsidR="00E32F89" w:rsidRPr="001514E7" w:rsidRDefault="00E32F89" w:rsidP="00E32F89">
            <w:pPr>
              <w:pStyle w:val="BodyText"/>
              <w:rPr>
                <w:rFonts w:cs="Arial"/>
                <w:sz w:val="20"/>
                <w:szCs w:val="20"/>
              </w:rPr>
            </w:pPr>
            <w:r w:rsidRPr="001514E7">
              <w:rPr>
                <w:rFonts w:cs="Arial"/>
                <w:sz w:val="20"/>
                <w:szCs w:val="20"/>
              </w:rPr>
              <w:t>ibt-133</w:t>
            </w:r>
          </w:p>
        </w:tc>
        <w:tc>
          <w:tcPr>
            <w:tcW w:w="850" w:type="dxa"/>
            <w:hideMark/>
          </w:tcPr>
          <w:p w14:paraId="04EA504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C15CCF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Buyer accounting reference</w:t>
            </w:r>
          </w:p>
        </w:tc>
        <w:tc>
          <w:tcPr>
            <w:tcW w:w="6662" w:type="dxa"/>
            <w:hideMark/>
          </w:tcPr>
          <w:p w14:paraId="5B65FE0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textual value that specifies where to book the relevant data into the Buyer's financial accounts.</w:t>
            </w:r>
          </w:p>
        </w:tc>
        <w:tc>
          <w:tcPr>
            <w:tcW w:w="851" w:type="dxa"/>
            <w:hideMark/>
          </w:tcPr>
          <w:p w14:paraId="72CEE62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661167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5A72C5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9F84DB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F2519D9" w14:textId="77777777" w:rsidR="00E32F89" w:rsidRPr="001514E7" w:rsidRDefault="00E32F89" w:rsidP="00E32F89">
            <w:pPr>
              <w:pStyle w:val="BodyText"/>
              <w:rPr>
                <w:rFonts w:cs="Arial"/>
                <w:sz w:val="20"/>
                <w:szCs w:val="20"/>
              </w:rPr>
            </w:pPr>
            <w:r w:rsidRPr="001514E7">
              <w:rPr>
                <w:rFonts w:cs="Arial"/>
                <w:sz w:val="20"/>
                <w:szCs w:val="20"/>
              </w:rPr>
              <w:t>ibg-26</w:t>
            </w:r>
          </w:p>
        </w:tc>
        <w:tc>
          <w:tcPr>
            <w:tcW w:w="850" w:type="dxa"/>
            <w:hideMark/>
          </w:tcPr>
          <w:p w14:paraId="5D5D709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4B5847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PERIOD</w:t>
            </w:r>
          </w:p>
        </w:tc>
        <w:tc>
          <w:tcPr>
            <w:tcW w:w="6662" w:type="dxa"/>
            <w:hideMark/>
          </w:tcPr>
          <w:p w14:paraId="22A7656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period relevant for the Invoice line.</w:t>
            </w:r>
          </w:p>
        </w:tc>
        <w:tc>
          <w:tcPr>
            <w:tcW w:w="851" w:type="dxa"/>
            <w:hideMark/>
          </w:tcPr>
          <w:p w14:paraId="0AEA05A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EE773F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2059A41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42AD0D1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5CA0CAB" w14:textId="77777777" w:rsidR="00E32F89" w:rsidRPr="001514E7" w:rsidRDefault="00E32F89" w:rsidP="00E32F89">
            <w:pPr>
              <w:pStyle w:val="BodyText"/>
              <w:rPr>
                <w:rFonts w:cs="Arial"/>
                <w:sz w:val="20"/>
                <w:szCs w:val="20"/>
              </w:rPr>
            </w:pPr>
            <w:r w:rsidRPr="001514E7">
              <w:rPr>
                <w:rFonts w:cs="Arial"/>
                <w:sz w:val="20"/>
                <w:szCs w:val="20"/>
              </w:rPr>
              <w:t>ibt-134</w:t>
            </w:r>
          </w:p>
        </w:tc>
        <w:tc>
          <w:tcPr>
            <w:tcW w:w="850" w:type="dxa"/>
            <w:hideMark/>
          </w:tcPr>
          <w:p w14:paraId="2354D5E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89E302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period start date</w:t>
            </w:r>
          </w:p>
        </w:tc>
        <w:tc>
          <w:tcPr>
            <w:tcW w:w="6662" w:type="dxa"/>
            <w:hideMark/>
          </w:tcPr>
          <w:p w14:paraId="37AABF2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date when the Invoice period for this Invoice line starts. </w:t>
            </w:r>
          </w:p>
        </w:tc>
        <w:tc>
          <w:tcPr>
            <w:tcW w:w="851" w:type="dxa"/>
            <w:hideMark/>
          </w:tcPr>
          <w:p w14:paraId="2C73493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DCC1F2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7AD46ED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DBCE3AB"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3DCF7AB" w14:textId="77777777" w:rsidR="00E32F89" w:rsidRPr="001514E7" w:rsidRDefault="00E32F89" w:rsidP="00E32F89">
            <w:pPr>
              <w:pStyle w:val="BodyText"/>
              <w:rPr>
                <w:rFonts w:cs="Arial"/>
                <w:sz w:val="20"/>
                <w:szCs w:val="20"/>
              </w:rPr>
            </w:pPr>
            <w:r w:rsidRPr="001514E7">
              <w:rPr>
                <w:rFonts w:cs="Arial"/>
                <w:sz w:val="20"/>
                <w:szCs w:val="20"/>
              </w:rPr>
              <w:t>ibt-135</w:t>
            </w:r>
          </w:p>
        </w:tc>
        <w:tc>
          <w:tcPr>
            <w:tcW w:w="850" w:type="dxa"/>
            <w:hideMark/>
          </w:tcPr>
          <w:p w14:paraId="4F15FE5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9CB115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period end date</w:t>
            </w:r>
          </w:p>
        </w:tc>
        <w:tc>
          <w:tcPr>
            <w:tcW w:w="6662" w:type="dxa"/>
            <w:hideMark/>
          </w:tcPr>
          <w:p w14:paraId="1E6435B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date when the Invoice period for this Invoice line ends. </w:t>
            </w:r>
          </w:p>
        </w:tc>
        <w:tc>
          <w:tcPr>
            <w:tcW w:w="851" w:type="dxa"/>
            <w:hideMark/>
          </w:tcPr>
          <w:p w14:paraId="056E109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A7F398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2DCF1DF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0960597"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27702A4" w14:textId="77777777" w:rsidR="00E32F89" w:rsidRPr="001514E7" w:rsidRDefault="00E32F89" w:rsidP="00E32F89">
            <w:pPr>
              <w:pStyle w:val="BodyText"/>
              <w:rPr>
                <w:rFonts w:cs="Arial"/>
                <w:sz w:val="20"/>
                <w:szCs w:val="20"/>
              </w:rPr>
            </w:pPr>
            <w:r w:rsidRPr="001514E7">
              <w:rPr>
                <w:rFonts w:cs="Arial"/>
                <w:sz w:val="20"/>
                <w:szCs w:val="20"/>
              </w:rPr>
              <w:t>ibg-27</w:t>
            </w:r>
          </w:p>
        </w:tc>
        <w:tc>
          <w:tcPr>
            <w:tcW w:w="850" w:type="dxa"/>
            <w:hideMark/>
          </w:tcPr>
          <w:p w14:paraId="3AAD409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393DA1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ALLOWANCES</w:t>
            </w:r>
          </w:p>
        </w:tc>
        <w:tc>
          <w:tcPr>
            <w:tcW w:w="6662" w:type="dxa"/>
            <w:hideMark/>
          </w:tcPr>
          <w:p w14:paraId="7A227A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allowances applicable to the individual Invoice line.</w:t>
            </w:r>
          </w:p>
        </w:tc>
        <w:tc>
          <w:tcPr>
            <w:tcW w:w="851" w:type="dxa"/>
            <w:hideMark/>
          </w:tcPr>
          <w:p w14:paraId="17B4DCD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1088360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548DD7A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30D2CF9E"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6616458" w14:textId="77777777" w:rsidR="00E32F89" w:rsidRPr="001514E7" w:rsidRDefault="00E32F89" w:rsidP="00E32F89">
            <w:pPr>
              <w:pStyle w:val="BodyText"/>
              <w:rPr>
                <w:rFonts w:cs="Arial"/>
                <w:sz w:val="20"/>
                <w:szCs w:val="20"/>
              </w:rPr>
            </w:pPr>
            <w:r w:rsidRPr="001514E7">
              <w:rPr>
                <w:rFonts w:cs="Arial"/>
                <w:sz w:val="20"/>
                <w:szCs w:val="20"/>
              </w:rPr>
              <w:t>ibt-136</w:t>
            </w:r>
          </w:p>
        </w:tc>
        <w:tc>
          <w:tcPr>
            <w:tcW w:w="850" w:type="dxa"/>
            <w:hideMark/>
          </w:tcPr>
          <w:p w14:paraId="115372C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9677BB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allowance amount</w:t>
            </w:r>
          </w:p>
        </w:tc>
        <w:tc>
          <w:tcPr>
            <w:tcW w:w="6662" w:type="dxa"/>
            <w:hideMark/>
          </w:tcPr>
          <w:p w14:paraId="2202B8A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amount of an allowance, without TAX.</w:t>
            </w:r>
          </w:p>
        </w:tc>
        <w:tc>
          <w:tcPr>
            <w:tcW w:w="851" w:type="dxa"/>
            <w:hideMark/>
          </w:tcPr>
          <w:p w14:paraId="5D72EB4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1CBA0D3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2899D6D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90481A7"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273A303" w14:textId="77777777" w:rsidR="00E32F89" w:rsidRPr="001514E7" w:rsidRDefault="00E32F89" w:rsidP="00E32F89">
            <w:pPr>
              <w:pStyle w:val="BodyText"/>
              <w:rPr>
                <w:rFonts w:cs="Arial"/>
                <w:sz w:val="20"/>
                <w:szCs w:val="20"/>
              </w:rPr>
            </w:pPr>
            <w:r w:rsidRPr="001514E7">
              <w:rPr>
                <w:rFonts w:cs="Arial"/>
                <w:sz w:val="20"/>
                <w:szCs w:val="20"/>
              </w:rPr>
              <w:lastRenderedPageBreak/>
              <w:t>ibt-137</w:t>
            </w:r>
          </w:p>
        </w:tc>
        <w:tc>
          <w:tcPr>
            <w:tcW w:w="850" w:type="dxa"/>
            <w:hideMark/>
          </w:tcPr>
          <w:p w14:paraId="49416FE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E6F95A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allowance base amount</w:t>
            </w:r>
          </w:p>
        </w:tc>
        <w:tc>
          <w:tcPr>
            <w:tcW w:w="6662" w:type="dxa"/>
            <w:hideMark/>
          </w:tcPr>
          <w:p w14:paraId="49CD67E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base amount that may be used, in conjunction with the Invoice line allowance percentage, to calculate the Invoice line allowance amount.</w:t>
            </w:r>
          </w:p>
        </w:tc>
        <w:tc>
          <w:tcPr>
            <w:tcW w:w="851" w:type="dxa"/>
            <w:hideMark/>
          </w:tcPr>
          <w:p w14:paraId="6819194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5EAE63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3F8EEC1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CE7B7F7"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CEEC632" w14:textId="77777777" w:rsidR="00E32F89" w:rsidRPr="001514E7" w:rsidRDefault="00E32F89" w:rsidP="00E32F89">
            <w:pPr>
              <w:pStyle w:val="BodyText"/>
              <w:rPr>
                <w:rFonts w:cs="Arial"/>
                <w:sz w:val="20"/>
                <w:szCs w:val="20"/>
              </w:rPr>
            </w:pPr>
            <w:r w:rsidRPr="001514E7">
              <w:rPr>
                <w:rFonts w:cs="Arial"/>
                <w:sz w:val="20"/>
                <w:szCs w:val="20"/>
              </w:rPr>
              <w:t>ibt-138</w:t>
            </w:r>
          </w:p>
        </w:tc>
        <w:tc>
          <w:tcPr>
            <w:tcW w:w="850" w:type="dxa"/>
            <w:hideMark/>
          </w:tcPr>
          <w:p w14:paraId="1F3666E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5164D6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allowance percentage</w:t>
            </w:r>
          </w:p>
        </w:tc>
        <w:tc>
          <w:tcPr>
            <w:tcW w:w="6662" w:type="dxa"/>
            <w:hideMark/>
          </w:tcPr>
          <w:p w14:paraId="43A4966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percentage that may be used, in conjunction with the Invoice line allowance base amount, to calculate the Invoice line allowance amount.</w:t>
            </w:r>
          </w:p>
        </w:tc>
        <w:tc>
          <w:tcPr>
            <w:tcW w:w="851" w:type="dxa"/>
            <w:hideMark/>
          </w:tcPr>
          <w:p w14:paraId="1C2ABE6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ED7CFE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Percent</w:t>
            </w:r>
          </w:p>
        </w:tc>
        <w:tc>
          <w:tcPr>
            <w:tcW w:w="1011" w:type="dxa"/>
            <w:hideMark/>
          </w:tcPr>
          <w:p w14:paraId="284FEA9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A9D2C6E"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089440B" w14:textId="77777777" w:rsidR="00E32F89" w:rsidRPr="001514E7" w:rsidRDefault="00E32F89" w:rsidP="00E32F89">
            <w:pPr>
              <w:pStyle w:val="BodyText"/>
              <w:rPr>
                <w:rFonts w:cs="Arial"/>
                <w:sz w:val="20"/>
                <w:szCs w:val="20"/>
              </w:rPr>
            </w:pPr>
            <w:r w:rsidRPr="001514E7">
              <w:rPr>
                <w:rFonts w:cs="Arial"/>
                <w:sz w:val="20"/>
                <w:szCs w:val="20"/>
              </w:rPr>
              <w:t>ibt-139</w:t>
            </w:r>
          </w:p>
        </w:tc>
        <w:tc>
          <w:tcPr>
            <w:tcW w:w="850" w:type="dxa"/>
            <w:hideMark/>
          </w:tcPr>
          <w:p w14:paraId="2D040E2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F9F8B7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allowance reason</w:t>
            </w:r>
          </w:p>
        </w:tc>
        <w:tc>
          <w:tcPr>
            <w:tcW w:w="6662" w:type="dxa"/>
            <w:hideMark/>
          </w:tcPr>
          <w:p w14:paraId="76B63A6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reason for the Invoice line allowance, expressed as text. </w:t>
            </w:r>
          </w:p>
        </w:tc>
        <w:tc>
          <w:tcPr>
            <w:tcW w:w="851" w:type="dxa"/>
            <w:hideMark/>
          </w:tcPr>
          <w:p w14:paraId="47EB14F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08F0E2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B1E0B1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EFC932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ABE4A15" w14:textId="77777777" w:rsidR="00E32F89" w:rsidRPr="001514E7" w:rsidRDefault="00E32F89" w:rsidP="00E32F89">
            <w:pPr>
              <w:pStyle w:val="BodyText"/>
              <w:rPr>
                <w:rFonts w:cs="Arial"/>
                <w:sz w:val="20"/>
                <w:szCs w:val="20"/>
              </w:rPr>
            </w:pPr>
            <w:r w:rsidRPr="001514E7">
              <w:rPr>
                <w:rFonts w:cs="Arial"/>
                <w:sz w:val="20"/>
                <w:szCs w:val="20"/>
              </w:rPr>
              <w:t>ibt-140</w:t>
            </w:r>
          </w:p>
        </w:tc>
        <w:tc>
          <w:tcPr>
            <w:tcW w:w="850" w:type="dxa"/>
            <w:hideMark/>
          </w:tcPr>
          <w:p w14:paraId="312CE47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245851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allowance reason code</w:t>
            </w:r>
          </w:p>
        </w:tc>
        <w:tc>
          <w:tcPr>
            <w:tcW w:w="6662" w:type="dxa"/>
            <w:hideMark/>
          </w:tcPr>
          <w:p w14:paraId="600FB7B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reason for the Invoice line allowance, expressed as a code.</w:t>
            </w:r>
          </w:p>
        </w:tc>
        <w:tc>
          <w:tcPr>
            <w:tcW w:w="851" w:type="dxa"/>
            <w:hideMark/>
          </w:tcPr>
          <w:p w14:paraId="5607EB0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8D1506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6107455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B84E6D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AA5B92C" w14:textId="77777777" w:rsidR="00E32F89" w:rsidRPr="001514E7" w:rsidRDefault="00E32F89" w:rsidP="00E32F89">
            <w:pPr>
              <w:pStyle w:val="BodyText"/>
              <w:rPr>
                <w:rFonts w:cs="Arial"/>
                <w:sz w:val="20"/>
                <w:szCs w:val="20"/>
              </w:rPr>
            </w:pPr>
            <w:r w:rsidRPr="001514E7">
              <w:rPr>
                <w:rFonts w:cs="Arial"/>
                <w:sz w:val="20"/>
                <w:szCs w:val="20"/>
              </w:rPr>
              <w:t>ibg-28</w:t>
            </w:r>
          </w:p>
        </w:tc>
        <w:tc>
          <w:tcPr>
            <w:tcW w:w="850" w:type="dxa"/>
            <w:hideMark/>
          </w:tcPr>
          <w:p w14:paraId="72BDB8C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3679F4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CHARGES</w:t>
            </w:r>
          </w:p>
        </w:tc>
        <w:tc>
          <w:tcPr>
            <w:tcW w:w="6662" w:type="dxa"/>
            <w:hideMark/>
          </w:tcPr>
          <w:p w14:paraId="6956957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charges and taxes other than TAX applicable to the individual Invoice line.</w:t>
            </w:r>
          </w:p>
        </w:tc>
        <w:tc>
          <w:tcPr>
            <w:tcW w:w="851" w:type="dxa"/>
            <w:hideMark/>
          </w:tcPr>
          <w:p w14:paraId="39B0463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3A82022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289A1E3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94529FD"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4997470" w14:textId="77777777" w:rsidR="00E32F89" w:rsidRPr="001514E7" w:rsidRDefault="00E32F89" w:rsidP="00E32F89">
            <w:pPr>
              <w:pStyle w:val="BodyText"/>
              <w:rPr>
                <w:rFonts w:cs="Arial"/>
                <w:sz w:val="20"/>
                <w:szCs w:val="20"/>
              </w:rPr>
            </w:pPr>
            <w:r w:rsidRPr="001514E7">
              <w:rPr>
                <w:rFonts w:cs="Arial"/>
                <w:sz w:val="20"/>
                <w:szCs w:val="20"/>
              </w:rPr>
              <w:t>ibt-141</w:t>
            </w:r>
          </w:p>
        </w:tc>
        <w:tc>
          <w:tcPr>
            <w:tcW w:w="850" w:type="dxa"/>
            <w:hideMark/>
          </w:tcPr>
          <w:p w14:paraId="3E14E9D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35ADDF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charge amount</w:t>
            </w:r>
          </w:p>
        </w:tc>
        <w:tc>
          <w:tcPr>
            <w:tcW w:w="6662" w:type="dxa"/>
            <w:hideMark/>
          </w:tcPr>
          <w:p w14:paraId="1001AA1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amount of a charge, without TAX. </w:t>
            </w:r>
          </w:p>
        </w:tc>
        <w:tc>
          <w:tcPr>
            <w:tcW w:w="851" w:type="dxa"/>
            <w:hideMark/>
          </w:tcPr>
          <w:p w14:paraId="2AE7F78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00F931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108BABA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890BCF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D68C692" w14:textId="77777777" w:rsidR="00E32F89" w:rsidRPr="001514E7" w:rsidRDefault="00E32F89" w:rsidP="00E32F89">
            <w:pPr>
              <w:pStyle w:val="BodyText"/>
              <w:rPr>
                <w:rFonts w:cs="Arial"/>
                <w:sz w:val="20"/>
                <w:szCs w:val="20"/>
              </w:rPr>
            </w:pPr>
            <w:r w:rsidRPr="001514E7">
              <w:rPr>
                <w:rFonts w:cs="Arial"/>
                <w:sz w:val="20"/>
                <w:szCs w:val="20"/>
              </w:rPr>
              <w:t>ibt-142</w:t>
            </w:r>
          </w:p>
        </w:tc>
        <w:tc>
          <w:tcPr>
            <w:tcW w:w="850" w:type="dxa"/>
            <w:hideMark/>
          </w:tcPr>
          <w:p w14:paraId="4796ABF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A4F6C1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charge base amount</w:t>
            </w:r>
          </w:p>
        </w:tc>
        <w:tc>
          <w:tcPr>
            <w:tcW w:w="6662" w:type="dxa"/>
            <w:hideMark/>
          </w:tcPr>
          <w:p w14:paraId="53F3380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base amount that may be used, in conjunction with the Invoice line charge percentage, to calculate the Invoice line charge amount.</w:t>
            </w:r>
          </w:p>
        </w:tc>
        <w:tc>
          <w:tcPr>
            <w:tcW w:w="851" w:type="dxa"/>
            <w:hideMark/>
          </w:tcPr>
          <w:p w14:paraId="34BA287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4AEF34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26B7144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C922807"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3ADD773" w14:textId="77777777" w:rsidR="00E32F89" w:rsidRPr="001514E7" w:rsidRDefault="00E32F89" w:rsidP="00E32F89">
            <w:pPr>
              <w:pStyle w:val="BodyText"/>
              <w:rPr>
                <w:rFonts w:cs="Arial"/>
                <w:sz w:val="20"/>
                <w:szCs w:val="20"/>
              </w:rPr>
            </w:pPr>
            <w:r w:rsidRPr="001514E7">
              <w:rPr>
                <w:rFonts w:cs="Arial"/>
                <w:sz w:val="20"/>
                <w:szCs w:val="20"/>
              </w:rPr>
              <w:t>ibt-143</w:t>
            </w:r>
          </w:p>
        </w:tc>
        <w:tc>
          <w:tcPr>
            <w:tcW w:w="850" w:type="dxa"/>
            <w:hideMark/>
          </w:tcPr>
          <w:p w14:paraId="7F2F257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EBCA25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charge percentage</w:t>
            </w:r>
          </w:p>
        </w:tc>
        <w:tc>
          <w:tcPr>
            <w:tcW w:w="6662" w:type="dxa"/>
            <w:hideMark/>
          </w:tcPr>
          <w:p w14:paraId="35ACBD4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percentage that may be used, in conjunction with the Invoice line charge base amount, to calculate the Invoice line charge amount.</w:t>
            </w:r>
          </w:p>
        </w:tc>
        <w:tc>
          <w:tcPr>
            <w:tcW w:w="851" w:type="dxa"/>
            <w:hideMark/>
          </w:tcPr>
          <w:p w14:paraId="3EE6D05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7D3A19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Percent</w:t>
            </w:r>
          </w:p>
        </w:tc>
        <w:tc>
          <w:tcPr>
            <w:tcW w:w="1011" w:type="dxa"/>
            <w:hideMark/>
          </w:tcPr>
          <w:p w14:paraId="4CEB5E6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97D5694"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E1689BC" w14:textId="77777777" w:rsidR="00E32F89" w:rsidRPr="001514E7" w:rsidRDefault="00E32F89" w:rsidP="00E32F89">
            <w:pPr>
              <w:pStyle w:val="BodyText"/>
              <w:rPr>
                <w:rFonts w:cs="Arial"/>
                <w:sz w:val="20"/>
                <w:szCs w:val="20"/>
              </w:rPr>
            </w:pPr>
            <w:r w:rsidRPr="001514E7">
              <w:rPr>
                <w:rFonts w:cs="Arial"/>
                <w:sz w:val="20"/>
                <w:szCs w:val="20"/>
              </w:rPr>
              <w:t>ibt-144</w:t>
            </w:r>
          </w:p>
        </w:tc>
        <w:tc>
          <w:tcPr>
            <w:tcW w:w="850" w:type="dxa"/>
            <w:hideMark/>
          </w:tcPr>
          <w:p w14:paraId="11AEA81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4728BE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charge reason</w:t>
            </w:r>
          </w:p>
        </w:tc>
        <w:tc>
          <w:tcPr>
            <w:tcW w:w="6662" w:type="dxa"/>
            <w:hideMark/>
          </w:tcPr>
          <w:p w14:paraId="696E4D8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reason for the Invoice line charge, expressed as text. </w:t>
            </w:r>
          </w:p>
        </w:tc>
        <w:tc>
          <w:tcPr>
            <w:tcW w:w="851" w:type="dxa"/>
            <w:hideMark/>
          </w:tcPr>
          <w:p w14:paraId="47A0EC7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39C627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179D21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60C4F8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86F5BA2" w14:textId="77777777" w:rsidR="00E32F89" w:rsidRPr="001514E7" w:rsidRDefault="00E32F89" w:rsidP="00E32F89">
            <w:pPr>
              <w:pStyle w:val="BodyText"/>
              <w:rPr>
                <w:rFonts w:cs="Arial"/>
                <w:sz w:val="20"/>
                <w:szCs w:val="20"/>
              </w:rPr>
            </w:pPr>
            <w:r w:rsidRPr="001514E7">
              <w:rPr>
                <w:rFonts w:cs="Arial"/>
                <w:sz w:val="20"/>
                <w:szCs w:val="20"/>
              </w:rPr>
              <w:t>ibt-145</w:t>
            </w:r>
          </w:p>
        </w:tc>
        <w:tc>
          <w:tcPr>
            <w:tcW w:w="850" w:type="dxa"/>
            <w:hideMark/>
          </w:tcPr>
          <w:p w14:paraId="231B36F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6183E6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charge reason code</w:t>
            </w:r>
          </w:p>
        </w:tc>
        <w:tc>
          <w:tcPr>
            <w:tcW w:w="6662" w:type="dxa"/>
            <w:hideMark/>
          </w:tcPr>
          <w:p w14:paraId="4B1FCB3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reason for the Invoice line charge, expressed as a code.</w:t>
            </w:r>
          </w:p>
        </w:tc>
        <w:tc>
          <w:tcPr>
            <w:tcW w:w="851" w:type="dxa"/>
            <w:hideMark/>
          </w:tcPr>
          <w:p w14:paraId="1DC4D5B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3480FF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1E9A71C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ABE770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1533B77" w14:textId="77777777" w:rsidR="00E32F89" w:rsidRPr="001514E7" w:rsidRDefault="00E32F89" w:rsidP="00E32F89">
            <w:pPr>
              <w:pStyle w:val="BodyText"/>
              <w:rPr>
                <w:rFonts w:cs="Arial"/>
                <w:sz w:val="20"/>
                <w:szCs w:val="20"/>
              </w:rPr>
            </w:pPr>
            <w:r w:rsidRPr="001514E7">
              <w:rPr>
                <w:rFonts w:cs="Arial"/>
                <w:sz w:val="20"/>
                <w:szCs w:val="20"/>
              </w:rPr>
              <w:t>ibg-29</w:t>
            </w:r>
          </w:p>
        </w:tc>
        <w:tc>
          <w:tcPr>
            <w:tcW w:w="850" w:type="dxa"/>
            <w:hideMark/>
          </w:tcPr>
          <w:p w14:paraId="311D2D2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759303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PRICE DETAILS</w:t>
            </w:r>
          </w:p>
        </w:tc>
        <w:tc>
          <w:tcPr>
            <w:tcW w:w="6662" w:type="dxa"/>
            <w:hideMark/>
          </w:tcPr>
          <w:p w14:paraId="439B970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price applied for the goods and services invoiced on the Invoice line.</w:t>
            </w:r>
          </w:p>
        </w:tc>
        <w:tc>
          <w:tcPr>
            <w:tcW w:w="851" w:type="dxa"/>
            <w:hideMark/>
          </w:tcPr>
          <w:p w14:paraId="42FDDAB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1FBC329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11EC8BD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4CB829E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7E9F86D" w14:textId="77777777" w:rsidR="00E32F89" w:rsidRPr="001514E7" w:rsidRDefault="00E32F89" w:rsidP="00E32F89">
            <w:pPr>
              <w:pStyle w:val="BodyText"/>
              <w:rPr>
                <w:rFonts w:cs="Arial"/>
                <w:sz w:val="20"/>
                <w:szCs w:val="20"/>
              </w:rPr>
            </w:pPr>
            <w:r w:rsidRPr="001514E7">
              <w:rPr>
                <w:rFonts w:cs="Arial"/>
                <w:sz w:val="20"/>
                <w:szCs w:val="20"/>
              </w:rPr>
              <w:t>ibt-146</w:t>
            </w:r>
          </w:p>
        </w:tc>
        <w:tc>
          <w:tcPr>
            <w:tcW w:w="850" w:type="dxa"/>
            <w:hideMark/>
          </w:tcPr>
          <w:p w14:paraId="25EC4B1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50A3F0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Item net price</w:t>
            </w:r>
          </w:p>
        </w:tc>
        <w:tc>
          <w:tcPr>
            <w:tcW w:w="6662" w:type="dxa"/>
            <w:hideMark/>
          </w:tcPr>
          <w:p w14:paraId="2520987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price of an item, exclusive of TAX, after subtracting item price discount.</w:t>
            </w:r>
          </w:p>
        </w:tc>
        <w:tc>
          <w:tcPr>
            <w:tcW w:w="851" w:type="dxa"/>
            <w:hideMark/>
          </w:tcPr>
          <w:p w14:paraId="6E857AD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11C7A9F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Unit</w:t>
            </w:r>
          </w:p>
        </w:tc>
        <w:tc>
          <w:tcPr>
            <w:tcW w:w="1011" w:type="dxa"/>
            <w:hideMark/>
          </w:tcPr>
          <w:p w14:paraId="33CFFA0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D9CB9EA"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02C3558" w14:textId="77777777" w:rsidR="00E32F89" w:rsidRPr="001514E7" w:rsidRDefault="00E32F89" w:rsidP="00E32F89">
            <w:pPr>
              <w:pStyle w:val="BodyText"/>
              <w:rPr>
                <w:rFonts w:cs="Arial"/>
                <w:sz w:val="20"/>
                <w:szCs w:val="20"/>
              </w:rPr>
            </w:pPr>
            <w:r w:rsidRPr="001514E7">
              <w:rPr>
                <w:rFonts w:cs="Arial"/>
                <w:sz w:val="20"/>
                <w:szCs w:val="20"/>
              </w:rPr>
              <w:t>ibt-147</w:t>
            </w:r>
          </w:p>
        </w:tc>
        <w:tc>
          <w:tcPr>
            <w:tcW w:w="850" w:type="dxa"/>
            <w:hideMark/>
          </w:tcPr>
          <w:p w14:paraId="4B07542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33508B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Item price discount</w:t>
            </w:r>
          </w:p>
        </w:tc>
        <w:tc>
          <w:tcPr>
            <w:tcW w:w="6662" w:type="dxa"/>
            <w:hideMark/>
          </w:tcPr>
          <w:p w14:paraId="549BD0B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total discount subtracted from the Item gross price to calculate the Item net price.</w:t>
            </w:r>
          </w:p>
        </w:tc>
        <w:tc>
          <w:tcPr>
            <w:tcW w:w="851" w:type="dxa"/>
            <w:hideMark/>
          </w:tcPr>
          <w:p w14:paraId="78A3932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650939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Unit</w:t>
            </w:r>
          </w:p>
        </w:tc>
        <w:tc>
          <w:tcPr>
            <w:tcW w:w="1011" w:type="dxa"/>
            <w:hideMark/>
          </w:tcPr>
          <w:p w14:paraId="4C39B9E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550D3AB"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095234B" w14:textId="77777777" w:rsidR="00E32F89" w:rsidRPr="001514E7" w:rsidRDefault="00E32F89" w:rsidP="00E32F89">
            <w:pPr>
              <w:pStyle w:val="BodyText"/>
              <w:rPr>
                <w:rFonts w:cs="Arial"/>
                <w:sz w:val="20"/>
                <w:szCs w:val="20"/>
              </w:rPr>
            </w:pPr>
            <w:r w:rsidRPr="001514E7">
              <w:rPr>
                <w:rFonts w:cs="Arial"/>
                <w:sz w:val="20"/>
                <w:szCs w:val="20"/>
              </w:rPr>
              <w:t>ibt-148</w:t>
            </w:r>
          </w:p>
        </w:tc>
        <w:tc>
          <w:tcPr>
            <w:tcW w:w="850" w:type="dxa"/>
            <w:hideMark/>
          </w:tcPr>
          <w:p w14:paraId="5477D38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3FBCA3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Item gross price</w:t>
            </w:r>
          </w:p>
        </w:tc>
        <w:tc>
          <w:tcPr>
            <w:tcW w:w="6662" w:type="dxa"/>
            <w:hideMark/>
          </w:tcPr>
          <w:p w14:paraId="3D89CC2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unit price, exclusive of TAX, before subtracting Item price discount.</w:t>
            </w:r>
          </w:p>
        </w:tc>
        <w:tc>
          <w:tcPr>
            <w:tcW w:w="851" w:type="dxa"/>
            <w:hideMark/>
          </w:tcPr>
          <w:p w14:paraId="6A6A50D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BABD29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Unit</w:t>
            </w:r>
          </w:p>
        </w:tc>
        <w:tc>
          <w:tcPr>
            <w:tcW w:w="1011" w:type="dxa"/>
            <w:hideMark/>
          </w:tcPr>
          <w:p w14:paraId="59BAFB8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E5E4F8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8D52E99" w14:textId="77777777" w:rsidR="00E32F89" w:rsidRPr="001514E7" w:rsidRDefault="00E32F89" w:rsidP="00E32F89">
            <w:pPr>
              <w:pStyle w:val="BodyText"/>
              <w:rPr>
                <w:rFonts w:cs="Arial"/>
                <w:sz w:val="20"/>
                <w:szCs w:val="20"/>
              </w:rPr>
            </w:pPr>
            <w:r w:rsidRPr="001514E7">
              <w:rPr>
                <w:rFonts w:cs="Arial"/>
                <w:sz w:val="20"/>
                <w:szCs w:val="20"/>
              </w:rPr>
              <w:t>ibt-149</w:t>
            </w:r>
          </w:p>
        </w:tc>
        <w:tc>
          <w:tcPr>
            <w:tcW w:w="850" w:type="dxa"/>
            <w:hideMark/>
          </w:tcPr>
          <w:p w14:paraId="6569779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A1D33F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Item price base quantity</w:t>
            </w:r>
          </w:p>
        </w:tc>
        <w:tc>
          <w:tcPr>
            <w:tcW w:w="6662" w:type="dxa"/>
            <w:hideMark/>
          </w:tcPr>
          <w:p w14:paraId="6D607F3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number of item units to which the price applies. </w:t>
            </w:r>
          </w:p>
        </w:tc>
        <w:tc>
          <w:tcPr>
            <w:tcW w:w="851" w:type="dxa"/>
            <w:hideMark/>
          </w:tcPr>
          <w:p w14:paraId="29FC9EE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B68893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Quantity</w:t>
            </w:r>
          </w:p>
        </w:tc>
        <w:tc>
          <w:tcPr>
            <w:tcW w:w="1011" w:type="dxa"/>
            <w:hideMark/>
          </w:tcPr>
          <w:p w14:paraId="5465BF0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76186B0"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31DBBAB" w14:textId="77777777" w:rsidR="00E32F89" w:rsidRPr="001514E7" w:rsidRDefault="00E32F89" w:rsidP="00E32F89">
            <w:pPr>
              <w:pStyle w:val="BodyText"/>
              <w:rPr>
                <w:rFonts w:cs="Arial"/>
                <w:sz w:val="20"/>
                <w:szCs w:val="20"/>
              </w:rPr>
            </w:pPr>
            <w:r w:rsidRPr="001514E7">
              <w:rPr>
                <w:rFonts w:cs="Arial"/>
                <w:sz w:val="20"/>
                <w:szCs w:val="20"/>
              </w:rPr>
              <w:lastRenderedPageBreak/>
              <w:t>ibt-150</w:t>
            </w:r>
          </w:p>
        </w:tc>
        <w:tc>
          <w:tcPr>
            <w:tcW w:w="850" w:type="dxa"/>
            <w:hideMark/>
          </w:tcPr>
          <w:p w14:paraId="06B56FD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990EB2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Item price base quantity unit of measure code</w:t>
            </w:r>
          </w:p>
        </w:tc>
        <w:tc>
          <w:tcPr>
            <w:tcW w:w="6662" w:type="dxa"/>
            <w:hideMark/>
          </w:tcPr>
          <w:p w14:paraId="4799A1F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unit of measure that applies to the Item price base quantity.</w:t>
            </w:r>
          </w:p>
        </w:tc>
        <w:tc>
          <w:tcPr>
            <w:tcW w:w="851" w:type="dxa"/>
            <w:hideMark/>
          </w:tcPr>
          <w:p w14:paraId="6BE74B2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33A3F5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0C9D3E0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933B119"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378AFE1" w14:textId="77777777" w:rsidR="00E32F89" w:rsidRPr="001514E7" w:rsidRDefault="00E32F89" w:rsidP="00E32F89">
            <w:pPr>
              <w:pStyle w:val="BodyText"/>
              <w:rPr>
                <w:rFonts w:cs="Arial"/>
                <w:sz w:val="20"/>
                <w:szCs w:val="20"/>
              </w:rPr>
            </w:pPr>
            <w:r w:rsidRPr="001514E7">
              <w:rPr>
                <w:rFonts w:cs="Arial"/>
                <w:sz w:val="20"/>
                <w:szCs w:val="20"/>
              </w:rPr>
              <w:t>ibg-30</w:t>
            </w:r>
          </w:p>
        </w:tc>
        <w:tc>
          <w:tcPr>
            <w:tcW w:w="850" w:type="dxa"/>
            <w:hideMark/>
          </w:tcPr>
          <w:p w14:paraId="08002F7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0A28E0B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LINE TAX INFORMATION</w:t>
            </w:r>
          </w:p>
        </w:tc>
        <w:tc>
          <w:tcPr>
            <w:tcW w:w="6662" w:type="dxa"/>
            <w:hideMark/>
          </w:tcPr>
          <w:p w14:paraId="5D40833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TAX applicable for the goods and services invoiced on the Invoice line.</w:t>
            </w:r>
          </w:p>
        </w:tc>
        <w:tc>
          <w:tcPr>
            <w:tcW w:w="851" w:type="dxa"/>
            <w:hideMark/>
          </w:tcPr>
          <w:p w14:paraId="0EF6FFE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1..n </w:t>
            </w:r>
          </w:p>
        </w:tc>
        <w:tc>
          <w:tcPr>
            <w:tcW w:w="1176" w:type="dxa"/>
            <w:hideMark/>
          </w:tcPr>
          <w:p w14:paraId="34C3B40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52DE677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3C89C949"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F1DCB66" w14:textId="77777777" w:rsidR="00E32F89" w:rsidRPr="001514E7" w:rsidRDefault="00E32F89" w:rsidP="00E32F89">
            <w:pPr>
              <w:pStyle w:val="BodyText"/>
              <w:rPr>
                <w:rFonts w:cs="Arial"/>
                <w:sz w:val="20"/>
                <w:szCs w:val="20"/>
              </w:rPr>
            </w:pPr>
            <w:r w:rsidRPr="001514E7">
              <w:rPr>
                <w:rFonts w:cs="Arial"/>
                <w:sz w:val="20"/>
                <w:szCs w:val="20"/>
              </w:rPr>
              <w:t>ibt-151</w:t>
            </w:r>
          </w:p>
        </w:tc>
        <w:tc>
          <w:tcPr>
            <w:tcW w:w="850" w:type="dxa"/>
            <w:hideMark/>
          </w:tcPr>
          <w:p w14:paraId="0510CE3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0C2E1E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Invoiced item TAX category code</w:t>
            </w:r>
          </w:p>
        </w:tc>
        <w:tc>
          <w:tcPr>
            <w:tcW w:w="6662" w:type="dxa"/>
            <w:hideMark/>
          </w:tcPr>
          <w:p w14:paraId="7F60316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TAX category code for the invoiced item.</w:t>
            </w:r>
          </w:p>
        </w:tc>
        <w:tc>
          <w:tcPr>
            <w:tcW w:w="851" w:type="dxa"/>
            <w:hideMark/>
          </w:tcPr>
          <w:p w14:paraId="285527E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65E85B6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1E08394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5C93490"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CFBB85C" w14:textId="77777777" w:rsidR="00E32F89" w:rsidRPr="001514E7" w:rsidRDefault="00E32F89" w:rsidP="00E32F89">
            <w:pPr>
              <w:pStyle w:val="BodyText"/>
              <w:rPr>
                <w:rFonts w:cs="Arial"/>
                <w:sz w:val="20"/>
                <w:szCs w:val="20"/>
              </w:rPr>
            </w:pPr>
            <w:r w:rsidRPr="001514E7">
              <w:rPr>
                <w:rFonts w:cs="Arial"/>
                <w:sz w:val="20"/>
                <w:szCs w:val="20"/>
              </w:rPr>
              <w:t>ibt-152</w:t>
            </w:r>
          </w:p>
        </w:tc>
        <w:tc>
          <w:tcPr>
            <w:tcW w:w="850" w:type="dxa"/>
            <w:hideMark/>
          </w:tcPr>
          <w:p w14:paraId="2FDC55C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2D44BA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Invoiced item TAX rate</w:t>
            </w:r>
          </w:p>
        </w:tc>
        <w:tc>
          <w:tcPr>
            <w:tcW w:w="6662" w:type="dxa"/>
            <w:hideMark/>
          </w:tcPr>
          <w:p w14:paraId="1567FA2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TAX rate, represented as percentage that applies to the invoiced item.</w:t>
            </w:r>
          </w:p>
        </w:tc>
        <w:tc>
          <w:tcPr>
            <w:tcW w:w="851" w:type="dxa"/>
            <w:hideMark/>
          </w:tcPr>
          <w:p w14:paraId="50F4568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8A840E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Percent</w:t>
            </w:r>
          </w:p>
        </w:tc>
        <w:tc>
          <w:tcPr>
            <w:tcW w:w="1011" w:type="dxa"/>
            <w:hideMark/>
          </w:tcPr>
          <w:p w14:paraId="79CE98C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4616E25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F2396E" w14:textId="77777777" w:rsidR="00E32F89" w:rsidRPr="001514E7" w:rsidRDefault="00E32F89" w:rsidP="00E32F89">
            <w:pPr>
              <w:pStyle w:val="BodyText"/>
              <w:rPr>
                <w:rFonts w:cs="Arial"/>
                <w:sz w:val="20"/>
                <w:szCs w:val="20"/>
              </w:rPr>
            </w:pPr>
            <w:r w:rsidRPr="001514E7">
              <w:rPr>
                <w:rFonts w:cs="Arial"/>
                <w:sz w:val="20"/>
                <w:szCs w:val="20"/>
              </w:rPr>
              <w:t>ibt-185</w:t>
            </w:r>
          </w:p>
        </w:tc>
        <w:tc>
          <w:tcPr>
            <w:tcW w:w="850" w:type="dxa"/>
            <w:hideMark/>
          </w:tcPr>
          <w:p w14:paraId="7191DE8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412589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TAX exemption reason text</w:t>
            </w:r>
          </w:p>
        </w:tc>
        <w:tc>
          <w:tcPr>
            <w:tcW w:w="6662" w:type="dxa"/>
            <w:hideMark/>
          </w:tcPr>
          <w:p w14:paraId="4EDCEB8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textual statement of the reason why the line amount is exempted from TAX or why no TAX is being charged</w:t>
            </w:r>
          </w:p>
        </w:tc>
        <w:tc>
          <w:tcPr>
            <w:tcW w:w="851" w:type="dxa"/>
            <w:hideMark/>
          </w:tcPr>
          <w:p w14:paraId="0C4451A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33FCD1E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050C5B4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32C2D1AC"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6F66092" w14:textId="77777777" w:rsidR="00E32F89" w:rsidRPr="001514E7" w:rsidRDefault="00E32F89" w:rsidP="00E32F89">
            <w:pPr>
              <w:pStyle w:val="BodyText"/>
              <w:rPr>
                <w:rFonts w:cs="Arial"/>
                <w:sz w:val="20"/>
                <w:szCs w:val="20"/>
              </w:rPr>
            </w:pPr>
            <w:r w:rsidRPr="001514E7">
              <w:rPr>
                <w:rFonts w:cs="Arial"/>
                <w:sz w:val="20"/>
                <w:szCs w:val="20"/>
              </w:rPr>
              <w:t>ibt-186</w:t>
            </w:r>
          </w:p>
        </w:tc>
        <w:tc>
          <w:tcPr>
            <w:tcW w:w="850" w:type="dxa"/>
            <w:hideMark/>
          </w:tcPr>
          <w:p w14:paraId="64E3C4F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108F2C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TAX exemption reason code</w:t>
            </w:r>
          </w:p>
        </w:tc>
        <w:tc>
          <w:tcPr>
            <w:tcW w:w="6662" w:type="dxa"/>
            <w:hideMark/>
          </w:tcPr>
          <w:p w14:paraId="1F579AF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coded statement of the reason for why the line amount is exempted from TAX.</w:t>
            </w:r>
          </w:p>
        </w:tc>
        <w:tc>
          <w:tcPr>
            <w:tcW w:w="851" w:type="dxa"/>
            <w:hideMark/>
          </w:tcPr>
          <w:p w14:paraId="7EE085D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067B64F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6DD4C3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4BFC9249"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6F28394" w14:textId="77777777" w:rsidR="00E32F89" w:rsidRPr="001514E7" w:rsidRDefault="00E32F89" w:rsidP="00E32F89">
            <w:pPr>
              <w:pStyle w:val="BodyText"/>
              <w:rPr>
                <w:rFonts w:cs="Arial"/>
                <w:sz w:val="20"/>
                <w:szCs w:val="20"/>
              </w:rPr>
            </w:pPr>
            <w:r w:rsidRPr="001514E7">
              <w:rPr>
                <w:rFonts w:cs="Arial"/>
                <w:sz w:val="20"/>
                <w:szCs w:val="20"/>
              </w:rPr>
              <w:t>ibt-166</w:t>
            </w:r>
          </w:p>
        </w:tc>
        <w:tc>
          <w:tcPr>
            <w:tcW w:w="850" w:type="dxa"/>
            <w:hideMark/>
          </w:tcPr>
          <w:p w14:paraId="50AECBA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5CC7044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Unit TAX</w:t>
            </w:r>
          </w:p>
        </w:tc>
        <w:tc>
          <w:tcPr>
            <w:tcW w:w="6662" w:type="dxa"/>
            <w:hideMark/>
          </w:tcPr>
          <w:p w14:paraId="59FB1BD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TAX amount that applied to each item unit.</w:t>
            </w:r>
          </w:p>
        </w:tc>
        <w:tc>
          <w:tcPr>
            <w:tcW w:w="851" w:type="dxa"/>
            <w:hideMark/>
          </w:tcPr>
          <w:p w14:paraId="1168B67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792DC50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6BEBB14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4D7D8943"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384DBDA" w14:textId="77777777" w:rsidR="00E32F89" w:rsidRPr="001514E7" w:rsidRDefault="00E32F89" w:rsidP="00E32F89">
            <w:pPr>
              <w:pStyle w:val="BodyText"/>
              <w:rPr>
                <w:rFonts w:cs="Arial"/>
                <w:sz w:val="20"/>
                <w:szCs w:val="20"/>
              </w:rPr>
            </w:pPr>
            <w:r w:rsidRPr="001514E7">
              <w:rPr>
                <w:rFonts w:cs="Arial"/>
                <w:sz w:val="20"/>
                <w:szCs w:val="20"/>
              </w:rPr>
              <w:t>ibt-167</w:t>
            </w:r>
          </w:p>
        </w:tc>
        <w:tc>
          <w:tcPr>
            <w:tcW w:w="850" w:type="dxa"/>
            <w:hideMark/>
          </w:tcPr>
          <w:p w14:paraId="0AF3122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A0C922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Tax Scheme</w:t>
            </w:r>
          </w:p>
        </w:tc>
        <w:tc>
          <w:tcPr>
            <w:tcW w:w="6662" w:type="dxa"/>
            <w:hideMark/>
          </w:tcPr>
          <w:p w14:paraId="3F5095A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code indicating the type of tax</w:t>
            </w:r>
          </w:p>
        </w:tc>
        <w:tc>
          <w:tcPr>
            <w:tcW w:w="851" w:type="dxa"/>
            <w:hideMark/>
          </w:tcPr>
          <w:p w14:paraId="118AD2B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15C240D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583D94A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4F4E6EF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407B611" w14:textId="77777777" w:rsidR="00E32F89" w:rsidRPr="001514E7" w:rsidRDefault="00E32F89" w:rsidP="00E32F89">
            <w:pPr>
              <w:pStyle w:val="BodyText"/>
              <w:rPr>
                <w:rFonts w:cs="Arial"/>
                <w:sz w:val="20"/>
                <w:szCs w:val="20"/>
              </w:rPr>
            </w:pPr>
            <w:r w:rsidRPr="001514E7">
              <w:rPr>
                <w:rFonts w:cs="Arial"/>
                <w:sz w:val="20"/>
                <w:szCs w:val="20"/>
              </w:rPr>
              <w:t>ibg-31</w:t>
            </w:r>
          </w:p>
        </w:tc>
        <w:tc>
          <w:tcPr>
            <w:tcW w:w="850" w:type="dxa"/>
            <w:hideMark/>
          </w:tcPr>
          <w:p w14:paraId="16E0852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E607D2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ITEM INFORMATION</w:t>
            </w:r>
          </w:p>
        </w:tc>
        <w:tc>
          <w:tcPr>
            <w:tcW w:w="6662" w:type="dxa"/>
            <w:hideMark/>
          </w:tcPr>
          <w:p w14:paraId="16AF5C6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goods and services invoiced.</w:t>
            </w:r>
          </w:p>
        </w:tc>
        <w:tc>
          <w:tcPr>
            <w:tcW w:w="851" w:type="dxa"/>
            <w:hideMark/>
          </w:tcPr>
          <w:p w14:paraId="6077A2B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68AA507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68DF084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0BC0F16C"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F035F95" w14:textId="77777777" w:rsidR="00E32F89" w:rsidRPr="001514E7" w:rsidRDefault="00E32F89" w:rsidP="00E32F89">
            <w:pPr>
              <w:pStyle w:val="BodyText"/>
              <w:rPr>
                <w:rFonts w:cs="Arial"/>
                <w:sz w:val="20"/>
                <w:szCs w:val="20"/>
              </w:rPr>
            </w:pPr>
            <w:r w:rsidRPr="001514E7">
              <w:rPr>
                <w:rFonts w:cs="Arial"/>
                <w:sz w:val="20"/>
                <w:szCs w:val="20"/>
              </w:rPr>
              <w:t>ibt-153</w:t>
            </w:r>
          </w:p>
        </w:tc>
        <w:tc>
          <w:tcPr>
            <w:tcW w:w="850" w:type="dxa"/>
            <w:hideMark/>
          </w:tcPr>
          <w:p w14:paraId="0F76A1E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552E25C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Item name </w:t>
            </w:r>
          </w:p>
        </w:tc>
        <w:tc>
          <w:tcPr>
            <w:tcW w:w="6662" w:type="dxa"/>
            <w:hideMark/>
          </w:tcPr>
          <w:p w14:paraId="666B739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 name for an item. </w:t>
            </w:r>
          </w:p>
        </w:tc>
        <w:tc>
          <w:tcPr>
            <w:tcW w:w="851" w:type="dxa"/>
            <w:hideMark/>
          </w:tcPr>
          <w:p w14:paraId="433D77B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825780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079626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CE7729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3FA7436" w14:textId="77777777" w:rsidR="00E32F89" w:rsidRPr="001514E7" w:rsidRDefault="00E32F89" w:rsidP="00E32F89">
            <w:pPr>
              <w:pStyle w:val="BodyText"/>
              <w:rPr>
                <w:rFonts w:cs="Arial"/>
                <w:sz w:val="20"/>
                <w:szCs w:val="20"/>
              </w:rPr>
            </w:pPr>
            <w:r w:rsidRPr="001514E7">
              <w:rPr>
                <w:rFonts w:cs="Arial"/>
                <w:sz w:val="20"/>
                <w:szCs w:val="20"/>
              </w:rPr>
              <w:t>ibt-154</w:t>
            </w:r>
          </w:p>
        </w:tc>
        <w:tc>
          <w:tcPr>
            <w:tcW w:w="850" w:type="dxa"/>
            <w:hideMark/>
          </w:tcPr>
          <w:p w14:paraId="3A48E30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93A723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Item description </w:t>
            </w:r>
          </w:p>
        </w:tc>
        <w:tc>
          <w:tcPr>
            <w:tcW w:w="6662" w:type="dxa"/>
            <w:hideMark/>
          </w:tcPr>
          <w:p w14:paraId="723C665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 description for an item. </w:t>
            </w:r>
          </w:p>
        </w:tc>
        <w:tc>
          <w:tcPr>
            <w:tcW w:w="851" w:type="dxa"/>
            <w:hideMark/>
          </w:tcPr>
          <w:p w14:paraId="122E366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11EAB6F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7479BA2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76B140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624C208" w14:textId="77777777" w:rsidR="00E32F89" w:rsidRPr="001514E7" w:rsidRDefault="00E32F89" w:rsidP="00E32F89">
            <w:pPr>
              <w:pStyle w:val="BodyText"/>
              <w:rPr>
                <w:rFonts w:cs="Arial"/>
                <w:sz w:val="20"/>
                <w:szCs w:val="20"/>
              </w:rPr>
            </w:pPr>
            <w:r w:rsidRPr="001514E7">
              <w:rPr>
                <w:rFonts w:cs="Arial"/>
                <w:sz w:val="20"/>
                <w:szCs w:val="20"/>
              </w:rPr>
              <w:t>ibt-155</w:t>
            </w:r>
          </w:p>
        </w:tc>
        <w:tc>
          <w:tcPr>
            <w:tcW w:w="850" w:type="dxa"/>
            <w:hideMark/>
          </w:tcPr>
          <w:p w14:paraId="5B34946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B2D478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Item Seller's identifier</w:t>
            </w:r>
          </w:p>
        </w:tc>
        <w:tc>
          <w:tcPr>
            <w:tcW w:w="6662" w:type="dxa"/>
            <w:hideMark/>
          </w:tcPr>
          <w:p w14:paraId="631DA3F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assigned by the Seller, for the item.</w:t>
            </w:r>
          </w:p>
        </w:tc>
        <w:tc>
          <w:tcPr>
            <w:tcW w:w="851" w:type="dxa"/>
            <w:hideMark/>
          </w:tcPr>
          <w:p w14:paraId="03271A3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E2646C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6D7688C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7048F4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1EB9486" w14:textId="77777777" w:rsidR="00E32F89" w:rsidRPr="001514E7" w:rsidRDefault="00E32F89" w:rsidP="00E32F89">
            <w:pPr>
              <w:pStyle w:val="BodyText"/>
              <w:rPr>
                <w:rFonts w:cs="Arial"/>
                <w:sz w:val="20"/>
                <w:szCs w:val="20"/>
              </w:rPr>
            </w:pPr>
            <w:r w:rsidRPr="001514E7">
              <w:rPr>
                <w:rFonts w:cs="Arial"/>
                <w:sz w:val="20"/>
                <w:szCs w:val="20"/>
              </w:rPr>
              <w:t>ibt-156</w:t>
            </w:r>
          </w:p>
        </w:tc>
        <w:tc>
          <w:tcPr>
            <w:tcW w:w="850" w:type="dxa"/>
            <w:hideMark/>
          </w:tcPr>
          <w:p w14:paraId="25ADC60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691C85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Item Buyer's identifier</w:t>
            </w:r>
          </w:p>
        </w:tc>
        <w:tc>
          <w:tcPr>
            <w:tcW w:w="6662" w:type="dxa"/>
            <w:hideMark/>
          </w:tcPr>
          <w:p w14:paraId="71C073D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assigned by the Buyer, for the item.</w:t>
            </w:r>
          </w:p>
        </w:tc>
        <w:tc>
          <w:tcPr>
            <w:tcW w:w="851" w:type="dxa"/>
            <w:hideMark/>
          </w:tcPr>
          <w:p w14:paraId="7F2A14E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C714C3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7185D9E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700AD64"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4F8E75D" w14:textId="77777777" w:rsidR="00E32F89" w:rsidRPr="001514E7" w:rsidRDefault="00E32F89" w:rsidP="00E32F89">
            <w:pPr>
              <w:pStyle w:val="BodyText"/>
              <w:rPr>
                <w:rFonts w:cs="Arial"/>
                <w:sz w:val="20"/>
                <w:szCs w:val="20"/>
              </w:rPr>
            </w:pPr>
            <w:r w:rsidRPr="001514E7">
              <w:rPr>
                <w:rFonts w:cs="Arial"/>
                <w:sz w:val="20"/>
                <w:szCs w:val="20"/>
              </w:rPr>
              <w:t>ibt-157</w:t>
            </w:r>
          </w:p>
        </w:tc>
        <w:tc>
          <w:tcPr>
            <w:tcW w:w="850" w:type="dxa"/>
            <w:hideMark/>
          </w:tcPr>
          <w:p w14:paraId="1BD0B57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0CDCE6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Item standard identifier</w:t>
            </w:r>
          </w:p>
        </w:tc>
        <w:tc>
          <w:tcPr>
            <w:tcW w:w="6662" w:type="dxa"/>
            <w:hideMark/>
          </w:tcPr>
          <w:p w14:paraId="62730B4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item identifier based on a registered scheme.</w:t>
            </w:r>
          </w:p>
        </w:tc>
        <w:tc>
          <w:tcPr>
            <w:tcW w:w="851" w:type="dxa"/>
            <w:hideMark/>
          </w:tcPr>
          <w:p w14:paraId="728534F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B4D666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635D8D4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FEFA3FF"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0088057" w14:textId="77777777" w:rsidR="00E32F89" w:rsidRPr="001514E7" w:rsidRDefault="00E32F89" w:rsidP="00E32F89">
            <w:pPr>
              <w:pStyle w:val="BodyText"/>
              <w:rPr>
                <w:rFonts w:cs="Arial"/>
                <w:sz w:val="20"/>
                <w:szCs w:val="20"/>
              </w:rPr>
            </w:pPr>
            <w:r w:rsidRPr="001514E7">
              <w:rPr>
                <w:rFonts w:cs="Arial"/>
                <w:sz w:val="20"/>
                <w:szCs w:val="20"/>
              </w:rPr>
              <w:t>ibt-157-1</w:t>
            </w:r>
          </w:p>
        </w:tc>
        <w:tc>
          <w:tcPr>
            <w:tcW w:w="850" w:type="dxa"/>
            <w:hideMark/>
          </w:tcPr>
          <w:p w14:paraId="3130471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4</w:t>
            </w:r>
          </w:p>
        </w:tc>
        <w:tc>
          <w:tcPr>
            <w:tcW w:w="2410" w:type="dxa"/>
            <w:hideMark/>
          </w:tcPr>
          <w:p w14:paraId="24254EF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465370B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identification scheme shall be identified from the entries of the list published by the ISO/IEC 6523 maintenance agency.</w:t>
            </w:r>
          </w:p>
        </w:tc>
        <w:tc>
          <w:tcPr>
            <w:tcW w:w="851" w:type="dxa"/>
            <w:hideMark/>
          </w:tcPr>
          <w:p w14:paraId="0A17D02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4E9A5B4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12ACF2E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1B4B79E"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7732ED2" w14:textId="77777777" w:rsidR="00E32F89" w:rsidRPr="001514E7" w:rsidRDefault="00E32F89" w:rsidP="00E32F89">
            <w:pPr>
              <w:pStyle w:val="BodyText"/>
              <w:rPr>
                <w:rFonts w:cs="Arial"/>
                <w:sz w:val="20"/>
                <w:szCs w:val="20"/>
              </w:rPr>
            </w:pPr>
            <w:r w:rsidRPr="001514E7">
              <w:rPr>
                <w:rFonts w:cs="Arial"/>
                <w:sz w:val="20"/>
                <w:szCs w:val="20"/>
              </w:rPr>
              <w:t>ibt-158</w:t>
            </w:r>
          </w:p>
        </w:tc>
        <w:tc>
          <w:tcPr>
            <w:tcW w:w="850" w:type="dxa"/>
            <w:hideMark/>
          </w:tcPr>
          <w:p w14:paraId="18D82F8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8A4A7B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Item classification identifier</w:t>
            </w:r>
          </w:p>
        </w:tc>
        <w:tc>
          <w:tcPr>
            <w:tcW w:w="6662" w:type="dxa"/>
            <w:hideMark/>
          </w:tcPr>
          <w:p w14:paraId="1FC2BE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code for classifying the item by its type or nature.</w:t>
            </w:r>
          </w:p>
        </w:tc>
        <w:tc>
          <w:tcPr>
            <w:tcW w:w="851" w:type="dxa"/>
            <w:hideMark/>
          </w:tcPr>
          <w:p w14:paraId="0D0560C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225F0CF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338007B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1CF0068"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CF514D2" w14:textId="77777777" w:rsidR="00E32F89" w:rsidRPr="001514E7" w:rsidRDefault="00E32F89" w:rsidP="00E32F89">
            <w:pPr>
              <w:pStyle w:val="BodyText"/>
              <w:rPr>
                <w:rFonts w:cs="Arial"/>
                <w:sz w:val="20"/>
                <w:szCs w:val="20"/>
              </w:rPr>
            </w:pPr>
            <w:r w:rsidRPr="001514E7">
              <w:rPr>
                <w:rFonts w:cs="Arial"/>
                <w:sz w:val="20"/>
                <w:szCs w:val="20"/>
              </w:rPr>
              <w:t>ibt-158-1</w:t>
            </w:r>
          </w:p>
        </w:tc>
        <w:tc>
          <w:tcPr>
            <w:tcW w:w="850" w:type="dxa"/>
            <w:hideMark/>
          </w:tcPr>
          <w:p w14:paraId="012C8FC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4</w:t>
            </w:r>
          </w:p>
        </w:tc>
        <w:tc>
          <w:tcPr>
            <w:tcW w:w="2410" w:type="dxa"/>
            <w:hideMark/>
          </w:tcPr>
          <w:p w14:paraId="2593ECA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36EAA11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identification scheme shall be chosen from the entries in UNTDID 7143 [6].</w:t>
            </w:r>
          </w:p>
        </w:tc>
        <w:tc>
          <w:tcPr>
            <w:tcW w:w="851" w:type="dxa"/>
            <w:hideMark/>
          </w:tcPr>
          <w:p w14:paraId="62325C8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4113E07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3296E4A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0234B6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D4F8DE4" w14:textId="77777777" w:rsidR="00E32F89" w:rsidRPr="001514E7" w:rsidRDefault="00E32F89" w:rsidP="00E32F89">
            <w:pPr>
              <w:pStyle w:val="BodyText"/>
              <w:rPr>
                <w:rFonts w:cs="Arial"/>
                <w:sz w:val="20"/>
                <w:szCs w:val="20"/>
              </w:rPr>
            </w:pPr>
            <w:r w:rsidRPr="001514E7">
              <w:rPr>
                <w:rFonts w:cs="Arial"/>
                <w:sz w:val="20"/>
                <w:szCs w:val="20"/>
              </w:rPr>
              <w:lastRenderedPageBreak/>
              <w:t>ibt-158-2</w:t>
            </w:r>
          </w:p>
        </w:tc>
        <w:tc>
          <w:tcPr>
            <w:tcW w:w="850" w:type="dxa"/>
            <w:hideMark/>
          </w:tcPr>
          <w:p w14:paraId="5003442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2410" w:type="dxa"/>
            <w:hideMark/>
          </w:tcPr>
          <w:p w14:paraId="285BAF8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 version identifier</w:t>
            </w:r>
          </w:p>
        </w:tc>
        <w:tc>
          <w:tcPr>
            <w:tcW w:w="6662" w:type="dxa"/>
            <w:hideMark/>
          </w:tcPr>
          <w:p w14:paraId="606A33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851" w:type="dxa"/>
            <w:hideMark/>
          </w:tcPr>
          <w:p w14:paraId="654B499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452A56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41A05D2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4A89655"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50FC5BF" w14:textId="77777777" w:rsidR="00E32F89" w:rsidRPr="001514E7" w:rsidRDefault="00E32F89" w:rsidP="00E32F89">
            <w:pPr>
              <w:pStyle w:val="BodyText"/>
              <w:rPr>
                <w:rFonts w:cs="Arial"/>
                <w:sz w:val="20"/>
                <w:szCs w:val="20"/>
              </w:rPr>
            </w:pPr>
            <w:r w:rsidRPr="001514E7">
              <w:rPr>
                <w:rFonts w:cs="Arial"/>
                <w:sz w:val="20"/>
                <w:szCs w:val="20"/>
              </w:rPr>
              <w:t>ibt-159</w:t>
            </w:r>
          </w:p>
        </w:tc>
        <w:tc>
          <w:tcPr>
            <w:tcW w:w="850" w:type="dxa"/>
            <w:hideMark/>
          </w:tcPr>
          <w:p w14:paraId="6921ED6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559C768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Item country of origin</w:t>
            </w:r>
          </w:p>
        </w:tc>
        <w:tc>
          <w:tcPr>
            <w:tcW w:w="6662" w:type="dxa"/>
            <w:hideMark/>
          </w:tcPr>
          <w:p w14:paraId="6E7C268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code identifying the country from which the item originates.</w:t>
            </w:r>
          </w:p>
        </w:tc>
        <w:tc>
          <w:tcPr>
            <w:tcW w:w="851" w:type="dxa"/>
            <w:hideMark/>
          </w:tcPr>
          <w:p w14:paraId="2BDE20A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398191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7D06459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D58FA0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29C2B0D" w14:textId="77777777" w:rsidR="00E32F89" w:rsidRPr="001514E7" w:rsidRDefault="00E32F89" w:rsidP="00E32F89">
            <w:pPr>
              <w:pStyle w:val="BodyText"/>
              <w:rPr>
                <w:rFonts w:cs="Arial"/>
                <w:sz w:val="20"/>
                <w:szCs w:val="20"/>
              </w:rPr>
            </w:pPr>
            <w:r w:rsidRPr="001514E7">
              <w:rPr>
                <w:rFonts w:cs="Arial"/>
                <w:sz w:val="20"/>
                <w:szCs w:val="20"/>
              </w:rPr>
              <w:t>ibg-32</w:t>
            </w:r>
          </w:p>
        </w:tc>
        <w:tc>
          <w:tcPr>
            <w:tcW w:w="850" w:type="dxa"/>
            <w:hideMark/>
          </w:tcPr>
          <w:p w14:paraId="3C2C420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8EECCA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ITEM ATTRIBUTES</w:t>
            </w:r>
          </w:p>
        </w:tc>
        <w:tc>
          <w:tcPr>
            <w:tcW w:w="6662" w:type="dxa"/>
            <w:hideMark/>
          </w:tcPr>
          <w:p w14:paraId="4C2D408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properties of the goods and services invoiced.</w:t>
            </w:r>
          </w:p>
        </w:tc>
        <w:tc>
          <w:tcPr>
            <w:tcW w:w="851" w:type="dxa"/>
            <w:hideMark/>
          </w:tcPr>
          <w:p w14:paraId="7F10BD6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403DF94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2490AD6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2AB5CDDE"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97C7519" w14:textId="77777777" w:rsidR="00E32F89" w:rsidRPr="001514E7" w:rsidRDefault="00E32F89" w:rsidP="00E32F89">
            <w:pPr>
              <w:pStyle w:val="BodyText"/>
              <w:rPr>
                <w:rFonts w:cs="Arial"/>
                <w:sz w:val="20"/>
                <w:szCs w:val="20"/>
              </w:rPr>
            </w:pPr>
            <w:r w:rsidRPr="001514E7">
              <w:rPr>
                <w:rFonts w:cs="Arial"/>
                <w:sz w:val="20"/>
                <w:szCs w:val="20"/>
              </w:rPr>
              <w:t>ibt-160</w:t>
            </w:r>
          </w:p>
        </w:tc>
        <w:tc>
          <w:tcPr>
            <w:tcW w:w="850" w:type="dxa"/>
            <w:hideMark/>
          </w:tcPr>
          <w:p w14:paraId="76A50D6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4</w:t>
            </w:r>
          </w:p>
        </w:tc>
        <w:tc>
          <w:tcPr>
            <w:tcW w:w="2410" w:type="dxa"/>
            <w:hideMark/>
          </w:tcPr>
          <w:p w14:paraId="35003A0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Item attribute name</w:t>
            </w:r>
          </w:p>
        </w:tc>
        <w:tc>
          <w:tcPr>
            <w:tcW w:w="6662" w:type="dxa"/>
            <w:hideMark/>
          </w:tcPr>
          <w:p w14:paraId="64BE0F8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name of the attribute or property of the item. </w:t>
            </w:r>
          </w:p>
        </w:tc>
        <w:tc>
          <w:tcPr>
            <w:tcW w:w="851" w:type="dxa"/>
            <w:hideMark/>
          </w:tcPr>
          <w:p w14:paraId="6A65AB3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96657A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63CEF5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A2365A9"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BA79684" w14:textId="77777777" w:rsidR="00E32F89" w:rsidRPr="001514E7" w:rsidRDefault="00E32F89" w:rsidP="00E32F89">
            <w:pPr>
              <w:pStyle w:val="BodyText"/>
              <w:rPr>
                <w:rFonts w:cs="Arial"/>
                <w:sz w:val="20"/>
                <w:szCs w:val="20"/>
              </w:rPr>
            </w:pPr>
            <w:r w:rsidRPr="001514E7">
              <w:rPr>
                <w:rFonts w:cs="Arial"/>
                <w:sz w:val="20"/>
                <w:szCs w:val="20"/>
              </w:rPr>
              <w:t>ibt-161</w:t>
            </w:r>
          </w:p>
        </w:tc>
        <w:tc>
          <w:tcPr>
            <w:tcW w:w="850" w:type="dxa"/>
            <w:hideMark/>
          </w:tcPr>
          <w:p w14:paraId="074609C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4</w:t>
            </w:r>
          </w:p>
        </w:tc>
        <w:tc>
          <w:tcPr>
            <w:tcW w:w="2410" w:type="dxa"/>
            <w:hideMark/>
          </w:tcPr>
          <w:p w14:paraId="24F1667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Item attribute value </w:t>
            </w:r>
          </w:p>
        </w:tc>
        <w:tc>
          <w:tcPr>
            <w:tcW w:w="6662" w:type="dxa"/>
            <w:hideMark/>
          </w:tcPr>
          <w:p w14:paraId="5BF3C66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value of the attribute or property of the item. </w:t>
            </w:r>
          </w:p>
        </w:tc>
        <w:tc>
          <w:tcPr>
            <w:tcW w:w="851" w:type="dxa"/>
            <w:hideMark/>
          </w:tcPr>
          <w:p w14:paraId="320F56F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118799F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1A29A17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bl>
    <w:p w14:paraId="35038131" w14:textId="77777777" w:rsidR="00F37ADE" w:rsidRPr="007679ED" w:rsidRDefault="00F37ADE" w:rsidP="00F37ADE">
      <w:pPr>
        <w:pStyle w:val="BodyText"/>
        <w:rPr>
          <w:noProof w:val="0"/>
        </w:rPr>
      </w:pPr>
    </w:p>
    <w:p w14:paraId="6DC8A8C3" w14:textId="581A967E" w:rsidR="003832FB" w:rsidRDefault="003832FB" w:rsidP="00A41C0C">
      <w:pPr>
        <w:pStyle w:val="Heading2"/>
      </w:pPr>
      <w:bookmarkStart w:id="38" w:name="_Toc59461682"/>
      <w:bookmarkStart w:id="39" w:name="_Toc46835008"/>
      <w:r>
        <w:t>Syntax binding</w:t>
      </w:r>
      <w:bookmarkEnd w:id="38"/>
    </w:p>
    <w:p w14:paraId="0F0C484D" w14:textId="2207686C" w:rsidR="000661AF" w:rsidRPr="000661AF" w:rsidRDefault="000661AF" w:rsidP="000661AF">
      <w:pPr>
        <w:pStyle w:val="BodyText"/>
      </w:pPr>
      <w:r>
        <w:t>Following table shows the UBL syntax binding for the PINT semantic data model.</w:t>
      </w:r>
    </w:p>
    <w:tbl>
      <w:tblPr>
        <w:tblStyle w:val="ListTable3-Accent5"/>
        <w:tblW w:w="0" w:type="auto"/>
        <w:tblLook w:val="04A0" w:firstRow="1" w:lastRow="0" w:firstColumn="1" w:lastColumn="0" w:noHBand="0" w:noVBand="1"/>
      </w:tblPr>
      <w:tblGrid>
        <w:gridCol w:w="1129"/>
        <w:gridCol w:w="8931"/>
        <w:gridCol w:w="3888"/>
      </w:tblGrid>
      <w:tr w:rsidR="00C265D0" w:rsidRPr="001514E7" w14:paraId="3A7D69A5" w14:textId="77777777" w:rsidTr="000661AF">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29" w:type="dxa"/>
            <w:hideMark/>
          </w:tcPr>
          <w:p w14:paraId="26C514C5" w14:textId="77777777" w:rsidR="00C265D0" w:rsidRPr="001514E7" w:rsidRDefault="00C265D0" w:rsidP="001514E7">
            <w:pPr>
              <w:pStyle w:val="BodyText"/>
              <w:rPr>
                <w:rFonts w:cs="Arial"/>
                <w:sz w:val="20"/>
                <w:szCs w:val="20"/>
              </w:rPr>
            </w:pPr>
            <w:r w:rsidRPr="001514E7">
              <w:rPr>
                <w:rFonts w:cs="Arial"/>
                <w:sz w:val="20"/>
                <w:szCs w:val="20"/>
              </w:rPr>
              <w:t>ID</w:t>
            </w:r>
          </w:p>
        </w:tc>
        <w:tc>
          <w:tcPr>
            <w:tcW w:w="8931" w:type="dxa"/>
            <w:hideMark/>
          </w:tcPr>
          <w:p w14:paraId="71BA9C6F" w14:textId="77777777" w:rsidR="00C265D0" w:rsidRPr="001514E7" w:rsidRDefault="00C265D0" w:rsidP="001514E7">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UBL syntax xPath</w:t>
            </w:r>
          </w:p>
        </w:tc>
        <w:tc>
          <w:tcPr>
            <w:tcW w:w="3888" w:type="dxa"/>
            <w:hideMark/>
          </w:tcPr>
          <w:p w14:paraId="1F104A7C" w14:textId="77777777" w:rsidR="00C265D0" w:rsidRPr="001514E7" w:rsidRDefault="00C265D0" w:rsidP="001514E7">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Attributes - adjustments</w:t>
            </w:r>
          </w:p>
        </w:tc>
      </w:tr>
      <w:tr w:rsidR="00C265D0" w:rsidRPr="001514E7" w14:paraId="5355619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84ABB2D" w14:textId="77777777" w:rsidR="00C265D0" w:rsidRPr="001514E7" w:rsidRDefault="00C265D0" w:rsidP="001514E7">
            <w:pPr>
              <w:pStyle w:val="BodyText"/>
              <w:rPr>
                <w:rFonts w:cs="Arial"/>
                <w:sz w:val="20"/>
                <w:szCs w:val="20"/>
              </w:rPr>
            </w:pPr>
            <w:r w:rsidRPr="001514E7">
              <w:rPr>
                <w:rFonts w:cs="Arial"/>
                <w:sz w:val="20"/>
                <w:szCs w:val="20"/>
              </w:rPr>
              <w:t>ibt-024</w:t>
            </w:r>
          </w:p>
        </w:tc>
        <w:tc>
          <w:tcPr>
            <w:tcW w:w="8931" w:type="dxa"/>
            <w:hideMark/>
          </w:tcPr>
          <w:p w14:paraId="65FB9E30" w14:textId="7585B47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cbc:CustomizationID</w:t>
            </w:r>
          </w:p>
        </w:tc>
        <w:tc>
          <w:tcPr>
            <w:tcW w:w="3888" w:type="dxa"/>
            <w:hideMark/>
          </w:tcPr>
          <w:p w14:paraId="00F0868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050124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D8CEF14" w14:textId="77777777" w:rsidR="00C265D0" w:rsidRPr="001514E7" w:rsidRDefault="00C265D0" w:rsidP="001514E7">
            <w:pPr>
              <w:pStyle w:val="BodyText"/>
              <w:rPr>
                <w:rFonts w:cs="Arial"/>
                <w:sz w:val="20"/>
                <w:szCs w:val="20"/>
              </w:rPr>
            </w:pPr>
            <w:r w:rsidRPr="001514E7">
              <w:rPr>
                <w:rFonts w:cs="Arial"/>
                <w:sz w:val="20"/>
                <w:szCs w:val="20"/>
              </w:rPr>
              <w:t>ibt-023</w:t>
            </w:r>
          </w:p>
        </w:tc>
        <w:tc>
          <w:tcPr>
            <w:tcW w:w="8931" w:type="dxa"/>
            <w:hideMark/>
          </w:tcPr>
          <w:p w14:paraId="72BC8391" w14:textId="5B6C6EB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cbc:ProfileID</w:t>
            </w:r>
          </w:p>
        </w:tc>
        <w:tc>
          <w:tcPr>
            <w:tcW w:w="3888" w:type="dxa"/>
            <w:hideMark/>
          </w:tcPr>
          <w:p w14:paraId="45103F72"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112C8C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ADAF501" w14:textId="77777777" w:rsidR="00C265D0" w:rsidRPr="001514E7" w:rsidRDefault="00C265D0" w:rsidP="001514E7">
            <w:pPr>
              <w:pStyle w:val="BodyText"/>
              <w:rPr>
                <w:rFonts w:cs="Arial"/>
                <w:sz w:val="20"/>
                <w:szCs w:val="20"/>
              </w:rPr>
            </w:pPr>
            <w:r w:rsidRPr="001514E7">
              <w:rPr>
                <w:rFonts w:cs="Arial"/>
                <w:sz w:val="20"/>
                <w:szCs w:val="20"/>
              </w:rPr>
              <w:t>ibt-001</w:t>
            </w:r>
          </w:p>
        </w:tc>
        <w:tc>
          <w:tcPr>
            <w:tcW w:w="8931" w:type="dxa"/>
            <w:hideMark/>
          </w:tcPr>
          <w:p w14:paraId="7CF609D1" w14:textId="6EDDDC7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cbc:ID</w:t>
            </w:r>
          </w:p>
        </w:tc>
        <w:tc>
          <w:tcPr>
            <w:tcW w:w="3888" w:type="dxa"/>
            <w:hideMark/>
          </w:tcPr>
          <w:p w14:paraId="05E38AB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9A96108"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8AE5F7A" w14:textId="77777777" w:rsidR="00C265D0" w:rsidRPr="001514E7" w:rsidRDefault="00C265D0" w:rsidP="001514E7">
            <w:pPr>
              <w:pStyle w:val="BodyText"/>
              <w:rPr>
                <w:rFonts w:cs="Arial"/>
                <w:sz w:val="20"/>
                <w:szCs w:val="20"/>
              </w:rPr>
            </w:pPr>
            <w:r w:rsidRPr="001514E7">
              <w:rPr>
                <w:rFonts w:cs="Arial"/>
                <w:sz w:val="20"/>
                <w:szCs w:val="20"/>
              </w:rPr>
              <w:t>ibt-002</w:t>
            </w:r>
          </w:p>
        </w:tc>
        <w:tc>
          <w:tcPr>
            <w:tcW w:w="8931" w:type="dxa"/>
            <w:hideMark/>
          </w:tcPr>
          <w:p w14:paraId="4491A097" w14:textId="0EE9B9C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cbc:IssueDate</w:t>
            </w:r>
          </w:p>
        </w:tc>
        <w:tc>
          <w:tcPr>
            <w:tcW w:w="3888" w:type="dxa"/>
            <w:hideMark/>
          </w:tcPr>
          <w:p w14:paraId="21CA8F7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BBD50E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1FC52BD" w14:textId="77777777" w:rsidR="00C265D0" w:rsidRPr="001514E7" w:rsidRDefault="00C265D0" w:rsidP="001514E7">
            <w:pPr>
              <w:pStyle w:val="BodyText"/>
              <w:rPr>
                <w:rFonts w:cs="Arial"/>
                <w:sz w:val="20"/>
                <w:szCs w:val="20"/>
              </w:rPr>
            </w:pPr>
            <w:r w:rsidRPr="001514E7">
              <w:rPr>
                <w:rFonts w:cs="Arial"/>
                <w:sz w:val="20"/>
                <w:szCs w:val="20"/>
              </w:rPr>
              <w:t>ibt-168</w:t>
            </w:r>
          </w:p>
        </w:tc>
        <w:tc>
          <w:tcPr>
            <w:tcW w:w="8931" w:type="dxa"/>
            <w:hideMark/>
          </w:tcPr>
          <w:p w14:paraId="37FEE68A" w14:textId="1A59B9B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cbc:IssueDate</w:t>
            </w:r>
          </w:p>
        </w:tc>
        <w:tc>
          <w:tcPr>
            <w:tcW w:w="3888" w:type="dxa"/>
            <w:hideMark/>
          </w:tcPr>
          <w:p w14:paraId="48DF19B8"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0DB01E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8D5DB99" w14:textId="77777777" w:rsidR="00C265D0" w:rsidRPr="001514E7" w:rsidRDefault="00C265D0" w:rsidP="001514E7">
            <w:pPr>
              <w:pStyle w:val="BodyText"/>
              <w:rPr>
                <w:rFonts w:cs="Arial"/>
                <w:sz w:val="20"/>
                <w:szCs w:val="20"/>
              </w:rPr>
            </w:pPr>
            <w:r w:rsidRPr="001514E7">
              <w:rPr>
                <w:rFonts w:cs="Arial"/>
                <w:sz w:val="20"/>
                <w:szCs w:val="20"/>
              </w:rPr>
              <w:t>ibt-009</w:t>
            </w:r>
          </w:p>
        </w:tc>
        <w:tc>
          <w:tcPr>
            <w:tcW w:w="8931" w:type="dxa"/>
            <w:hideMark/>
          </w:tcPr>
          <w:p w14:paraId="3F567E6F" w14:textId="56767626"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cbc:DueDate</w:t>
            </w:r>
          </w:p>
        </w:tc>
        <w:tc>
          <w:tcPr>
            <w:tcW w:w="3888" w:type="dxa"/>
            <w:hideMark/>
          </w:tcPr>
          <w:p w14:paraId="743D39EB"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F461AAD"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CE3E032" w14:textId="77777777" w:rsidR="00C265D0" w:rsidRPr="001514E7" w:rsidRDefault="00C265D0" w:rsidP="001514E7">
            <w:pPr>
              <w:pStyle w:val="BodyText"/>
              <w:rPr>
                <w:rFonts w:cs="Arial"/>
                <w:sz w:val="20"/>
                <w:szCs w:val="20"/>
              </w:rPr>
            </w:pPr>
            <w:r w:rsidRPr="001514E7">
              <w:rPr>
                <w:rFonts w:cs="Arial"/>
                <w:sz w:val="20"/>
                <w:szCs w:val="20"/>
              </w:rPr>
              <w:t>ibt-003</w:t>
            </w:r>
          </w:p>
        </w:tc>
        <w:tc>
          <w:tcPr>
            <w:tcW w:w="8931" w:type="dxa"/>
            <w:hideMark/>
          </w:tcPr>
          <w:p w14:paraId="1D1C8E45" w14:textId="14AD24B8"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cbc:InvoiceTypeCode</w:t>
            </w:r>
          </w:p>
        </w:tc>
        <w:tc>
          <w:tcPr>
            <w:tcW w:w="3888" w:type="dxa"/>
            <w:hideMark/>
          </w:tcPr>
          <w:p w14:paraId="6B8AB811"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D9457B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F7A55FC" w14:textId="77777777" w:rsidR="00C265D0" w:rsidRPr="001514E7" w:rsidRDefault="00C265D0" w:rsidP="001514E7">
            <w:pPr>
              <w:pStyle w:val="BodyText"/>
              <w:rPr>
                <w:rFonts w:cs="Arial"/>
                <w:sz w:val="20"/>
                <w:szCs w:val="20"/>
              </w:rPr>
            </w:pPr>
            <w:r w:rsidRPr="001514E7">
              <w:rPr>
                <w:rFonts w:cs="Arial"/>
                <w:sz w:val="20"/>
                <w:szCs w:val="20"/>
              </w:rPr>
              <w:t>ibt-021</w:t>
            </w:r>
          </w:p>
        </w:tc>
        <w:tc>
          <w:tcPr>
            <w:tcW w:w="8931" w:type="dxa"/>
            <w:hideMark/>
          </w:tcPr>
          <w:p w14:paraId="3341770B" w14:textId="5F3F067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cbc:Note</w:t>
            </w:r>
          </w:p>
        </w:tc>
        <w:tc>
          <w:tcPr>
            <w:tcW w:w="3888" w:type="dxa"/>
            <w:hideMark/>
          </w:tcPr>
          <w:p w14:paraId="7180BA4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Use #subjectcode# </w:t>
            </w:r>
            <w:r w:rsidRPr="001514E7">
              <w:rPr>
                <w:rFonts w:cs="Arial"/>
                <w:sz w:val="20"/>
                <w:szCs w:val="20"/>
              </w:rPr>
              <w:br/>
              <w:t>Code list UNTDID 4451</w:t>
            </w:r>
          </w:p>
        </w:tc>
      </w:tr>
      <w:tr w:rsidR="00C265D0" w:rsidRPr="001514E7" w14:paraId="55C0EAC6"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EF6C04F" w14:textId="77777777" w:rsidR="00C265D0" w:rsidRPr="001514E7" w:rsidRDefault="00C265D0" w:rsidP="001514E7">
            <w:pPr>
              <w:pStyle w:val="BodyText"/>
              <w:rPr>
                <w:rFonts w:cs="Arial"/>
                <w:sz w:val="20"/>
                <w:szCs w:val="20"/>
              </w:rPr>
            </w:pPr>
            <w:r w:rsidRPr="001514E7">
              <w:rPr>
                <w:rFonts w:cs="Arial"/>
                <w:sz w:val="20"/>
                <w:szCs w:val="20"/>
              </w:rPr>
              <w:t>ibt-022</w:t>
            </w:r>
          </w:p>
        </w:tc>
        <w:tc>
          <w:tcPr>
            <w:tcW w:w="8931" w:type="dxa"/>
            <w:hideMark/>
          </w:tcPr>
          <w:p w14:paraId="2B3C5797" w14:textId="5F6BFA2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cbc:Note</w:t>
            </w:r>
          </w:p>
        </w:tc>
        <w:tc>
          <w:tcPr>
            <w:tcW w:w="3888" w:type="dxa"/>
            <w:hideMark/>
          </w:tcPr>
          <w:p w14:paraId="44F8FAD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325108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4FB8F7C" w14:textId="77777777" w:rsidR="00C265D0" w:rsidRPr="001514E7" w:rsidRDefault="00C265D0" w:rsidP="001514E7">
            <w:pPr>
              <w:pStyle w:val="BodyText"/>
              <w:rPr>
                <w:rFonts w:cs="Arial"/>
                <w:sz w:val="20"/>
                <w:szCs w:val="20"/>
              </w:rPr>
            </w:pPr>
            <w:r w:rsidRPr="001514E7">
              <w:rPr>
                <w:rFonts w:cs="Arial"/>
                <w:sz w:val="20"/>
                <w:szCs w:val="20"/>
              </w:rPr>
              <w:t>ibt-007</w:t>
            </w:r>
          </w:p>
        </w:tc>
        <w:tc>
          <w:tcPr>
            <w:tcW w:w="8931" w:type="dxa"/>
            <w:hideMark/>
          </w:tcPr>
          <w:p w14:paraId="21BC74EB" w14:textId="5EBFE7D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cbc:TaxPointDate</w:t>
            </w:r>
          </w:p>
        </w:tc>
        <w:tc>
          <w:tcPr>
            <w:tcW w:w="3888" w:type="dxa"/>
            <w:hideMark/>
          </w:tcPr>
          <w:p w14:paraId="55DE3249"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935BCB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FF83DBE" w14:textId="77777777" w:rsidR="00C265D0" w:rsidRPr="001514E7" w:rsidRDefault="00C265D0" w:rsidP="001514E7">
            <w:pPr>
              <w:pStyle w:val="BodyText"/>
              <w:rPr>
                <w:rFonts w:cs="Arial"/>
                <w:sz w:val="20"/>
                <w:szCs w:val="20"/>
              </w:rPr>
            </w:pPr>
            <w:r w:rsidRPr="001514E7">
              <w:rPr>
                <w:rFonts w:cs="Arial"/>
                <w:sz w:val="20"/>
                <w:szCs w:val="20"/>
              </w:rPr>
              <w:t>ibt-005</w:t>
            </w:r>
          </w:p>
        </w:tc>
        <w:tc>
          <w:tcPr>
            <w:tcW w:w="8931" w:type="dxa"/>
            <w:hideMark/>
          </w:tcPr>
          <w:p w14:paraId="7165AA64" w14:textId="3D835DFB"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cbc:DocumentCurrencyCode</w:t>
            </w:r>
          </w:p>
        </w:tc>
        <w:tc>
          <w:tcPr>
            <w:tcW w:w="3888" w:type="dxa"/>
            <w:hideMark/>
          </w:tcPr>
          <w:p w14:paraId="6446AEA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6A35305"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D953329" w14:textId="77777777" w:rsidR="00C265D0" w:rsidRPr="001514E7" w:rsidRDefault="00C265D0" w:rsidP="001514E7">
            <w:pPr>
              <w:pStyle w:val="BodyText"/>
              <w:rPr>
                <w:rFonts w:cs="Arial"/>
                <w:sz w:val="20"/>
                <w:szCs w:val="20"/>
              </w:rPr>
            </w:pPr>
            <w:r w:rsidRPr="001514E7">
              <w:rPr>
                <w:rFonts w:cs="Arial"/>
                <w:sz w:val="20"/>
                <w:szCs w:val="20"/>
              </w:rPr>
              <w:t>ibt-006</w:t>
            </w:r>
          </w:p>
        </w:tc>
        <w:tc>
          <w:tcPr>
            <w:tcW w:w="8931" w:type="dxa"/>
            <w:hideMark/>
          </w:tcPr>
          <w:p w14:paraId="4FD889B4" w14:textId="241C5764"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cbc:TaxCurrencyCode</w:t>
            </w:r>
          </w:p>
        </w:tc>
        <w:tc>
          <w:tcPr>
            <w:tcW w:w="3888" w:type="dxa"/>
            <w:hideMark/>
          </w:tcPr>
          <w:p w14:paraId="4127A81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7178B3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2B4B7BE" w14:textId="77777777" w:rsidR="00C265D0" w:rsidRPr="001514E7" w:rsidRDefault="00C265D0" w:rsidP="001514E7">
            <w:pPr>
              <w:pStyle w:val="BodyText"/>
              <w:rPr>
                <w:rFonts w:cs="Arial"/>
                <w:sz w:val="20"/>
                <w:szCs w:val="20"/>
              </w:rPr>
            </w:pPr>
            <w:r w:rsidRPr="001514E7">
              <w:rPr>
                <w:rFonts w:cs="Arial"/>
                <w:sz w:val="20"/>
                <w:szCs w:val="20"/>
              </w:rPr>
              <w:lastRenderedPageBreak/>
              <w:t>ibt-019</w:t>
            </w:r>
          </w:p>
        </w:tc>
        <w:tc>
          <w:tcPr>
            <w:tcW w:w="8931" w:type="dxa"/>
            <w:hideMark/>
          </w:tcPr>
          <w:p w14:paraId="69F9AE17" w14:textId="44895AA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cbc:AccountingCost</w:t>
            </w:r>
          </w:p>
        </w:tc>
        <w:tc>
          <w:tcPr>
            <w:tcW w:w="3888" w:type="dxa"/>
            <w:hideMark/>
          </w:tcPr>
          <w:p w14:paraId="2A989FC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EB2950D"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D45931A" w14:textId="77777777" w:rsidR="00C265D0" w:rsidRPr="001514E7" w:rsidRDefault="00C265D0" w:rsidP="001514E7">
            <w:pPr>
              <w:pStyle w:val="BodyText"/>
              <w:rPr>
                <w:rFonts w:cs="Arial"/>
                <w:sz w:val="20"/>
                <w:szCs w:val="20"/>
              </w:rPr>
            </w:pPr>
            <w:r w:rsidRPr="001514E7">
              <w:rPr>
                <w:rFonts w:cs="Arial"/>
                <w:sz w:val="20"/>
                <w:szCs w:val="20"/>
              </w:rPr>
              <w:t>ibt-010</w:t>
            </w:r>
          </w:p>
        </w:tc>
        <w:tc>
          <w:tcPr>
            <w:tcW w:w="8931" w:type="dxa"/>
            <w:hideMark/>
          </w:tcPr>
          <w:p w14:paraId="01293486" w14:textId="60CBB8F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cbc:BuyerReference</w:t>
            </w:r>
          </w:p>
        </w:tc>
        <w:tc>
          <w:tcPr>
            <w:tcW w:w="3888" w:type="dxa"/>
            <w:hideMark/>
          </w:tcPr>
          <w:p w14:paraId="24D0B79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C7AD7F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40D0397" w14:textId="77777777" w:rsidR="00C265D0" w:rsidRPr="001514E7" w:rsidRDefault="00C265D0" w:rsidP="001514E7">
            <w:pPr>
              <w:pStyle w:val="BodyText"/>
              <w:rPr>
                <w:rFonts w:cs="Arial"/>
                <w:sz w:val="20"/>
                <w:szCs w:val="20"/>
              </w:rPr>
            </w:pPr>
            <w:r w:rsidRPr="001514E7">
              <w:rPr>
                <w:rFonts w:cs="Arial"/>
                <w:sz w:val="20"/>
                <w:szCs w:val="20"/>
              </w:rPr>
              <w:t>ibg-14</w:t>
            </w:r>
          </w:p>
        </w:tc>
        <w:tc>
          <w:tcPr>
            <w:tcW w:w="8931" w:type="dxa"/>
            <w:hideMark/>
          </w:tcPr>
          <w:p w14:paraId="124F990A" w14:textId="0ABB05B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cac:InvoicePeriod</w:t>
            </w:r>
          </w:p>
        </w:tc>
        <w:tc>
          <w:tcPr>
            <w:tcW w:w="3888" w:type="dxa"/>
            <w:hideMark/>
          </w:tcPr>
          <w:p w14:paraId="12AEDEA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D758D8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FBB512E" w14:textId="77777777" w:rsidR="00C265D0" w:rsidRPr="001514E7" w:rsidRDefault="00C265D0" w:rsidP="001514E7">
            <w:pPr>
              <w:pStyle w:val="BodyText"/>
              <w:rPr>
                <w:rFonts w:cs="Arial"/>
                <w:sz w:val="20"/>
                <w:szCs w:val="20"/>
              </w:rPr>
            </w:pPr>
            <w:r w:rsidRPr="001514E7">
              <w:rPr>
                <w:rFonts w:cs="Arial"/>
                <w:sz w:val="20"/>
                <w:szCs w:val="20"/>
              </w:rPr>
              <w:t>ibt-073</w:t>
            </w:r>
          </w:p>
        </w:tc>
        <w:tc>
          <w:tcPr>
            <w:tcW w:w="8931" w:type="dxa"/>
            <w:hideMark/>
          </w:tcPr>
          <w:p w14:paraId="30262BA0" w14:textId="4943ADB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cac:InvoicePeriod</w:t>
            </w:r>
            <w:r>
              <w:rPr>
                <w:rFonts w:cs="Arial"/>
                <w:sz w:val="20"/>
                <w:szCs w:val="20"/>
              </w:rPr>
              <w:t xml:space="preserve"> /</w:t>
            </w:r>
            <w:r w:rsidRPr="001514E7">
              <w:rPr>
                <w:rFonts w:cs="Arial"/>
                <w:sz w:val="20"/>
                <w:szCs w:val="20"/>
              </w:rPr>
              <w:t>cbc:StartDate</w:t>
            </w:r>
          </w:p>
        </w:tc>
        <w:tc>
          <w:tcPr>
            <w:tcW w:w="3888" w:type="dxa"/>
            <w:hideMark/>
          </w:tcPr>
          <w:p w14:paraId="436471C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0CDDD4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1C46F41" w14:textId="77777777" w:rsidR="00C265D0" w:rsidRPr="001514E7" w:rsidRDefault="00C265D0" w:rsidP="001514E7">
            <w:pPr>
              <w:pStyle w:val="BodyText"/>
              <w:rPr>
                <w:rFonts w:cs="Arial"/>
                <w:sz w:val="20"/>
                <w:szCs w:val="20"/>
              </w:rPr>
            </w:pPr>
            <w:r w:rsidRPr="001514E7">
              <w:rPr>
                <w:rFonts w:cs="Arial"/>
                <w:sz w:val="20"/>
                <w:szCs w:val="20"/>
              </w:rPr>
              <w:t>ibt-074</w:t>
            </w:r>
          </w:p>
        </w:tc>
        <w:tc>
          <w:tcPr>
            <w:tcW w:w="8931" w:type="dxa"/>
            <w:hideMark/>
          </w:tcPr>
          <w:p w14:paraId="27ECF552" w14:textId="1D50161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cac:InvoicePeriod</w:t>
            </w:r>
            <w:r>
              <w:rPr>
                <w:rFonts w:cs="Arial"/>
                <w:sz w:val="20"/>
                <w:szCs w:val="20"/>
              </w:rPr>
              <w:t xml:space="preserve"> /</w:t>
            </w:r>
            <w:r w:rsidRPr="001514E7">
              <w:rPr>
                <w:rFonts w:cs="Arial"/>
                <w:sz w:val="20"/>
                <w:szCs w:val="20"/>
              </w:rPr>
              <w:t>cbc:EndDate</w:t>
            </w:r>
          </w:p>
        </w:tc>
        <w:tc>
          <w:tcPr>
            <w:tcW w:w="3888" w:type="dxa"/>
            <w:hideMark/>
          </w:tcPr>
          <w:p w14:paraId="488C030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ACE4010"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4AE5FE8" w14:textId="77777777" w:rsidR="00C265D0" w:rsidRPr="001514E7" w:rsidRDefault="00C265D0" w:rsidP="001514E7">
            <w:pPr>
              <w:pStyle w:val="BodyText"/>
              <w:rPr>
                <w:rFonts w:cs="Arial"/>
                <w:sz w:val="20"/>
                <w:szCs w:val="20"/>
              </w:rPr>
            </w:pPr>
            <w:r w:rsidRPr="001514E7">
              <w:rPr>
                <w:rFonts w:cs="Arial"/>
                <w:sz w:val="20"/>
                <w:szCs w:val="20"/>
              </w:rPr>
              <w:t>ibt-008</w:t>
            </w:r>
          </w:p>
        </w:tc>
        <w:tc>
          <w:tcPr>
            <w:tcW w:w="8931" w:type="dxa"/>
            <w:hideMark/>
          </w:tcPr>
          <w:p w14:paraId="20A217D5" w14:textId="3949121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cac:InvoicePeriod</w:t>
            </w:r>
            <w:r>
              <w:rPr>
                <w:rFonts w:cs="Arial"/>
                <w:sz w:val="20"/>
                <w:szCs w:val="20"/>
              </w:rPr>
              <w:t xml:space="preserve"> /</w:t>
            </w:r>
            <w:r w:rsidRPr="001514E7">
              <w:rPr>
                <w:rFonts w:cs="Arial"/>
                <w:sz w:val="20"/>
                <w:szCs w:val="20"/>
              </w:rPr>
              <w:t>cbc:DescriptionCode</w:t>
            </w:r>
          </w:p>
        </w:tc>
        <w:tc>
          <w:tcPr>
            <w:tcW w:w="3888" w:type="dxa"/>
            <w:hideMark/>
          </w:tcPr>
          <w:p w14:paraId="057903F9"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7BE51DC"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57C8040"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450FA4D" w14:textId="55BD9F9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cac:OrderReference</w:t>
            </w:r>
          </w:p>
        </w:tc>
        <w:tc>
          <w:tcPr>
            <w:tcW w:w="3888" w:type="dxa"/>
            <w:hideMark/>
          </w:tcPr>
          <w:p w14:paraId="619F611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A16D50D"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B5747C1" w14:textId="77777777" w:rsidR="00C265D0" w:rsidRPr="001514E7" w:rsidRDefault="00C265D0" w:rsidP="001514E7">
            <w:pPr>
              <w:pStyle w:val="BodyText"/>
              <w:rPr>
                <w:rFonts w:cs="Arial"/>
                <w:sz w:val="20"/>
                <w:szCs w:val="20"/>
              </w:rPr>
            </w:pPr>
            <w:r w:rsidRPr="001514E7">
              <w:rPr>
                <w:rFonts w:cs="Arial"/>
                <w:sz w:val="20"/>
                <w:szCs w:val="20"/>
              </w:rPr>
              <w:t>ibt-013</w:t>
            </w:r>
          </w:p>
        </w:tc>
        <w:tc>
          <w:tcPr>
            <w:tcW w:w="8931" w:type="dxa"/>
            <w:hideMark/>
          </w:tcPr>
          <w:p w14:paraId="7E6880FD" w14:textId="1B6A2056"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cac:OrderReference</w:t>
            </w:r>
            <w:r>
              <w:rPr>
                <w:rFonts w:cs="Arial"/>
                <w:sz w:val="20"/>
                <w:szCs w:val="20"/>
              </w:rPr>
              <w:t xml:space="preserve"> /</w:t>
            </w:r>
            <w:r w:rsidRPr="001514E7">
              <w:rPr>
                <w:rFonts w:cs="Arial"/>
                <w:sz w:val="20"/>
                <w:szCs w:val="20"/>
              </w:rPr>
              <w:t>cbc:ID</w:t>
            </w:r>
          </w:p>
        </w:tc>
        <w:tc>
          <w:tcPr>
            <w:tcW w:w="3888" w:type="dxa"/>
            <w:hideMark/>
          </w:tcPr>
          <w:p w14:paraId="0A296DD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EBC3AF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8F80A32" w14:textId="77777777" w:rsidR="00C265D0" w:rsidRPr="001514E7" w:rsidRDefault="00C265D0" w:rsidP="001514E7">
            <w:pPr>
              <w:pStyle w:val="BodyText"/>
              <w:rPr>
                <w:rFonts w:cs="Arial"/>
                <w:sz w:val="20"/>
                <w:szCs w:val="20"/>
              </w:rPr>
            </w:pPr>
            <w:r w:rsidRPr="001514E7">
              <w:rPr>
                <w:rFonts w:cs="Arial"/>
                <w:sz w:val="20"/>
                <w:szCs w:val="20"/>
              </w:rPr>
              <w:t>ibt-014</w:t>
            </w:r>
          </w:p>
        </w:tc>
        <w:tc>
          <w:tcPr>
            <w:tcW w:w="8931" w:type="dxa"/>
            <w:hideMark/>
          </w:tcPr>
          <w:p w14:paraId="6EABFC06" w14:textId="5A8B9D7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cac:OrderReference</w:t>
            </w:r>
            <w:r>
              <w:rPr>
                <w:rFonts w:cs="Arial"/>
                <w:sz w:val="20"/>
                <w:szCs w:val="20"/>
              </w:rPr>
              <w:t xml:space="preserve"> /</w:t>
            </w:r>
            <w:r w:rsidRPr="001514E7">
              <w:rPr>
                <w:rFonts w:cs="Arial"/>
                <w:sz w:val="20"/>
                <w:szCs w:val="20"/>
              </w:rPr>
              <w:t>cbc:SalesOrderID</w:t>
            </w:r>
          </w:p>
        </w:tc>
        <w:tc>
          <w:tcPr>
            <w:tcW w:w="3888" w:type="dxa"/>
            <w:hideMark/>
          </w:tcPr>
          <w:p w14:paraId="56F0668B"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960B39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62EF15F" w14:textId="77777777" w:rsidR="00C265D0" w:rsidRPr="001514E7" w:rsidRDefault="00C265D0" w:rsidP="001514E7">
            <w:pPr>
              <w:pStyle w:val="BodyText"/>
              <w:rPr>
                <w:rFonts w:cs="Arial"/>
                <w:sz w:val="20"/>
                <w:szCs w:val="20"/>
              </w:rPr>
            </w:pPr>
            <w:r w:rsidRPr="001514E7">
              <w:rPr>
                <w:rFonts w:cs="Arial"/>
                <w:sz w:val="20"/>
                <w:szCs w:val="20"/>
              </w:rPr>
              <w:t>ibg-03</w:t>
            </w:r>
          </w:p>
        </w:tc>
        <w:tc>
          <w:tcPr>
            <w:tcW w:w="8931" w:type="dxa"/>
            <w:hideMark/>
          </w:tcPr>
          <w:p w14:paraId="71EE829B" w14:textId="41AD696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cac:BillingReference</w:t>
            </w:r>
          </w:p>
        </w:tc>
        <w:tc>
          <w:tcPr>
            <w:tcW w:w="3888" w:type="dxa"/>
            <w:hideMark/>
          </w:tcPr>
          <w:p w14:paraId="66155DE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3BDEA8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DD7A6D0"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65276169" w14:textId="3AE3A1F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cac:BillingReference</w:t>
            </w:r>
            <w:r>
              <w:rPr>
                <w:rFonts w:cs="Arial"/>
                <w:sz w:val="20"/>
                <w:szCs w:val="20"/>
              </w:rPr>
              <w:t xml:space="preserve"> /</w:t>
            </w:r>
            <w:r w:rsidRPr="001514E7">
              <w:rPr>
                <w:rFonts w:cs="Arial"/>
                <w:sz w:val="20"/>
                <w:szCs w:val="20"/>
              </w:rPr>
              <w:t>cac:InvoiceDocumentReference</w:t>
            </w:r>
          </w:p>
        </w:tc>
        <w:tc>
          <w:tcPr>
            <w:tcW w:w="3888" w:type="dxa"/>
            <w:hideMark/>
          </w:tcPr>
          <w:p w14:paraId="32D0EFE8"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DCFFC6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7DB28CB" w14:textId="77777777" w:rsidR="00C265D0" w:rsidRPr="001514E7" w:rsidRDefault="00C265D0" w:rsidP="001514E7">
            <w:pPr>
              <w:pStyle w:val="BodyText"/>
              <w:rPr>
                <w:rFonts w:cs="Arial"/>
                <w:sz w:val="20"/>
                <w:szCs w:val="20"/>
              </w:rPr>
            </w:pPr>
            <w:r w:rsidRPr="001514E7">
              <w:rPr>
                <w:rFonts w:cs="Arial"/>
                <w:sz w:val="20"/>
                <w:szCs w:val="20"/>
              </w:rPr>
              <w:t>ibt-025</w:t>
            </w:r>
          </w:p>
        </w:tc>
        <w:tc>
          <w:tcPr>
            <w:tcW w:w="8931" w:type="dxa"/>
            <w:hideMark/>
          </w:tcPr>
          <w:p w14:paraId="1DB8AEDE" w14:textId="1D8E902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cac:BillingReference</w:t>
            </w:r>
            <w:r>
              <w:rPr>
                <w:rFonts w:cs="Arial"/>
                <w:sz w:val="20"/>
                <w:szCs w:val="20"/>
              </w:rPr>
              <w:t xml:space="preserve"> /</w:t>
            </w:r>
            <w:r w:rsidRPr="001514E7">
              <w:rPr>
                <w:rFonts w:cs="Arial"/>
                <w:sz w:val="20"/>
                <w:szCs w:val="20"/>
              </w:rPr>
              <w:t>cac:InvoiceDocumentReference</w:t>
            </w:r>
            <w:r>
              <w:rPr>
                <w:rFonts w:cs="Arial"/>
                <w:sz w:val="20"/>
                <w:szCs w:val="20"/>
              </w:rPr>
              <w:t xml:space="preserve"> /</w:t>
            </w:r>
            <w:r w:rsidRPr="001514E7">
              <w:rPr>
                <w:rFonts w:cs="Arial"/>
                <w:sz w:val="20"/>
                <w:szCs w:val="20"/>
              </w:rPr>
              <w:t>cbc:ID</w:t>
            </w:r>
          </w:p>
        </w:tc>
        <w:tc>
          <w:tcPr>
            <w:tcW w:w="3888" w:type="dxa"/>
            <w:hideMark/>
          </w:tcPr>
          <w:p w14:paraId="51193A3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E64E6E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F1292DF" w14:textId="77777777" w:rsidR="00C265D0" w:rsidRPr="001514E7" w:rsidRDefault="00C265D0" w:rsidP="001514E7">
            <w:pPr>
              <w:pStyle w:val="BodyText"/>
              <w:rPr>
                <w:rFonts w:cs="Arial"/>
                <w:sz w:val="20"/>
                <w:szCs w:val="20"/>
              </w:rPr>
            </w:pPr>
            <w:r w:rsidRPr="001514E7">
              <w:rPr>
                <w:rFonts w:cs="Arial"/>
                <w:sz w:val="20"/>
                <w:szCs w:val="20"/>
              </w:rPr>
              <w:t>ibt-026</w:t>
            </w:r>
          </w:p>
        </w:tc>
        <w:tc>
          <w:tcPr>
            <w:tcW w:w="8931" w:type="dxa"/>
            <w:hideMark/>
          </w:tcPr>
          <w:p w14:paraId="7699494E" w14:textId="366CD25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cac:BillingReference</w:t>
            </w:r>
            <w:r>
              <w:rPr>
                <w:rFonts w:cs="Arial"/>
                <w:sz w:val="20"/>
                <w:szCs w:val="20"/>
              </w:rPr>
              <w:t xml:space="preserve"> /</w:t>
            </w:r>
            <w:r w:rsidRPr="001514E7">
              <w:rPr>
                <w:rFonts w:cs="Arial"/>
                <w:sz w:val="20"/>
                <w:szCs w:val="20"/>
              </w:rPr>
              <w:t>cac:InvoiceDocumentReference</w:t>
            </w:r>
            <w:r>
              <w:rPr>
                <w:rFonts w:cs="Arial"/>
                <w:sz w:val="20"/>
                <w:szCs w:val="20"/>
              </w:rPr>
              <w:t xml:space="preserve"> /</w:t>
            </w:r>
            <w:r w:rsidRPr="001514E7">
              <w:rPr>
                <w:rFonts w:cs="Arial"/>
                <w:sz w:val="20"/>
                <w:szCs w:val="20"/>
              </w:rPr>
              <w:t>cbc:IssueDate</w:t>
            </w:r>
          </w:p>
        </w:tc>
        <w:tc>
          <w:tcPr>
            <w:tcW w:w="3888" w:type="dxa"/>
            <w:hideMark/>
          </w:tcPr>
          <w:p w14:paraId="719E1C6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A998B48"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FFC033D"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32151FA4" w14:textId="2E1F739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cac:DespatchDocumentReference</w:t>
            </w:r>
          </w:p>
        </w:tc>
        <w:tc>
          <w:tcPr>
            <w:tcW w:w="3888" w:type="dxa"/>
            <w:hideMark/>
          </w:tcPr>
          <w:p w14:paraId="6F6BA06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29C1DA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F813A4C" w14:textId="77777777" w:rsidR="00C265D0" w:rsidRPr="001514E7" w:rsidRDefault="00C265D0" w:rsidP="001514E7">
            <w:pPr>
              <w:pStyle w:val="BodyText"/>
              <w:rPr>
                <w:rFonts w:cs="Arial"/>
                <w:sz w:val="20"/>
                <w:szCs w:val="20"/>
              </w:rPr>
            </w:pPr>
            <w:r w:rsidRPr="001514E7">
              <w:rPr>
                <w:rFonts w:cs="Arial"/>
                <w:sz w:val="20"/>
                <w:szCs w:val="20"/>
              </w:rPr>
              <w:t>ibt-016</w:t>
            </w:r>
          </w:p>
        </w:tc>
        <w:tc>
          <w:tcPr>
            <w:tcW w:w="8931" w:type="dxa"/>
            <w:hideMark/>
          </w:tcPr>
          <w:p w14:paraId="2BA65A17" w14:textId="6ED50EB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cac:DespatchDocumentReference</w:t>
            </w:r>
            <w:r>
              <w:rPr>
                <w:rFonts w:cs="Arial"/>
                <w:sz w:val="20"/>
                <w:szCs w:val="20"/>
              </w:rPr>
              <w:t xml:space="preserve"> /</w:t>
            </w:r>
            <w:r w:rsidRPr="001514E7">
              <w:rPr>
                <w:rFonts w:cs="Arial"/>
                <w:sz w:val="20"/>
                <w:szCs w:val="20"/>
              </w:rPr>
              <w:t>cbc:ID</w:t>
            </w:r>
          </w:p>
        </w:tc>
        <w:tc>
          <w:tcPr>
            <w:tcW w:w="3888" w:type="dxa"/>
            <w:hideMark/>
          </w:tcPr>
          <w:p w14:paraId="27DAEE16"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42E3B0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A29E6FB"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48F132F" w14:textId="129D1C1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cac:ReceiptDocumentReference</w:t>
            </w:r>
          </w:p>
        </w:tc>
        <w:tc>
          <w:tcPr>
            <w:tcW w:w="3888" w:type="dxa"/>
            <w:hideMark/>
          </w:tcPr>
          <w:p w14:paraId="3FDFD069"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DE5A4FD"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C9BD356" w14:textId="77777777" w:rsidR="00C265D0" w:rsidRPr="001514E7" w:rsidRDefault="00C265D0" w:rsidP="001514E7">
            <w:pPr>
              <w:pStyle w:val="BodyText"/>
              <w:rPr>
                <w:rFonts w:cs="Arial"/>
                <w:sz w:val="20"/>
                <w:szCs w:val="20"/>
              </w:rPr>
            </w:pPr>
            <w:r w:rsidRPr="001514E7">
              <w:rPr>
                <w:rFonts w:cs="Arial"/>
                <w:sz w:val="20"/>
                <w:szCs w:val="20"/>
              </w:rPr>
              <w:t>ibt-015</w:t>
            </w:r>
          </w:p>
        </w:tc>
        <w:tc>
          <w:tcPr>
            <w:tcW w:w="8931" w:type="dxa"/>
            <w:hideMark/>
          </w:tcPr>
          <w:p w14:paraId="410768E0" w14:textId="4F9F492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cac:ReceiptDocumentReference</w:t>
            </w:r>
            <w:r>
              <w:rPr>
                <w:rFonts w:cs="Arial"/>
                <w:sz w:val="20"/>
                <w:szCs w:val="20"/>
              </w:rPr>
              <w:t xml:space="preserve"> /</w:t>
            </w:r>
            <w:r w:rsidRPr="001514E7">
              <w:rPr>
                <w:rFonts w:cs="Arial"/>
                <w:sz w:val="20"/>
                <w:szCs w:val="20"/>
              </w:rPr>
              <w:t>cbc:ID</w:t>
            </w:r>
          </w:p>
        </w:tc>
        <w:tc>
          <w:tcPr>
            <w:tcW w:w="3888" w:type="dxa"/>
            <w:hideMark/>
          </w:tcPr>
          <w:p w14:paraId="544F4306"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DABC08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DF74E75"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389C275" w14:textId="3EB129B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cac:OriginatorDocumentReference</w:t>
            </w:r>
          </w:p>
        </w:tc>
        <w:tc>
          <w:tcPr>
            <w:tcW w:w="3888" w:type="dxa"/>
            <w:hideMark/>
          </w:tcPr>
          <w:p w14:paraId="06F5E82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12832D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107333F" w14:textId="77777777" w:rsidR="00C265D0" w:rsidRPr="001514E7" w:rsidRDefault="00C265D0" w:rsidP="001514E7">
            <w:pPr>
              <w:pStyle w:val="BodyText"/>
              <w:rPr>
                <w:rFonts w:cs="Arial"/>
                <w:sz w:val="20"/>
                <w:szCs w:val="20"/>
              </w:rPr>
            </w:pPr>
            <w:r w:rsidRPr="001514E7">
              <w:rPr>
                <w:rFonts w:cs="Arial"/>
                <w:sz w:val="20"/>
                <w:szCs w:val="20"/>
              </w:rPr>
              <w:t>ibt-017</w:t>
            </w:r>
          </w:p>
        </w:tc>
        <w:tc>
          <w:tcPr>
            <w:tcW w:w="8931" w:type="dxa"/>
            <w:hideMark/>
          </w:tcPr>
          <w:p w14:paraId="4C45D71F" w14:textId="28D2AE4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cac:OriginatorDocumentReference</w:t>
            </w:r>
            <w:r>
              <w:rPr>
                <w:rFonts w:cs="Arial"/>
                <w:sz w:val="20"/>
                <w:szCs w:val="20"/>
              </w:rPr>
              <w:t xml:space="preserve"> /</w:t>
            </w:r>
            <w:r w:rsidRPr="001514E7">
              <w:rPr>
                <w:rFonts w:cs="Arial"/>
                <w:sz w:val="20"/>
                <w:szCs w:val="20"/>
              </w:rPr>
              <w:t>cbc:ID</w:t>
            </w:r>
          </w:p>
        </w:tc>
        <w:tc>
          <w:tcPr>
            <w:tcW w:w="3888" w:type="dxa"/>
            <w:hideMark/>
          </w:tcPr>
          <w:p w14:paraId="2E5A94E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8B33BD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E32F01E"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63328776" w14:textId="4BD6786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cac:ContractDocumentReference</w:t>
            </w:r>
          </w:p>
        </w:tc>
        <w:tc>
          <w:tcPr>
            <w:tcW w:w="3888" w:type="dxa"/>
            <w:hideMark/>
          </w:tcPr>
          <w:p w14:paraId="2483AE8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95FAFF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F0BAECD" w14:textId="77777777" w:rsidR="00C265D0" w:rsidRPr="001514E7" w:rsidRDefault="00C265D0" w:rsidP="001514E7">
            <w:pPr>
              <w:pStyle w:val="BodyText"/>
              <w:rPr>
                <w:rFonts w:cs="Arial"/>
                <w:sz w:val="20"/>
                <w:szCs w:val="20"/>
              </w:rPr>
            </w:pPr>
            <w:r w:rsidRPr="001514E7">
              <w:rPr>
                <w:rFonts w:cs="Arial"/>
                <w:sz w:val="20"/>
                <w:szCs w:val="20"/>
              </w:rPr>
              <w:t>ibt-012</w:t>
            </w:r>
          </w:p>
        </w:tc>
        <w:tc>
          <w:tcPr>
            <w:tcW w:w="8931" w:type="dxa"/>
            <w:hideMark/>
          </w:tcPr>
          <w:p w14:paraId="6E3DC670" w14:textId="004A0E6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cac:ContractDocumentReference</w:t>
            </w:r>
            <w:r>
              <w:rPr>
                <w:rFonts w:cs="Arial"/>
                <w:sz w:val="20"/>
                <w:szCs w:val="20"/>
              </w:rPr>
              <w:t xml:space="preserve"> /</w:t>
            </w:r>
            <w:r w:rsidRPr="001514E7">
              <w:rPr>
                <w:rFonts w:cs="Arial"/>
                <w:sz w:val="20"/>
                <w:szCs w:val="20"/>
              </w:rPr>
              <w:t>cbc:ID</w:t>
            </w:r>
          </w:p>
        </w:tc>
        <w:tc>
          <w:tcPr>
            <w:tcW w:w="3888" w:type="dxa"/>
            <w:hideMark/>
          </w:tcPr>
          <w:p w14:paraId="52F299F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E4861E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6EE69AC" w14:textId="77777777" w:rsidR="00C265D0" w:rsidRPr="001514E7" w:rsidRDefault="00C265D0" w:rsidP="001514E7">
            <w:pPr>
              <w:pStyle w:val="BodyText"/>
              <w:rPr>
                <w:rFonts w:cs="Arial"/>
                <w:sz w:val="20"/>
                <w:szCs w:val="20"/>
              </w:rPr>
            </w:pPr>
            <w:r w:rsidRPr="001514E7">
              <w:rPr>
                <w:rFonts w:cs="Arial"/>
                <w:sz w:val="20"/>
                <w:szCs w:val="20"/>
              </w:rPr>
              <w:t>ibg-24</w:t>
            </w:r>
          </w:p>
        </w:tc>
        <w:tc>
          <w:tcPr>
            <w:tcW w:w="8931" w:type="dxa"/>
            <w:hideMark/>
          </w:tcPr>
          <w:p w14:paraId="3358EE9C" w14:textId="657086E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p>
        </w:tc>
        <w:tc>
          <w:tcPr>
            <w:tcW w:w="3888" w:type="dxa"/>
            <w:hideMark/>
          </w:tcPr>
          <w:p w14:paraId="75C6ABB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D165FF6"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9DFB8ED" w14:textId="77777777" w:rsidR="00C265D0" w:rsidRPr="001514E7" w:rsidRDefault="00C265D0" w:rsidP="001514E7">
            <w:pPr>
              <w:pStyle w:val="BodyText"/>
              <w:rPr>
                <w:rFonts w:cs="Arial"/>
                <w:sz w:val="20"/>
                <w:szCs w:val="20"/>
              </w:rPr>
            </w:pPr>
            <w:r w:rsidRPr="001514E7">
              <w:rPr>
                <w:rFonts w:cs="Arial"/>
                <w:sz w:val="20"/>
                <w:szCs w:val="20"/>
              </w:rPr>
              <w:t>ibt-122</w:t>
            </w:r>
          </w:p>
        </w:tc>
        <w:tc>
          <w:tcPr>
            <w:tcW w:w="8931" w:type="dxa"/>
            <w:hideMark/>
          </w:tcPr>
          <w:p w14:paraId="06C61AD1" w14:textId="4D82FBA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cbc:ID</w:t>
            </w:r>
          </w:p>
        </w:tc>
        <w:tc>
          <w:tcPr>
            <w:tcW w:w="3888" w:type="dxa"/>
            <w:hideMark/>
          </w:tcPr>
          <w:p w14:paraId="78FF78A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A4F57D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E6C3C01" w14:textId="77777777" w:rsidR="00C265D0" w:rsidRPr="001514E7" w:rsidRDefault="00C265D0" w:rsidP="001514E7">
            <w:pPr>
              <w:pStyle w:val="BodyText"/>
              <w:rPr>
                <w:rFonts w:cs="Arial"/>
                <w:sz w:val="20"/>
                <w:szCs w:val="20"/>
              </w:rPr>
            </w:pPr>
            <w:r w:rsidRPr="001514E7">
              <w:rPr>
                <w:rFonts w:cs="Arial"/>
                <w:sz w:val="20"/>
                <w:szCs w:val="20"/>
              </w:rPr>
              <w:t>ibt-018</w:t>
            </w:r>
          </w:p>
        </w:tc>
        <w:tc>
          <w:tcPr>
            <w:tcW w:w="8931" w:type="dxa"/>
            <w:hideMark/>
          </w:tcPr>
          <w:p w14:paraId="5946D1D2" w14:textId="2EF5664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cbc:ID</w:t>
            </w:r>
          </w:p>
        </w:tc>
        <w:tc>
          <w:tcPr>
            <w:tcW w:w="3888" w:type="dxa"/>
            <w:hideMark/>
          </w:tcPr>
          <w:p w14:paraId="0CEC4EDE"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cbc:DocumentTypeCode=130</w:t>
            </w:r>
          </w:p>
        </w:tc>
      </w:tr>
      <w:tr w:rsidR="00C265D0" w:rsidRPr="001514E7" w14:paraId="2B6ECDD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0E909D3" w14:textId="77777777" w:rsidR="00C265D0" w:rsidRPr="001514E7" w:rsidRDefault="00C265D0" w:rsidP="001514E7">
            <w:pPr>
              <w:pStyle w:val="BodyText"/>
              <w:rPr>
                <w:rFonts w:cs="Arial"/>
                <w:sz w:val="20"/>
                <w:szCs w:val="20"/>
              </w:rPr>
            </w:pPr>
            <w:r w:rsidRPr="001514E7">
              <w:rPr>
                <w:rFonts w:cs="Arial"/>
                <w:sz w:val="20"/>
                <w:szCs w:val="20"/>
              </w:rPr>
              <w:lastRenderedPageBreak/>
              <w:t>ibt-017-1</w:t>
            </w:r>
          </w:p>
        </w:tc>
        <w:tc>
          <w:tcPr>
            <w:tcW w:w="8931" w:type="dxa"/>
            <w:hideMark/>
          </w:tcPr>
          <w:p w14:paraId="372ACB21" w14:textId="0141278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cbc:ID</w:t>
            </w:r>
            <w:r>
              <w:rPr>
                <w:rFonts w:cs="Arial"/>
                <w:sz w:val="20"/>
                <w:szCs w:val="20"/>
              </w:rPr>
              <w:t xml:space="preserve"> /</w:t>
            </w:r>
            <w:r w:rsidRPr="001514E7">
              <w:rPr>
                <w:rFonts w:cs="Arial"/>
                <w:sz w:val="20"/>
                <w:szCs w:val="20"/>
              </w:rPr>
              <w:t>@schemeID</w:t>
            </w:r>
          </w:p>
        </w:tc>
        <w:tc>
          <w:tcPr>
            <w:tcW w:w="3888" w:type="dxa"/>
            <w:hideMark/>
          </w:tcPr>
          <w:p w14:paraId="7FBF84FB"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658242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4DC2200"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C1132DE" w14:textId="2933232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cbc:DocumentTypeCode</w:t>
            </w:r>
          </w:p>
        </w:tc>
        <w:tc>
          <w:tcPr>
            <w:tcW w:w="3888" w:type="dxa"/>
            <w:hideMark/>
          </w:tcPr>
          <w:p w14:paraId="5AD9327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139BBAC"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E70326E" w14:textId="77777777" w:rsidR="00C265D0" w:rsidRPr="001514E7" w:rsidRDefault="00C265D0" w:rsidP="001514E7">
            <w:pPr>
              <w:pStyle w:val="BodyText"/>
              <w:rPr>
                <w:rFonts w:cs="Arial"/>
                <w:sz w:val="20"/>
                <w:szCs w:val="20"/>
              </w:rPr>
            </w:pPr>
            <w:r w:rsidRPr="001514E7">
              <w:rPr>
                <w:rFonts w:cs="Arial"/>
                <w:sz w:val="20"/>
                <w:szCs w:val="20"/>
              </w:rPr>
              <w:t>ibt-123</w:t>
            </w:r>
          </w:p>
        </w:tc>
        <w:tc>
          <w:tcPr>
            <w:tcW w:w="8931" w:type="dxa"/>
            <w:hideMark/>
          </w:tcPr>
          <w:p w14:paraId="214B716A" w14:textId="02EF097E"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cbc:DocumentDescription</w:t>
            </w:r>
          </w:p>
        </w:tc>
        <w:tc>
          <w:tcPr>
            <w:tcW w:w="3888" w:type="dxa"/>
            <w:hideMark/>
          </w:tcPr>
          <w:p w14:paraId="664AC5F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140135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EE19937"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3FBFA3D4" w14:textId="2D12364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cac:Attachment</w:t>
            </w:r>
          </w:p>
        </w:tc>
        <w:tc>
          <w:tcPr>
            <w:tcW w:w="3888" w:type="dxa"/>
            <w:hideMark/>
          </w:tcPr>
          <w:p w14:paraId="35FCD57B"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6E0CCA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233EFDD" w14:textId="77777777" w:rsidR="00C265D0" w:rsidRPr="001514E7" w:rsidRDefault="00C265D0" w:rsidP="001514E7">
            <w:pPr>
              <w:pStyle w:val="BodyText"/>
              <w:rPr>
                <w:rFonts w:cs="Arial"/>
                <w:sz w:val="20"/>
                <w:szCs w:val="20"/>
              </w:rPr>
            </w:pPr>
            <w:r w:rsidRPr="001514E7">
              <w:rPr>
                <w:rFonts w:cs="Arial"/>
                <w:sz w:val="20"/>
                <w:szCs w:val="20"/>
              </w:rPr>
              <w:t>ibt-125</w:t>
            </w:r>
          </w:p>
        </w:tc>
        <w:tc>
          <w:tcPr>
            <w:tcW w:w="8931" w:type="dxa"/>
            <w:hideMark/>
          </w:tcPr>
          <w:p w14:paraId="7D85CEA4" w14:textId="5399233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cac:Attachment</w:t>
            </w:r>
            <w:r>
              <w:rPr>
                <w:rFonts w:cs="Arial"/>
                <w:sz w:val="20"/>
                <w:szCs w:val="20"/>
              </w:rPr>
              <w:t xml:space="preserve"> /</w:t>
            </w:r>
            <w:r w:rsidRPr="001514E7">
              <w:rPr>
                <w:rFonts w:cs="Arial"/>
                <w:sz w:val="20"/>
                <w:szCs w:val="20"/>
              </w:rPr>
              <w:t>cbc:EmbeddedDocumentBinaryObject</w:t>
            </w:r>
          </w:p>
        </w:tc>
        <w:tc>
          <w:tcPr>
            <w:tcW w:w="3888" w:type="dxa"/>
            <w:hideMark/>
          </w:tcPr>
          <w:p w14:paraId="1155763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check BT-18</w:t>
            </w:r>
          </w:p>
        </w:tc>
      </w:tr>
      <w:tr w:rsidR="00C265D0" w:rsidRPr="001514E7" w14:paraId="34D5743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916F80F" w14:textId="77777777" w:rsidR="00C265D0" w:rsidRPr="001514E7" w:rsidRDefault="00C265D0" w:rsidP="001514E7">
            <w:pPr>
              <w:pStyle w:val="BodyText"/>
              <w:rPr>
                <w:rFonts w:cs="Arial"/>
                <w:sz w:val="20"/>
                <w:szCs w:val="20"/>
              </w:rPr>
            </w:pPr>
            <w:r w:rsidRPr="001514E7">
              <w:rPr>
                <w:rFonts w:cs="Arial"/>
                <w:sz w:val="20"/>
                <w:szCs w:val="20"/>
              </w:rPr>
              <w:t>ibt-125-1</w:t>
            </w:r>
          </w:p>
        </w:tc>
        <w:tc>
          <w:tcPr>
            <w:tcW w:w="8931" w:type="dxa"/>
            <w:hideMark/>
          </w:tcPr>
          <w:p w14:paraId="51371A6F" w14:textId="74AB3EE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cac:Attachment</w:t>
            </w:r>
            <w:r>
              <w:rPr>
                <w:rFonts w:cs="Arial"/>
                <w:sz w:val="20"/>
                <w:szCs w:val="20"/>
              </w:rPr>
              <w:t xml:space="preserve"> /</w:t>
            </w:r>
            <w:r w:rsidRPr="001514E7">
              <w:rPr>
                <w:rFonts w:cs="Arial"/>
                <w:sz w:val="20"/>
                <w:szCs w:val="20"/>
              </w:rPr>
              <w:t>cbc:EmbeddedDocumentBinaryObject</w:t>
            </w:r>
            <w:r>
              <w:rPr>
                <w:rFonts w:cs="Arial"/>
                <w:sz w:val="20"/>
                <w:szCs w:val="20"/>
              </w:rPr>
              <w:t xml:space="preserve"> /</w:t>
            </w:r>
            <w:r w:rsidRPr="001514E7">
              <w:rPr>
                <w:rFonts w:cs="Arial"/>
                <w:sz w:val="20"/>
                <w:szCs w:val="20"/>
              </w:rPr>
              <w:t>@mimeCode</w:t>
            </w:r>
          </w:p>
        </w:tc>
        <w:tc>
          <w:tcPr>
            <w:tcW w:w="3888" w:type="dxa"/>
            <w:hideMark/>
          </w:tcPr>
          <w:p w14:paraId="49FDFD0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3A9D58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BD7BA91" w14:textId="77777777" w:rsidR="00C265D0" w:rsidRPr="001514E7" w:rsidRDefault="00C265D0" w:rsidP="001514E7">
            <w:pPr>
              <w:pStyle w:val="BodyText"/>
              <w:rPr>
                <w:rFonts w:cs="Arial"/>
                <w:sz w:val="20"/>
                <w:szCs w:val="20"/>
              </w:rPr>
            </w:pPr>
            <w:r w:rsidRPr="001514E7">
              <w:rPr>
                <w:rFonts w:cs="Arial"/>
                <w:sz w:val="20"/>
                <w:szCs w:val="20"/>
              </w:rPr>
              <w:t>ibt-125-2</w:t>
            </w:r>
          </w:p>
        </w:tc>
        <w:tc>
          <w:tcPr>
            <w:tcW w:w="8931" w:type="dxa"/>
            <w:hideMark/>
          </w:tcPr>
          <w:p w14:paraId="1E1D380D" w14:textId="3FD30E6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cac:Attachment</w:t>
            </w:r>
            <w:r>
              <w:rPr>
                <w:rFonts w:cs="Arial"/>
                <w:sz w:val="20"/>
                <w:szCs w:val="20"/>
              </w:rPr>
              <w:t xml:space="preserve"> /</w:t>
            </w:r>
            <w:r w:rsidRPr="001514E7">
              <w:rPr>
                <w:rFonts w:cs="Arial"/>
                <w:sz w:val="20"/>
                <w:szCs w:val="20"/>
              </w:rPr>
              <w:t>cbc:EmbeddedDocumentBinaryObject</w:t>
            </w:r>
            <w:r>
              <w:rPr>
                <w:rFonts w:cs="Arial"/>
                <w:sz w:val="20"/>
                <w:szCs w:val="20"/>
              </w:rPr>
              <w:t xml:space="preserve"> /</w:t>
            </w:r>
            <w:r w:rsidRPr="001514E7">
              <w:rPr>
                <w:rFonts w:cs="Arial"/>
                <w:sz w:val="20"/>
                <w:szCs w:val="20"/>
              </w:rPr>
              <w:t>@filename</w:t>
            </w:r>
          </w:p>
        </w:tc>
        <w:tc>
          <w:tcPr>
            <w:tcW w:w="3888" w:type="dxa"/>
            <w:hideMark/>
          </w:tcPr>
          <w:p w14:paraId="61FC0970"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50380F2"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5710902"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0C738CB0" w14:textId="54415086"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cac:Attachment</w:t>
            </w:r>
            <w:r>
              <w:rPr>
                <w:rFonts w:cs="Arial"/>
                <w:sz w:val="20"/>
                <w:szCs w:val="20"/>
              </w:rPr>
              <w:t xml:space="preserve"> /</w:t>
            </w:r>
            <w:r w:rsidRPr="001514E7">
              <w:rPr>
                <w:rFonts w:cs="Arial"/>
                <w:sz w:val="20"/>
                <w:szCs w:val="20"/>
              </w:rPr>
              <w:t>cac:ExternalReference</w:t>
            </w:r>
          </w:p>
        </w:tc>
        <w:tc>
          <w:tcPr>
            <w:tcW w:w="3888" w:type="dxa"/>
            <w:hideMark/>
          </w:tcPr>
          <w:p w14:paraId="47E8F24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8B3AA79"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276A061" w14:textId="77777777" w:rsidR="00C265D0" w:rsidRPr="001514E7" w:rsidRDefault="00C265D0" w:rsidP="001514E7">
            <w:pPr>
              <w:pStyle w:val="BodyText"/>
              <w:rPr>
                <w:rFonts w:cs="Arial"/>
                <w:sz w:val="20"/>
                <w:szCs w:val="20"/>
              </w:rPr>
            </w:pPr>
            <w:r w:rsidRPr="001514E7">
              <w:rPr>
                <w:rFonts w:cs="Arial"/>
                <w:sz w:val="20"/>
                <w:szCs w:val="20"/>
              </w:rPr>
              <w:t>ibt-124</w:t>
            </w:r>
          </w:p>
        </w:tc>
        <w:tc>
          <w:tcPr>
            <w:tcW w:w="8931" w:type="dxa"/>
            <w:hideMark/>
          </w:tcPr>
          <w:p w14:paraId="1BF36243" w14:textId="268A681B"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cac:Attachment</w:t>
            </w:r>
            <w:r>
              <w:rPr>
                <w:rFonts w:cs="Arial"/>
                <w:sz w:val="20"/>
                <w:szCs w:val="20"/>
              </w:rPr>
              <w:t xml:space="preserve"> /</w:t>
            </w:r>
            <w:r w:rsidRPr="001514E7">
              <w:rPr>
                <w:rFonts w:cs="Arial"/>
                <w:sz w:val="20"/>
                <w:szCs w:val="20"/>
              </w:rPr>
              <w:t>cac:ExternalReference</w:t>
            </w:r>
            <w:r>
              <w:rPr>
                <w:rFonts w:cs="Arial"/>
                <w:sz w:val="20"/>
                <w:szCs w:val="20"/>
              </w:rPr>
              <w:t xml:space="preserve"> /</w:t>
            </w:r>
            <w:r w:rsidRPr="001514E7">
              <w:rPr>
                <w:rFonts w:cs="Arial"/>
                <w:sz w:val="20"/>
                <w:szCs w:val="20"/>
              </w:rPr>
              <w:t>cbc:URI</w:t>
            </w:r>
          </w:p>
        </w:tc>
        <w:tc>
          <w:tcPr>
            <w:tcW w:w="3888" w:type="dxa"/>
            <w:hideMark/>
          </w:tcPr>
          <w:p w14:paraId="630D609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1AE57F8"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F9FDED7"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5334B3BF" w14:textId="7914297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cac:ProjectReference</w:t>
            </w:r>
          </w:p>
        </w:tc>
        <w:tc>
          <w:tcPr>
            <w:tcW w:w="3888" w:type="dxa"/>
            <w:hideMark/>
          </w:tcPr>
          <w:p w14:paraId="27E097D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6C332B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871BC9A" w14:textId="77777777" w:rsidR="00C265D0" w:rsidRPr="001514E7" w:rsidRDefault="00C265D0" w:rsidP="001514E7">
            <w:pPr>
              <w:pStyle w:val="BodyText"/>
              <w:rPr>
                <w:rFonts w:cs="Arial"/>
                <w:sz w:val="20"/>
                <w:szCs w:val="20"/>
              </w:rPr>
            </w:pPr>
            <w:r w:rsidRPr="001514E7">
              <w:rPr>
                <w:rFonts w:cs="Arial"/>
                <w:sz w:val="20"/>
                <w:szCs w:val="20"/>
              </w:rPr>
              <w:t>ibt-011</w:t>
            </w:r>
          </w:p>
        </w:tc>
        <w:tc>
          <w:tcPr>
            <w:tcW w:w="8931" w:type="dxa"/>
            <w:hideMark/>
          </w:tcPr>
          <w:p w14:paraId="3E5D5549" w14:textId="017F5BA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cac:ProjectReference</w:t>
            </w:r>
            <w:r>
              <w:rPr>
                <w:rFonts w:cs="Arial"/>
                <w:sz w:val="20"/>
                <w:szCs w:val="20"/>
              </w:rPr>
              <w:t xml:space="preserve"> /</w:t>
            </w:r>
            <w:r w:rsidRPr="001514E7">
              <w:rPr>
                <w:rFonts w:cs="Arial"/>
                <w:sz w:val="20"/>
                <w:szCs w:val="20"/>
              </w:rPr>
              <w:t>cbc:ID</w:t>
            </w:r>
          </w:p>
        </w:tc>
        <w:tc>
          <w:tcPr>
            <w:tcW w:w="3888" w:type="dxa"/>
            <w:hideMark/>
          </w:tcPr>
          <w:p w14:paraId="1D9D966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09B7D7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97DBBA0" w14:textId="77777777" w:rsidR="00C265D0" w:rsidRPr="001514E7" w:rsidRDefault="00C265D0" w:rsidP="001514E7">
            <w:pPr>
              <w:pStyle w:val="BodyText"/>
              <w:rPr>
                <w:rFonts w:cs="Arial"/>
                <w:sz w:val="20"/>
                <w:szCs w:val="20"/>
              </w:rPr>
            </w:pPr>
            <w:r w:rsidRPr="001514E7">
              <w:rPr>
                <w:rFonts w:cs="Arial"/>
                <w:sz w:val="20"/>
                <w:szCs w:val="20"/>
              </w:rPr>
              <w:t>ibg-05</w:t>
            </w:r>
          </w:p>
        </w:tc>
        <w:tc>
          <w:tcPr>
            <w:tcW w:w="8931" w:type="dxa"/>
            <w:hideMark/>
          </w:tcPr>
          <w:p w14:paraId="3793A97D" w14:textId="332A138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p>
        </w:tc>
        <w:tc>
          <w:tcPr>
            <w:tcW w:w="3888" w:type="dxa"/>
            <w:hideMark/>
          </w:tcPr>
          <w:p w14:paraId="36D9FB6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3F6968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829D1E5"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6765FB7B" w14:textId="0C52343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p>
        </w:tc>
        <w:tc>
          <w:tcPr>
            <w:tcW w:w="3888" w:type="dxa"/>
            <w:hideMark/>
          </w:tcPr>
          <w:p w14:paraId="4E6D8DD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A0CA07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5F89DA5" w14:textId="77777777" w:rsidR="00C265D0" w:rsidRPr="001514E7" w:rsidRDefault="00C265D0" w:rsidP="001514E7">
            <w:pPr>
              <w:pStyle w:val="BodyText"/>
              <w:rPr>
                <w:rFonts w:cs="Arial"/>
                <w:sz w:val="20"/>
                <w:szCs w:val="20"/>
              </w:rPr>
            </w:pPr>
            <w:r w:rsidRPr="001514E7">
              <w:rPr>
                <w:rFonts w:cs="Arial"/>
                <w:sz w:val="20"/>
                <w:szCs w:val="20"/>
              </w:rPr>
              <w:t>ibt-034</w:t>
            </w:r>
          </w:p>
        </w:tc>
        <w:tc>
          <w:tcPr>
            <w:tcW w:w="8931" w:type="dxa"/>
            <w:hideMark/>
          </w:tcPr>
          <w:p w14:paraId="2DC4810F" w14:textId="7887495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cbc:EndpointID</w:t>
            </w:r>
          </w:p>
        </w:tc>
        <w:tc>
          <w:tcPr>
            <w:tcW w:w="3888" w:type="dxa"/>
            <w:hideMark/>
          </w:tcPr>
          <w:p w14:paraId="6697E62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B7FABC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1757F9A" w14:textId="77777777" w:rsidR="00C265D0" w:rsidRPr="001514E7" w:rsidRDefault="00C265D0" w:rsidP="001514E7">
            <w:pPr>
              <w:pStyle w:val="BodyText"/>
              <w:rPr>
                <w:rFonts w:cs="Arial"/>
                <w:sz w:val="20"/>
                <w:szCs w:val="20"/>
              </w:rPr>
            </w:pPr>
            <w:r w:rsidRPr="001514E7">
              <w:rPr>
                <w:rFonts w:cs="Arial"/>
                <w:sz w:val="20"/>
                <w:szCs w:val="20"/>
              </w:rPr>
              <w:t>ibt-034-1</w:t>
            </w:r>
          </w:p>
        </w:tc>
        <w:tc>
          <w:tcPr>
            <w:tcW w:w="8931" w:type="dxa"/>
            <w:hideMark/>
          </w:tcPr>
          <w:p w14:paraId="53AD0685" w14:textId="78D66C1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cbc:EndpointID</w:t>
            </w:r>
            <w:r>
              <w:rPr>
                <w:rFonts w:cs="Arial"/>
                <w:sz w:val="20"/>
                <w:szCs w:val="20"/>
              </w:rPr>
              <w:t xml:space="preserve"> /</w:t>
            </w:r>
            <w:r w:rsidRPr="001514E7">
              <w:rPr>
                <w:rFonts w:cs="Arial"/>
                <w:sz w:val="20"/>
                <w:szCs w:val="20"/>
              </w:rPr>
              <w:t>@schemeID</w:t>
            </w:r>
          </w:p>
        </w:tc>
        <w:tc>
          <w:tcPr>
            <w:tcW w:w="3888" w:type="dxa"/>
            <w:hideMark/>
          </w:tcPr>
          <w:p w14:paraId="2FDFF26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735F09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BECA03E"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FCC4CE8" w14:textId="51A4306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cac:PartyIdentification</w:t>
            </w:r>
          </w:p>
        </w:tc>
        <w:tc>
          <w:tcPr>
            <w:tcW w:w="3888" w:type="dxa"/>
            <w:hideMark/>
          </w:tcPr>
          <w:p w14:paraId="7BAF26B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049D2C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B5C5190" w14:textId="77777777" w:rsidR="00C265D0" w:rsidRPr="001514E7" w:rsidRDefault="00C265D0" w:rsidP="001514E7">
            <w:pPr>
              <w:pStyle w:val="BodyText"/>
              <w:rPr>
                <w:rFonts w:cs="Arial"/>
                <w:sz w:val="20"/>
                <w:szCs w:val="20"/>
              </w:rPr>
            </w:pPr>
            <w:r w:rsidRPr="001514E7">
              <w:rPr>
                <w:rFonts w:cs="Arial"/>
                <w:sz w:val="20"/>
                <w:szCs w:val="20"/>
              </w:rPr>
              <w:t>ibt-029</w:t>
            </w:r>
          </w:p>
        </w:tc>
        <w:tc>
          <w:tcPr>
            <w:tcW w:w="8931" w:type="dxa"/>
            <w:hideMark/>
          </w:tcPr>
          <w:p w14:paraId="0FB1C055" w14:textId="21BAA83A"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cac:PartyIdentification</w:t>
            </w:r>
            <w:r>
              <w:rPr>
                <w:rFonts w:cs="Arial"/>
                <w:sz w:val="20"/>
                <w:szCs w:val="20"/>
              </w:rPr>
              <w:t xml:space="preserve"> /</w:t>
            </w:r>
            <w:r w:rsidRPr="001514E7">
              <w:rPr>
                <w:rFonts w:cs="Arial"/>
                <w:sz w:val="20"/>
                <w:szCs w:val="20"/>
              </w:rPr>
              <w:t>cbc:ID</w:t>
            </w:r>
          </w:p>
        </w:tc>
        <w:tc>
          <w:tcPr>
            <w:tcW w:w="3888" w:type="dxa"/>
            <w:hideMark/>
          </w:tcPr>
          <w:p w14:paraId="312C2724"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8C07488"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B27BC70" w14:textId="77777777" w:rsidR="00C265D0" w:rsidRPr="001514E7" w:rsidRDefault="00C265D0" w:rsidP="001514E7">
            <w:pPr>
              <w:pStyle w:val="BodyText"/>
              <w:rPr>
                <w:rFonts w:cs="Arial"/>
                <w:sz w:val="20"/>
                <w:szCs w:val="20"/>
              </w:rPr>
            </w:pPr>
            <w:r w:rsidRPr="001514E7">
              <w:rPr>
                <w:rFonts w:cs="Arial"/>
                <w:sz w:val="20"/>
                <w:szCs w:val="20"/>
              </w:rPr>
              <w:t>ibt-029-1</w:t>
            </w:r>
          </w:p>
        </w:tc>
        <w:tc>
          <w:tcPr>
            <w:tcW w:w="8931" w:type="dxa"/>
            <w:hideMark/>
          </w:tcPr>
          <w:p w14:paraId="1E74EBAE" w14:textId="0E6AF5A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cac:PartyIdentification</w:t>
            </w:r>
            <w:r>
              <w:rPr>
                <w:rFonts w:cs="Arial"/>
                <w:sz w:val="20"/>
                <w:szCs w:val="20"/>
              </w:rPr>
              <w:t xml:space="preserve"> /</w:t>
            </w:r>
            <w:r w:rsidRPr="001514E7">
              <w:rPr>
                <w:rFonts w:cs="Arial"/>
                <w:sz w:val="20"/>
                <w:szCs w:val="20"/>
              </w:rPr>
              <w:t>cbc:ID</w:t>
            </w:r>
            <w:r>
              <w:rPr>
                <w:rFonts w:cs="Arial"/>
                <w:sz w:val="20"/>
                <w:szCs w:val="20"/>
              </w:rPr>
              <w:t xml:space="preserve"> /</w:t>
            </w:r>
            <w:r w:rsidRPr="001514E7">
              <w:rPr>
                <w:rFonts w:cs="Arial"/>
                <w:sz w:val="20"/>
                <w:szCs w:val="20"/>
              </w:rPr>
              <w:t>@schemeID</w:t>
            </w:r>
          </w:p>
        </w:tc>
        <w:tc>
          <w:tcPr>
            <w:tcW w:w="3888" w:type="dxa"/>
            <w:hideMark/>
          </w:tcPr>
          <w:p w14:paraId="068247A2"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6FB930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A4363E4" w14:textId="77777777" w:rsidR="00C265D0" w:rsidRPr="001514E7" w:rsidRDefault="00C265D0" w:rsidP="001514E7">
            <w:pPr>
              <w:pStyle w:val="BodyText"/>
              <w:rPr>
                <w:rFonts w:cs="Arial"/>
                <w:sz w:val="20"/>
                <w:szCs w:val="20"/>
              </w:rPr>
            </w:pPr>
            <w:r w:rsidRPr="001514E7">
              <w:rPr>
                <w:rFonts w:cs="Arial"/>
                <w:sz w:val="20"/>
                <w:szCs w:val="20"/>
              </w:rPr>
              <w:t>ibt-090</w:t>
            </w:r>
          </w:p>
        </w:tc>
        <w:tc>
          <w:tcPr>
            <w:tcW w:w="8931" w:type="dxa"/>
            <w:hideMark/>
          </w:tcPr>
          <w:p w14:paraId="165BFD8B" w14:textId="3C81409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cac:PartyIdentification</w:t>
            </w:r>
            <w:r>
              <w:rPr>
                <w:rFonts w:cs="Arial"/>
                <w:sz w:val="20"/>
                <w:szCs w:val="20"/>
              </w:rPr>
              <w:t xml:space="preserve"> /</w:t>
            </w:r>
            <w:r w:rsidRPr="001514E7">
              <w:rPr>
                <w:rFonts w:cs="Arial"/>
                <w:sz w:val="20"/>
                <w:szCs w:val="20"/>
              </w:rPr>
              <w:t>cbc:ID</w:t>
            </w:r>
          </w:p>
        </w:tc>
        <w:tc>
          <w:tcPr>
            <w:tcW w:w="3888" w:type="dxa"/>
            <w:hideMark/>
          </w:tcPr>
          <w:p w14:paraId="621A7D8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EC1C3E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C439A87"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88C0EFA" w14:textId="54995E96"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cac:PartyName</w:t>
            </w:r>
          </w:p>
        </w:tc>
        <w:tc>
          <w:tcPr>
            <w:tcW w:w="3888" w:type="dxa"/>
            <w:hideMark/>
          </w:tcPr>
          <w:p w14:paraId="20274FC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DACBAB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A85B70E" w14:textId="77777777" w:rsidR="00C265D0" w:rsidRPr="001514E7" w:rsidRDefault="00C265D0" w:rsidP="001514E7">
            <w:pPr>
              <w:pStyle w:val="BodyText"/>
              <w:rPr>
                <w:rFonts w:cs="Arial"/>
                <w:sz w:val="20"/>
                <w:szCs w:val="20"/>
              </w:rPr>
            </w:pPr>
            <w:r w:rsidRPr="001514E7">
              <w:rPr>
                <w:rFonts w:cs="Arial"/>
                <w:sz w:val="20"/>
                <w:szCs w:val="20"/>
              </w:rPr>
              <w:t>ibt-028</w:t>
            </w:r>
          </w:p>
        </w:tc>
        <w:tc>
          <w:tcPr>
            <w:tcW w:w="8931" w:type="dxa"/>
            <w:hideMark/>
          </w:tcPr>
          <w:p w14:paraId="56CC8620" w14:textId="7D25896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cac:PartyName</w:t>
            </w:r>
            <w:r>
              <w:rPr>
                <w:rFonts w:cs="Arial"/>
                <w:sz w:val="20"/>
                <w:szCs w:val="20"/>
              </w:rPr>
              <w:t xml:space="preserve"> /</w:t>
            </w:r>
            <w:r w:rsidRPr="001514E7">
              <w:rPr>
                <w:rFonts w:cs="Arial"/>
                <w:sz w:val="20"/>
                <w:szCs w:val="20"/>
              </w:rPr>
              <w:t>cbc:Name</w:t>
            </w:r>
          </w:p>
        </w:tc>
        <w:tc>
          <w:tcPr>
            <w:tcW w:w="3888" w:type="dxa"/>
            <w:hideMark/>
          </w:tcPr>
          <w:p w14:paraId="7F4264F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8F6CF2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6842460"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6743033" w14:textId="780DFD8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p>
        </w:tc>
        <w:tc>
          <w:tcPr>
            <w:tcW w:w="3888" w:type="dxa"/>
            <w:hideMark/>
          </w:tcPr>
          <w:p w14:paraId="0269C649"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F4FA18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76CDF6" w14:textId="77777777" w:rsidR="00C265D0" w:rsidRPr="001514E7" w:rsidRDefault="00C265D0" w:rsidP="001514E7">
            <w:pPr>
              <w:pStyle w:val="BodyText"/>
              <w:rPr>
                <w:rFonts w:cs="Arial"/>
                <w:sz w:val="20"/>
                <w:szCs w:val="20"/>
              </w:rPr>
            </w:pPr>
            <w:r w:rsidRPr="001514E7">
              <w:rPr>
                <w:rFonts w:cs="Arial"/>
                <w:sz w:val="20"/>
                <w:szCs w:val="20"/>
              </w:rPr>
              <w:lastRenderedPageBreak/>
              <w:t>ibt-035</w:t>
            </w:r>
          </w:p>
        </w:tc>
        <w:tc>
          <w:tcPr>
            <w:tcW w:w="8931" w:type="dxa"/>
            <w:hideMark/>
          </w:tcPr>
          <w:p w14:paraId="2BC81D53" w14:textId="6738975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cbc:StreetName</w:t>
            </w:r>
          </w:p>
        </w:tc>
        <w:tc>
          <w:tcPr>
            <w:tcW w:w="3888" w:type="dxa"/>
            <w:hideMark/>
          </w:tcPr>
          <w:p w14:paraId="3719D384"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E256C7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CF4FBFA" w14:textId="77777777" w:rsidR="00C265D0" w:rsidRPr="001514E7" w:rsidRDefault="00C265D0" w:rsidP="001514E7">
            <w:pPr>
              <w:pStyle w:val="BodyText"/>
              <w:rPr>
                <w:rFonts w:cs="Arial"/>
                <w:sz w:val="20"/>
                <w:szCs w:val="20"/>
              </w:rPr>
            </w:pPr>
            <w:r w:rsidRPr="001514E7">
              <w:rPr>
                <w:rFonts w:cs="Arial"/>
                <w:sz w:val="20"/>
                <w:szCs w:val="20"/>
              </w:rPr>
              <w:t>ibt-036</w:t>
            </w:r>
          </w:p>
        </w:tc>
        <w:tc>
          <w:tcPr>
            <w:tcW w:w="8931" w:type="dxa"/>
            <w:hideMark/>
          </w:tcPr>
          <w:p w14:paraId="5D73A5A6" w14:textId="0015085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cbc:AdditionalStreetName</w:t>
            </w:r>
          </w:p>
        </w:tc>
        <w:tc>
          <w:tcPr>
            <w:tcW w:w="3888" w:type="dxa"/>
            <w:hideMark/>
          </w:tcPr>
          <w:p w14:paraId="38A6A6A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02D42A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CBFAF3C" w14:textId="77777777" w:rsidR="00C265D0" w:rsidRPr="001514E7" w:rsidRDefault="00C265D0" w:rsidP="001514E7">
            <w:pPr>
              <w:pStyle w:val="BodyText"/>
              <w:rPr>
                <w:rFonts w:cs="Arial"/>
                <w:sz w:val="20"/>
                <w:szCs w:val="20"/>
              </w:rPr>
            </w:pPr>
            <w:r w:rsidRPr="001514E7">
              <w:rPr>
                <w:rFonts w:cs="Arial"/>
                <w:sz w:val="20"/>
                <w:szCs w:val="20"/>
              </w:rPr>
              <w:t>ibt-037</w:t>
            </w:r>
          </w:p>
        </w:tc>
        <w:tc>
          <w:tcPr>
            <w:tcW w:w="8931" w:type="dxa"/>
            <w:hideMark/>
          </w:tcPr>
          <w:p w14:paraId="50B250B6" w14:textId="4933938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cbc:CityName</w:t>
            </w:r>
          </w:p>
        </w:tc>
        <w:tc>
          <w:tcPr>
            <w:tcW w:w="3888" w:type="dxa"/>
            <w:hideMark/>
          </w:tcPr>
          <w:p w14:paraId="63CF2DA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A55C70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361DD1A" w14:textId="77777777" w:rsidR="00C265D0" w:rsidRPr="001514E7" w:rsidRDefault="00C265D0" w:rsidP="001514E7">
            <w:pPr>
              <w:pStyle w:val="BodyText"/>
              <w:rPr>
                <w:rFonts w:cs="Arial"/>
                <w:sz w:val="20"/>
                <w:szCs w:val="20"/>
              </w:rPr>
            </w:pPr>
            <w:r w:rsidRPr="001514E7">
              <w:rPr>
                <w:rFonts w:cs="Arial"/>
                <w:sz w:val="20"/>
                <w:szCs w:val="20"/>
              </w:rPr>
              <w:t>ibt-038</w:t>
            </w:r>
          </w:p>
        </w:tc>
        <w:tc>
          <w:tcPr>
            <w:tcW w:w="8931" w:type="dxa"/>
            <w:hideMark/>
          </w:tcPr>
          <w:p w14:paraId="1C6BF448" w14:textId="7792D0D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cbc:PostalZone</w:t>
            </w:r>
          </w:p>
        </w:tc>
        <w:tc>
          <w:tcPr>
            <w:tcW w:w="3888" w:type="dxa"/>
            <w:hideMark/>
          </w:tcPr>
          <w:p w14:paraId="74872CB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6A8B83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7C19184" w14:textId="77777777" w:rsidR="00C265D0" w:rsidRPr="001514E7" w:rsidRDefault="00C265D0" w:rsidP="001514E7">
            <w:pPr>
              <w:pStyle w:val="BodyText"/>
              <w:rPr>
                <w:rFonts w:cs="Arial"/>
                <w:sz w:val="20"/>
                <w:szCs w:val="20"/>
              </w:rPr>
            </w:pPr>
            <w:r w:rsidRPr="001514E7">
              <w:rPr>
                <w:rFonts w:cs="Arial"/>
                <w:sz w:val="20"/>
                <w:szCs w:val="20"/>
              </w:rPr>
              <w:t>ibt-039</w:t>
            </w:r>
          </w:p>
        </w:tc>
        <w:tc>
          <w:tcPr>
            <w:tcW w:w="8931" w:type="dxa"/>
            <w:hideMark/>
          </w:tcPr>
          <w:p w14:paraId="07F853DB" w14:textId="4C510D3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cbc:CountrySubentity</w:t>
            </w:r>
          </w:p>
        </w:tc>
        <w:tc>
          <w:tcPr>
            <w:tcW w:w="3888" w:type="dxa"/>
            <w:hideMark/>
          </w:tcPr>
          <w:p w14:paraId="5CB59AB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F49080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1AF40F0"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B5B0ACF" w14:textId="365CFC4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cac:AddressLine</w:t>
            </w:r>
          </w:p>
        </w:tc>
        <w:tc>
          <w:tcPr>
            <w:tcW w:w="3888" w:type="dxa"/>
            <w:hideMark/>
          </w:tcPr>
          <w:p w14:paraId="7EBA75F2"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611D05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FC6F286" w14:textId="77777777" w:rsidR="00C265D0" w:rsidRPr="001514E7" w:rsidRDefault="00C265D0" w:rsidP="001514E7">
            <w:pPr>
              <w:pStyle w:val="BodyText"/>
              <w:rPr>
                <w:rFonts w:cs="Arial"/>
                <w:sz w:val="20"/>
                <w:szCs w:val="20"/>
              </w:rPr>
            </w:pPr>
            <w:r w:rsidRPr="001514E7">
              <w:rPr>
                <w:rFonts w:cs="Arial"/>
                <w:sz w:val="20"/>
                <w:szCs w:val="20"/>
              </w:rPr>
              <w:t>ibt-162</w:t>
            </w:r>
          </w:p>
        </w:tc>
        <w:tc>
          <w:tcPr>
            <w:tcW w:w="8931" w:type="dxa"/>
            <w:hideMark/>
          </w:tcPr>
          <w:p w14:paraId="3E52FF08" w14:textId="478504E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cac:AddressLine</w:t>
            </w:r>
            <w:r>
              <w:rPr>
                <w:rFonts w:cs="Arial"/>
                <w:sz w:val="20"/>
                <w:szCs w:val="20"/>
              </w:rPr>
              <w:t xml:space="preserve"> /</w:t>
            </w:r>
            <w:r w:rsidRPr="001514E7">
              <w:rPr>
                <w:rFonts w:cs="Arial"/>
                <w:sz w:val="20"/>
                <w:szCs w:val="20"/>
              </w:rPr>
              <w:t>cbc:Line</w:t>
            </w:r>
          </w:p>
        </w:tc>
        <w:tc>
          <w:tcPr>
            <w:tcW w:w="3888" w:type="dxa"/>
            <w:hideMark/>
          </w:tcPr>
          <w:p w14:paraId="110EB598"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0D4E43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4715238"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3A6C2149" w14:textId="601C5E8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cac:Country</w:t>
            </w:r>
          </w:p>
        </w:tc>
        <w:tc>
          <w:tcPr>
            <w:tcW w:w="3888" w:type="dxa"/>
            <w:hideMark/>
          </w:tcPr>
          <w:p w14:paraId="6145B992"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FB0A80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2445B18" w14:textId="77777777" w:rsidR="00C265D0" w:rsidRPr="001514E7" w:rsidRDefault="00C265D0" w:rsidP="001514E7">
            <w:pPr>
              <w:pStyle w:val="BodyText"/>
              <w:rPr>
                <w:rFonts w:cs="Arial"/>
                <w:sz w:val="20"/>
                <w:szCs w:val="20"/>
              </w:rPr>
            </w:pPr>
            <w:r w:rsidRPr="001514E7">
              <w:rPr>
                <w:rFonts w:cs="Arial"/>
                <w:sz w:val="20"/>
                <w:szCs w:val="20"/>
              </w:rPr>
              <w:t>ibt-040</w:t>
            </w:r>
          </w:p>
        </w:tc>
        <w:tc>
          <w:tcPr>
            <w:tcW w:w="8931" w:type="dxa"/>
            <w:hideMark/>
          </w:tcPr>
          <w:p w14:paraId="136748EB" w14:textId="4432836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cac:Country</w:t>
            </w:r>
            <w:r>
              <w:rPr>
                <w:rFonts w:cs="Arial"/>
                <w:sz w:val="20"/>
                <w:szCs w:val="20"/>
              </w:rPr>
              <w:t xml:space="preserve"> /</w:t>
            </w:r>
            <w:r w:rsidRPr="001514E7">
              <w:rPr>
                <w:rFonts w:cs="Arial"/>
                <w:sz w:val="20"/>
                <w:szCs w:val="20"/>
              </w:rPr>
              <w:t>cbc:IdentificationCode</w:t>
            </w:r>
          </w:p>
        </w:tc>
        <w:tc>
          <w:tcPr>
            <w:tcW w:w="3888" w:type="dxa"/>
            <w:hideMark/>
          </w:tcPr>
          <w:p w14:paraId="7C6509E3"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3A3CA56"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72C251C"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3987F1C" w14:textId="3D518EB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p>
        </w:tc>
        <w:tc>
          <w:tcPr>
            <w:tcW w:w="3888" w:type="dxa"/>
            <w:hideMark/>
          </w:tcPr>
          <w:p w14:paraId="2C512A2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7A2ED8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D96217B" w14:textId="77777777" w:rsidR="00C265D0" w:rsidRPr="001514E7" w:rsidRDefault="00C265D0" w:rsidP="001514E7">
            <w:pPr>
              <w:pStyle w:val="BodyText"/>
              <w:rPr>
                <w:rFonts w:cs="Arial"/>
                <w:sz w:val="20"/>
                <w:szCs w:val="20"/>
              </w:rPr>
            </w:pPr>
            <w:r w:rsidRPr="001514E7">
              <w:rPr>
                <w:rFonts w:cs="Arial"/>
                <w:sz w:val="20"/>
                <w:szCs w:val="20"/>
              </w:rPr>
              <w:t>ibt-031</w:t>
            </w:r>
          </w:p>
        </w:tc>
        <w:tc>
          <w:tcPr>
            <w:tcW w:w="8931" w:type="dxa"/>
            <w:hideMark/>
          </w:tcPr>
          <w:p w14:paraId="738F3629" w14:textId="071673E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cbc:CompanyID</w:t>
            </w:r>
          </w:p>
        </w:tc>
        <w:tc>
          <w:tcPr>
            <w:tcW w:w="3888" w:type="dxa"/>
            <w:hideMark/>
          </w:tcPr>
          <w:p w14:paraId="581DB1DD"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 qualifier is cac:TaxScheme/cbc:ID, e.g. VAT or GST</w:t>
            </w:r>
          </w:p>
        </w:tc>
      </w:tr>
      <w:tr w:rsidR="00C265D0" w:rsidRPr="001514E7" w14:paraId="5F619980"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07EEE58" w14:textId="77777777" w:rsidR="00C265D0" w:rsidRPr="001514E7" w:rsidRDefault="00C265D0" w:rsidP="001514E7">
            <w:pPr>
              <w:pStyle w:val="BodyText"/>
              <w:rPr>
                <w:rFonts w:cs="Arial"/>
                <w:sz w:val="20"/>
                <w:szCs w:val="20"/>
              </w:rPr>
            </w:pPr>
            <w:r w:rsidRPr="001514E7">
              <w:rPr>
                <w:rFonts w:cs="Arial"/>
                <w:sz w:val="20"/>
                <w:szCs w:val="20"/>
              </w:rPr>
              <w:t>ibt-032</w:t>
            </w:r>
          </w:p>
        </w:tc>
        <w:tc>
          <w:tcPr>
            <w:tcW w:w="8931" w:type="dxa"/>
            <w:hideMark/>
          </w:tcPr>
          <w:p w14:paraId="608A7684" w14:textId="71465C4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cbc:CompanyID</w:t>
            </w:r>
          </w:p>
        </w:tc>
        <w:tc>
          <w:tcPr>
            <w:tcW w:w="3888" w:type="dxa"/>
            <w:hideMark/>
          </w:tcPr>
          <w:p w14:paraId="3AF189E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id qualifier is cac:TaxScheme/cbc:ID </w:t>
            </w:r>
          </w:p>
        </w:tc>
      </w:tr>
      <w:tr w:rsidR="00C265D0" w:rsidRPr="001514E7" w14:paraId="33F37EA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E4A9DF0"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F99E33E" w14:textId="68E9B371"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cac:TaxScheme</w:t>
            </w:r>
          </w:p>
        </w:tc>
        <w:tc>
          <w:tcPr>
            <w:tcW w:w="3888" w:type="dxa"/>
            <w:hideMark/>
          </w:tcPr>
          <w:p w14:paraId="5DAFA04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7D4340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F4F99CD"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BCC16FA" w14:textId="600EA70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cac:TaxScheme</w:t>
            </w:r>
            <w:r>
              <w:rPr>
                <w:rFonts w:cs="Arial"/>
                <w:sz w:val="20"/>
                <w:szCs w:val="20"/>
              </w:rPr>
              <w:t xml:space="preserve"> /</w:t>
            </w:r>
            <w:r w:rsidRPr="001514E7">
              <w:rPr>
                <w:rFonts w:cs="Arial"/>
                <w:sz w:val="20"/>
                <w:szCs w:val="20"/>
              </w:rPr>
              <w:t>cbc:ID</w:t>
            </w:r>
          </w:p>
        </w:tc>
        <w:tc>
          <w:tcPr>
            <w:tcW w:w="3888" w:type="dxa"/>
            <w:hideMark/>
          </w:tcPr>
          <w:p w14:paraId="6F9A55E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EB590B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2DD1071"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5CC8A5B" w14:textId="0526B7C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p>
        </w:tc>
        <w:tc>
          <w:tcPr>
            <w:tcW w:w="3888" w:type="dxa"/>
            <w:hideMark/>
          </w:tcPr>
          <w:p w14:paraId="52E48D9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195270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67DA741" w14:textId="77777777" w:rsidR="00C265D0" w:rsidRPr="001514E7" w:rsidRDefault="00C265D0" w:rsidP="001514E7">
            <w:pPr>
              <w:pStyle w:val="BodyText"/>
              <w:rPr>
                <w:rFonts w:cs="Arial"/>
                <w:sz w:val="20"/>
                <w:szCs w:val="20"/>
              </w:rPr>
            </w:pPr>
            <w:r w:rsidRPr="001514E7">
              <w:rPr>
                <w:rFonts w:cs="Arial"/>
                <w:sz w:val="20"/>
                <w:szCs w:val="20"/>
              </w:rPr>
              <w:t>ibt-027</w:t>
            </w:r>
          </w:p>
        </w:tc>
        <w:tc>
          <w:tcPr>
            <w:tcW w:w="8931" w:type="dxa"/>
            <w:hideMark/>
          </w:tcPr>
          <w:p w14:paraId="2D863C3C" w14:textId="0245AA9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cbc:RegistrationName</w:t>
            </w:r>
          </w:p>
        </w:tc>
        <w:tc>
          <w:tcPr>
            <w:tcW w:w="3888" w:type="dxa"/>
            <w:hideMark/>
          </w:tcPr>
          <w:p w14:paraId="11C1988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7C1EE29"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20767C7" w14:textId="77777777" w:rsidR="00C265D0" w:rsidRPr="001514E7" w:rsidRDefault="00C265D0" w:rsidP="001514E7">
            <w:pPr>
              <w:pStyle w:val="BodyText"/>
              <w:rPr>
                <w:rFonts w:cs="Arial"/>
                <w:sz w:val="20"/>
                <w:szCs w:val="20"/>
              </w:rPr>
            </w:pPr>
            <w:r w:rsidRPr="001514E7">
              <w:rPr>
                <w:rFonts w:cs="Arial"/>
                <w:sz w:val="20"/>
                <w:szCs w:val="20"/>
              </w:rPr>
              <w:t>ibt-030</w:t>
            </w:r>
          </w:p>
        </w:tc>
        <w:tc>
          <w:tcPr>
            <w:tcW w:w="8931" w:type="dxa"/>
            <w:hideMark/>
          </w:tcPr>
          <w:p w14:paraId="4124F929" w14:textId="45F65FF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cbc:CompanyID</w:t>
            </w:r>
          </w:p>
        </w:tc>
        <w:tc>
          <w:tcPr>
            <w:tcW w:w="3888" w:type="dxa"/>
            <w:hideMark/>
          </w:tcPr>
          <w:p w14:paraId="427778C1"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98DF1AD"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5DA5BDC" w14:textId="77777777" w:rsidR="00C265D0" w:rsidRPr="001514E7" w:rsidRDefault="00C265D0" w:rsidP="001514E7">
            <w:pPr>
              <w:pStyle w:val="BodyText"/>
              <w:rPr>
                <w:rFonts w:cs="Arial"/>
                <w:sz w:val="20"/>
                <w:szCs w:val="20"/>
              </w:rPr>
            </w:pPr>
            <w:r w:rsidRPr="001514E7">
              <w:rPr>
                <w:rFonts w:cs="Arial"/>
                <w:sz w:val="20"/>
                <w:szCs w:val="20"/>
              </w:rPr>
              <w:t>ibt-030-1</w:t>
            </w:r>
          </w:p>
        </w:tc>
        <w:tc>
          <w:tcPr>
            <w:tcW w:w="8931" w:type="dxa"/>
            <w:hideMark/>
          </w:tcPr>
          <w:p w14:paraId="2502CCE8" w14:textId="1B00456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cbc:CompanyID</w:t>
            </w:r>
            <w:r>
              <w:rPr>
                <w:rFonts w:cs="Arial"/>
                <w:sz w:val="20"/>
                <w:szCs w:val="20"/>
              </w:rPr>
              <w:t xml:space="preserve"> /</w:t>
            </w:r>
            <w:r w:rsidRPr="001514E7">
              <w:rPr>
                <w:rFonts w:cs="Arial"/>
                <w:sz w:val="20"/>
                <w:szCs w:val="20"/>
              </w:rPr>
              <w:t>@schemeID</w:t>
            </w:r>
          </w:p>
        </w:tc>
        <w:tc>
          <w:tcPr>
            <w:tcW w:w="3888" w:type="dxa"/>
            <w:hideMark/>
          </w:tcPr>
          <w:p w14:paraId="777BACC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B1FC6A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57D521C" w14:textId="77777777" w:rsidR="00C265D0" w:rsidRPr="001514E7" w:rsidRDefault="00C265D0" w:rsidP="001514E7">
            <w:pPr>
              <w:pStyle w:val="BodyText"/>
              <w:rPr>
                <w:rFonts w:cs="Arial"/>
                <w:sz w:val="20"/>
                <w:szCs w:val="20"/>
              </w:rPr>
            </w:pPr>
            <w:r w:rsidRPr="001514E7">
              <w:rPr>
                <w:rFonts w:cs="Arial"/>
                <w:sz w:val="20"/>
                <w:szCs w:val="20"/>
              </w:rPr>
              <w:t>ibt-033</w:t>
            </w:r>
          </w:p>
        </w:tc>
        <w:tc>
          <w:tcPr>
            <w:tcW w:w="8931" w:type="dxa"/>
            <w:hideMark/>
          </w:tcPr>
          <w:p w14:paraId="13C3FB54" w14:textId="35FBFD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cbc:CompanyLegalForm</w:t>
            </w:r>
          </w:p>
        </w:tc>
        <w:tc>
          <w:tcPr>
            <w:tcW w:w="3888" w:type="dxa"/>
            <w:hideMark/>
          </w:tcPr>
          <w:p w14:paraId="608D825B"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188EBA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D1431E7" w14:textId="77777777" w:rsidR="00C265D0" w:rsidRPr="001514E7" w:rsidRDefault="00C265D0" w:rsidP="001514E7">
            <w:pPr>
              <w:pStyle w:val="BodyText"/>
              <w:rPr>
                <w:rFonts w:cs="Arial"/>
                <w:sz w:val="20"/>
                <w:szCs w:val="20"/>
              </w:rPr>
            </w:pPr>
            <w:r w:rsidRPr="001514E7">
              <w:rPr>
                <w:rFonts w:cs="Arial"/>
                <w:sz w:val="20"/>
                <w:szCs w:val="20"/>
              </w:rPr>
              <w:t>ibg-06</w:t>
            </w:r>
          </w:p>
        </w:tc>
        <w:tc>
          <w:tcPr>
            <w:tcW w:w="8931" w:type="dxa"/>
            <w:hideMark/>
          </w:tcPr>
          <w:p w14:paraId="0ACB7131" w14:textId="610801C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cac:Contact</w:t>
            </w:r>
          </w:p>
        </w:tc>
        <w:tc>
          <w:tcPr>
            <w:tcW w:w="3888" w:type="dxa"/>
            <w:hideMark/>
          </w:tcPr>
          <w:p w14:paraId="39C22B7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E87008C"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CC460E5" w14:textId="77777777" w:rsidR="00C265D0" w:rsidRPr="001514E7" w:rsidRDefault="00C265D0" w:rsidP="001514E7">
            <w:pPr>
              <w:pStyle w:val="BodyText"/>
              <w:rPr>
                <w:rFonts w:cs="Arial"/>
                <w:sz w:val="20"/>
                <w:szCs w:val="20"/>
              </w:rPr>
            </w:pPr>
            <w:r w:rsidRPr="001514E7">
              <w:rPr>
                <w:rFonts w:cs="Arial"/>
                <w:sz w:val="20"/>
                <w:szCs w:val="20"/>
              </w:rPr>
              <w:t>ibt-041</w:t>
            </w:r>
          </w:p>
        </w:tc>
        <w:tc>
          <w:tcPr>
            <w:tcW w:w="8931" w:type="dxa"/>
            <w:hideMark/>
          </w:tcPr>
          <w:p w14:paraId="54C61020" w14:textId="12922508"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cac:Contact</w:t>
            </w:r>
            <w:r>
              <w:rPr>
                <w:rFonts w:cs="Arial"/>
                <w:sz w:val="20"/>
                <w:szCs w:val="20"/>
              </w:rPr>
              <w:t xml:space="preserve"> /</w:t>
            </w:r>
            <w:r w:rsidRPr="001514E7">
              <w:rPr>
                <w:rFonts w:cs="Arial"/>
                <w:sz w:val="20"/>
                <w:szCs w:val="20"/>
              </w:rPr>
              <w:t>cbc:Name</w:t>
            </w:r>
          </w:p>
        </w:tc>
        <w:tc>
          <w:tcPr>
            <w:tcW w:w="3888" w:type="dxa"/>
            <w:hideMark/>
          </w:tcPr>
          <w:p w14:paraId="4D657AC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AE8527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C2CBD52" w14:textId="77777777" w:rsidR="00C265D0" w:rsidRPr="001514E7" w:rsidRDefault="00C265D0" w:rsidP="001514E7">
            <w:pPr>
              <w:pStyle w:val="BodyText"/>
              <w:rPr>
                <w:rFonts w:cs="Arial"/>
                <w:sz w:val="20"/>
                <w:szCs w:val="20"/>
              </w:rPr>
            </w:pPr>
            <w:r w:rsidRPr="001514E7">
              <w:rPr>
                <w:rFonts w:cs="Arial"/>
                <w:sz w:val="20"/>
                <w:szCs w:val="20"/>
              </w:rPr>
              <w:t>ibt-042</w:t>
            </w:r>
          </w:p>
        </w:tc>
        <w:tc>
          <w:tcPr>
            <w:tcW w:w="8931" w:type="dxa"/>
            <w:hideMark/>
          </w:tcPr>
          <w:p w14:paraId="0B67D10D" w14:textId="3809FD3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cac:Contact</w:t>
            </w:r>
            <w:r>
              <w:rPr>
                <w:rFonts w:cs="Arial"/>
                <w:sz w:val="20"/>
                <w:szCs w:val="20"/>
              </w:rPr>
              <w:t xml:space="preserve"> /</w:t>
            </w:r>
            <w:r w:rsidRPr="001514E7">
              <w:rPr>
                <w:rFonts w:cs="Arial"/>
                <w:sz w:val="20"/>
                <w:szCs w:val="20"/>
              </w:rPr>
              <w:t>cbc:Telephone</w:t>
            </w:r>
          </w:p>
        </w:tc>
        <w:tc>
          <w:tcPr>
            <w:tcW w:w="3888" w:type="dxa"/>
            <w:hideMark/>
          </w:tcPr>
          <w:p w14:paraId="28CBA6AE"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57B9D9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DB16851" w14:textId="77777777" w:rsidR="00C265D0" w:rsidRPr="001514E7" w:rsidRDefault="00C265D0" w:rsidP="001514E7">
            <w:pPr>
              <w:pStyle w:val="BodyText"/>
              <w:rPr>
                <w:rFonts w:cs="Arial"/>
                <w:sz w:val="20"/>
                <w:szCs w:val="20"/>
              </w:rPr>
            </w:pPr>
            <w:r w:rsidRPr="001514E7">
              <w:rPr>
                <w:rFonts w:cs="Arial"/>
                <w:sz w:val="20"/>
                <w:szCs w:val="20"/>
              </w:rPr>
              <w:t>ibt-043</w:t>
            </w:r>
          </w:p>
        </w:tc>
        <w:tc>
          <w:tcPr>
            <w:tcW w:w="8931" w:type="dxa"/>
            <w:hideMark/>
          </w:tcPr>
          <w:p w14:paraId="59FBBC46" w14:textId="057D977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cac:Contact</w:t>
            </w:r>
            <w:r>
              <w:rPr>
                <w:rFonts w:cs="Arial"/>
                <w:sz w:val="20"/>
                <w:szCs w:val="20"/>
              </w:rPr>
              <w:t xml:space="preserve"> /</w:t>
            </w:r>
            <w:r w:rsidRPr="001514E7">
              <w:rPr>
                <w:rFonts w:cs="Arial"/>
                <w:sz w:val="20"/>
                <w:szCs w:val="20"/>
              </w:rPr>
              <w:t>cbc:ElectronicMail</w:t>
            </w:r>
          </w:p>
        </w:tc>
        <w:tc>
          <w:tcPr>
            <w:tcW w:w="3888" w:type="dxa"/>
            <w:hideMark/>
          </w:tcPr>
          <w:p w14:paraId="2972A2E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57B301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259C2EE" w14:textId="77777777" w:rsidR="00C265D0" w:rsidRPr="001514E7" w:rsidRDefault="00C265D0" w:rsidP="001514E7">
            <w:pPr>
              <w:pStyle w:val="BodyText"/>
              <w:rPr>
                <w:rFonts w:cs="Arial"/>
                <w:sz w:val="20"/>
                <w:szCs w:val="20"/>
              </w:rPr>
            </w:pPr>
            <w:r w:rsidRPr="001514E7">
              <w:rPr>
                <w:rFonts w:cs="Arial"/>
                <w:sz w:val="20"/>
                <w:szCs w:val="20"/>
              </w:rPr>
              <w:lastRenderedPageBreak/>
              <w:t>ibg-07</w:t>
            </w:r>
          </w:p>
        </w:tc>
        <w:tc>
          <w:tcPr>
            <w:tcW w:w="8931" w:type="dxa"/>
            <w:hideMark/>
          </w:tcPr>
          <w:p w14:paraId="7898282F" w14:textId="263F67B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p>
        </w:tc>
        <w:tc>
          <w:tcPr>
            <w:tcW w:w="3888" w:type="dxa"/>
            <w:hideMark/>
          </w:tcPr>
          <w:p w14:paraId="004A798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CA714D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1F14683"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302AED1A" w14:textId="5D98918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p>
        </w:tc>
        <w:tc>
          <w:tcPr>
            <w:tcW w:w="3888" w:type="dxa"/>
            <w:hideMark/>
          </w:tcPr>
          <w:p w14:paraId="79D6CC4B"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86784E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0D71C53" w14:textId="77777777" w:rsidR="00C265D0" w:rsidRPr="001514E7" w:rsidRDefault="00C265D0" w:rsidP="001514E7">
            <w:pPr>
              <w:pStyle w:val="BodyText"/>
              <w:rPr>
                <w:rFonts w:cs="Arial"/>
                <w:sz w:val="20"/>
                <w:szCs w:val="20"/>
              </w:rPr>
            </w:pPr>
            <w:r w:rsidRPr="001514E7">
              <w:rPr>
                <w:rFonts w:cs="Arial"/>
                <w:sz w:val="20"/>
                <w:szCs w:val="20"/>
              </w:rPr>
              <w:t>ibt-049</w:t>
            </w:r>
          </w:p>
        </w:tc>
        <w:tc>
          <w:tcPr>
            <w:tcW w:w="8931" w:type="dxa"/>
            <w:hideMark/>
          </w:tcPr>
          <w:p w14:paraId="47667A30" w14:textId="0C7700B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cbc:EndpointID</w:t>
            </w:r>
          </w:p>
        </w:tc>
        <w:tc>
          <w:tcPr>
            <w:tcW w:w="3888" w:type="dxa"/>
            <w:hideMark/>
          </w:tcPr>
          <w:p w14:paraId="416A5BB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4A98DD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662F1BB" w14:textId="77777777" w:rsidR="00C265D0" w:rsidRPr="001514E7" w:rsidRDefault="00C265D0" w:rsidP="001514E7">
            <w:pPr>
              <w:pStyle w:val="BodyText"/>
              <w:rPr>
                <w:rFonts w:cs="Arial"/>
                <w:sz w:val="20"/>
                <w:szCs w:val="20"/>
              </w:rPr>
            </w:pPr>
            <w:r w:rsidRPr="001514E7">
              <w:rPr>
                <w:rFonts w:cs="Arial"/>
                <w:sz w:val="20"/>
                <w:szCs w:val="20"/>
              </w:rPr>
              <w:t>ibt-049-1</w:t>
            </w:r>
          </w:p>
        </w:tc>
        <w:tc>
          <w:tcPr>
            <w:tcW w:w="8931" w:type="dxa"/>
            <w:hideMark/>
          </w:tcPr>
          <w:p w14:paraId="3CE05BEA" w14:textId="28A6027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cbc:EndpointID</w:t>
            </w:r>
            <w:r>
              <w:rPr>
                <w:rFonts w:cs="Arial"/>
                <w:sz w:val="20"/>
                <w:szCs w:val="20"/>
              </w:rPr>
              <w:t xml:space="preserve"> /</w:t>
            </w:r>
            <w:r w:rsidRPr="001514E7">
              <w:rPr>
                <w:rFonts w:cs="Arial"/>
                <w:sz w:val="20"/>
                <w:szCs w:val="20"/>
              </w:rPr>
              <w:t>@schemeID</w:t>
            </w:r>
          </w:p>
        </w:tc>
        <w:tc>
          <w:tcPr>
            <w:tcW w:w="3888" w:type="dxa"/>
            <w:hideMark/>
          </w:tcPr>
          <w:p w14:paraId="0632F6B4"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AC71BC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7B37C65"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BB8223C" w14:textId="2F01EAD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cac:PartyIdentification</w:t>
            </w:r>
          </w:p>
        </w:tc>
        <w:tc>
          <w:tcPr>
            <w:tcW w:w="3888" w:type="dxa"/>
            <w:hideMark/>
          </w:tcPr>
          <w:p w14:paraId="02060EB9"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DE95D19"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382A44C" w14:textId="77777777" w:rsidR="00C265D0" w:rsidRPr="001514E7" w:rsidRDefault="00C265D0" w:rsidP="001514E7">
            <w:pPr>
              <w:pStyle w:val="BodyText"/>
              <w:rPr>
                <w:rFonts w:cs="Arial"/>
                <w:sz w:val="20"/>
                <w:szCs w:val="20"/>
              </w:rPr>
            </w:pPr>
            <w:r w:rsidRPr="001514E7">
              <w:rPr>
                <w:rFonts w:cs="Arial"/>
                <w:sz w:val="20"/>
                <w:szCs w:val="20"/>
              </w:rPr>
              <w:t>ibt-046</w:t>
            </w:r>
          </w:p>
        </w:tc>
        <w:tc>
          <w:tcPr>
            <w:tcW w:w="8931" w:type="dxa"/>
            <w:hideMark/>
          </w:tcPr>
          <w:p w14:paraId="05E5D832" w14:textId="3E2E556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cac:PartyIdentification</w:t>
            </w:r>
            <w:r>
              <w:rPr>
                <w:rFonts w:cs="Arial"/>
                <w:sz w:val="20"/>
                <w:szCs w:val="20"/>
              </w:rPr>
              <w:t xml:space="preserve"> /</w:t>
            </w:r>
            <w:r w:rsidRPr="001514E7">
              <w:rPr>
                <w:rFonts w:cs="Arial"/>
                <w:sz w:val="20"/>
                <w:szCs w:val="20"/>
              </w:rPr>
              <w:t>cbc:ID</w:t>
            </w:r>
          </w:p>
        </w:tc>
        <w:tc>
          <w:tcPr>
            <w:tcW w:w="3888" w:type="dxa"/>
            <w:hideMark/>
          </w:tcPr>
          <w:p w14:paraId="5DA3AEC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4BED21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CA549F1" w14:textId="77777777" w:rsidR="00C265D0" w:rsidRPr="001514E7" w:rsidRDefault="00C265D0" w:rsidP="001514E7">
            <w:pPr>
              <w:pStyle w:val="BodyText"/>
              <w:rPr>
                <w:rFonts w:cs="Arial"/>
                <w:sz w:val="20"/>
                <w:szCs w:val="20"/>
              </w:rPr>
            </w:pPr>
            <w:r w:rsidRPr="001514E7">
              <w:rPr>
                <w:rFonts w:cs="Arial"/>
                <w:sz w:val="20"/>
                <w:szCs w:val="20"/>
              </w:rPr>
              <w:t>ibt-046-1</w:t>
            </w:r>
          </w:p>
        </w:tc>
        <w:tc>
          <w:tcPr>
            <w:tcW w:w="8931" w:type="dxa"/>
            <w:hideMark/>
          </w:tcPr>
          <w:p w14:paraId="1C1295CB" w14:textId="4078A5C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cac:PartyIdentification</w:t>
            </w:r>
            <w:r>
              <w:rPr>
                <w:rFonts w:cs="Arial"/>
                <w:sz w:val="20"/>
                <w:szCs w:val="20"/>
              </w:rPr>
              <w:t xml:space="preserve"> /</w:t>
            </w:r>
            <w:r w:rsidRPr="001514E7">
              <w:rPr>
                <w:rFonts w:cs="Arial"/>
                <w:sz w:val="20"/>
                <w:szCs w:val="20"/>
              </w:rPr>
              <w:t>cbc:ID</w:t>
            </w:r>
            <w:r>
              <w:rPr>
                <w:rFonts w:cs="Arial"/>
                <w:sz w:val="20"/>
                <w:szCs w:val="20"/>
              </w:rPr>
              <w:t xml:space="preserve"> /</w:t>
            </w:r>
            <w:r w:rsidRPr="001514E7">
              <w:rPr>
                <w:rFonts w:cs="Arial"/>
                <w:sz w:val="20"/>
                <w:szCs w:val="20"/>
              </w:rPr>
              <w:t>@schemeID</w:t>
            </w:r>
          </w:p>
        </w:tc>
        <w:tc>
          <w:tcPr>
            <w:tcW w:w="3888" w:type="dxa"/>
            <w:hideMark/>
          </w:tcPr>
          <w:p w14:paraId="10094E5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28706A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78DEAD5"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A76D59B" w14:textId="0E20C3F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cac:PartyName</w:t>
            </w:r>
          </w:p>
        </w:tc>
        <w:tc>
          <w:tcPr>
            <w:tcW w:w="3888" w:type="dxa"/>
            <w:hideMark/>
          </w:tcPr>
          <w:p w14:paraId="4BED682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7895B7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1160243" w14:textId="77777777" w:rsidR="00C265D0" w:rsidRPr="001514E7" w:rsidRDefault="00C265D0" w:rsidP="001514E7">
            <w:pPr>
              <w:pStyle w:val="BodyText"/>
              <w:rPr>
                <w:rFonts w:cs="Arial"/>
                <w:sz w:val="20"/>
                <w:szCs w:val="20"/>
              </w:rPr>
            </w:pPr>
            <w:r w:rsidRPr="001514E7">
              <w:rPr>
                <w:rFonts w:cs="Arial"/>
                <w:sz w:val="20"/>
                <w:szCs w:val="20"/>
              </w:rPr>
              <w:t>ibt-045</w:t>
            </w:r>
          </w:p>
        </w:tc>
        <w:tc>
          <w:tcPr>
            <w:tcW w:w="8931" w:type="dxa"/>
            <w:hideMark/>
          </w:tcPr>
          <w:p w14:paraId="7461B1E2" w14:textId="00D9350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cac:PartyName</w:t>
            </w:r>
            <w:r>
              <w:rPr>
                <w:rFonts w:cs="Arial"/>
                <w:sz w:val="20"/>
                <w:szCs w:val="20"/>
              </w:rPr>
              <w:t xml:space="preserve"> /</w:t>
            </w:r>
            <w:r w:rsidRPr="001514E7">
              <w:rPr>
                <w:rFonts w:cs="Arial"/>
                <w:sz w:val="20"/>
                <w:szCs w:val="20"/>
              </w:rPr>
              <w:t>cbc:Name</w:t>
            </w:r>
          </w:p>
        </w:tc>
        <w:tc>
          <w:tcPr>
            <w:tcW w:w="3888" w:type="dxa"/>
            <w:hideMark/>
          </w:tcPr>
          <w:p w14:paraId="62F21A8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2CCCCC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B8740BE" w14:textId="77777777" w:rsidR="00C265D0" w:rsidRPr="001514E7" w:rsidRDefault="00C265D0" w:rsidP="001514E7">
            <w:pPr>
              <w:pStyle w:val="BodyText"/>
              <w:rPr>
                <w:rFonts w:cs="Arial"/>
                <w:sz w:val="20"/>
                <w:szCs w:val="20"/>
              </w:rPr>
            </w:pPr>
            <w:r w:rsidRPr="001514E7">
              <w:rPr>
                <w:rFonts w:cs="Arial"/>
                <w:sz w:val="20"/>
                <w:szCs w:val="20"/>
              </w:rPr>
              <w:t>ibg-08</w:t>
            </w:r>
          </w:p>
        </w:tc>
        <w:tc>
          <w:tcPr>
            <w:tcW w:w="8931" w:type="dxa"/>
            <w:hideMark/>
          </w:tcPr>
          <w:p w14:paraId="6ECBA8AA" w14:textId="1BE9D7B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p>
        </w:tc>
        <w:tc>
          <w:tcPr>
            <w:tcW w:w="3888" w:type="dxa"/>
            <w:hideMark/>
          </w:tcPr>
          <w:p w14:paraId="16127453"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B0C648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5D95A64" w14:textId="77777777" w:rsidR="00C265D0" w:rsidRPr="001514E7" w:rsidRDefault="00C265D0" w:rsidP="001514E7">
            <w:pPr>
              <w:pStyle w:val="BodyText"/>
              <w:rPr>
                <w:rFonts w:cs="Arial"/>
                <w:sz w:val="20"/>
                <w:szCs w:val="20"/>
              </w:rPr>
            </w:pPr>
            <w:r w:rsidRPr="001514E7">
              <w:rPr>
                <w:rFonts w:cs="Arial"/>
                <w:sz w:val="20"/>
                <w:szCs w:val="20"/>
              </w:rPr>
              <w:t>ibt-050</w:t>
            </w:r>
          </w:p>
        </w:tc>
        <w:tc>
          <w:tcPr>
            <w:tcW w:w="8931" w:type="dxa"/>
            <w:hideMark/>
          </w:tcPr>
          <w:p w14:paraId="2E6D9595" w14:textId="6E3C093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cbc:StreetName</w:t>
            </w:r>
          </w:p>
        </w:tc>
        <w:tc>
          <w:tcPr>
            <w:tcW w:w="3888" w:type="dxa"/>
            <w:hideMark/>
          </w:tcPr>
          <w:p w14:paraId="3D10344B"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6DE76D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578FE42" w14:textId="77777777" w:rsidR="00C265D0" w:rsidRPr="001514E7" w:rsidRDefault="00C265D0" w:rsidP="001514E7">
            <w:pPr>
              <w:pStyle w:val="BodyText"/>
              <w:rPr>
                <w:rFonts w:cs="Arial"/>
                <w:sz w:val="20"/>
                <w:szCs w:val="20"/>
              </w:rPr>
            </w:pPr>
            <w:r w:rsidRPr="001514E7">
              <w:rPr>
                <w:rFonts w:cs="Arial"/>
                <w:sz w:val="20"/>
                <w:szCs w:val="20"/>
              </w:rPr>
              <w:t>ibt-051</w:t>
            </w:r>
          </w:p>
        </w:tc>
        <w:tc>
          <w:tcPr>
            <w:tcW w:w="8931" w:type="dxa"/>
            <w:hideMark/>
          </w:tcPr>
          <w:p w14:paraId="6DBF0FCD" w14:textId="69B74ED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cbc:AdditionalStreetName</w:t>
            </w:r>
          </w:p>
        </w:tc>
        <w:tc>
          <w:tcPr>
            <w:tcW w:w="3888" w:type="dxa"/>
            <w:hideMark/>
          </w:tcPr>
          <w:p w14:paraId="55CE25E8"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146A2D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F82F227" w14:textId="77777777" w:rsidR="00C265D0" w:rsidRPr="001514E7" w:rsidRDefault="00C265D0" w:rsidP="001514E7">
            <w:pPr>
              <w:pStyle w:val="BodyText"/>
              <w:rPr>
                <w:rFonts w:cs="Arial"/>
                <w:sz w:val="20"/>
                <w:szCs w:val="20"/>
              </w:rPr>
            </w:pPr>
            <w:r w:rsidRPr="001514E7">
              <w:rPr>
                <w:rFonts w:cs="Arial"/>
                <w:sz w:val="20"/>
                <w:szCs w:val="20"/>
              </w:rPr>
              <w:t>ibt-052</w:t>
            </w:r>
          </w:p>
        </w:tc>
        <w:tc>
          <w:tcPr>
            <w:tcW w:w="8931" w:type="dxa"/>
            <w:hideMark/>
          </w:tcPr>
          <w:p w14:paraId="2D906AEE" w14:textId="12A0A08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cbc:CityName</w:t>
            </w:r>
          </w:p>
        </w:tc>
        <w:tc>
          <w:tcPr>
            <w:tcW w:w="3888" w:type="dxa"/>
            <w:hideMark/>
          </w:tcPr>
          <w:p w14:paraId="1862FF1C"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EA09C1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DE16FA4" w14:textId="77777777" w:rsidR="00C265D0" w:rsidRPr="001514E7" w:rsidRDefault="00C265D0" w:rsidP="001514E7">
            <w:pPr>
              <w:pStyle w:val="BodyText"/>
              <w:rPr>
                <w:rFonts w:cs="Arial"/>
                <w:sz w:val="20"/>
                <w:szCs w:val="20"/>
              </w:rPr>
            </w:pPr>
            <w:r w:rsidRPr="001514E7">
              <w:rPr>
                <w:rFonts w:cs="Arial"/>
                <w:sz w:val="20"/>
                <w:szCs w:val="20"/>
              </w:rPr>
              <w:t>ibt-053</w:t>
            </w:r>
          </w:p>
        </w:tc>
        <w:tc>
          <w:tcPr>
            <w:tcW w:w="8931" w:type="dxa"/>
            <w:hideMark/>
          </w:tcPr>
          <w:p w14:paraId="0C84AB24" w14:textId="4A1A5B2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cbc:PostalZone</w:t>
            </w:r>
          </w:p>
        </w:tc>
        <w:tc>
          <w:tcPr>
            <w:tcW w:w="3888" w:type="dxa"/>
            <w:hideMark/>
          </w:tcPr>
          <w:p w14:paraId="58A63F4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306212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2918642" w14:textId="77777777" w:rsidR="00C265D0" w:rsidRPr="001514E7" w:rsidRDefault="00C265D0" w:rsidP="001514E7">
            <w:pPr>
              <w:pStyle w:val="BodyText"/>
              <w:rPr>
                <w:rFonts w:cs="Arial"/>
                <w:sz w:val="20"/>
                <w:szCs w:val="20"/>
              </w:rPr>
            </w:pPr>
            <w:r w:rsidRPr="001514E7">
              <w:rPr>
                <w:rFonts w:cs="Arial"/>
                <w:sz w:val="20"/>
                <w:szCs w:val="20"/>
              </w:rPr>
              <w:t>ibt-054</w:t>
            </w:r>
          </w:p>
        </w:tc>
        <w:tc>
          <w:tcPr>
            <w:tcW w:w="8931" w:type="dxa"/>
            <w:hideMark/>
          </w:tcPr>
          <w:p w14:paraId="13D872A3" w14:textId="445DF67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cbc:CountrySubentity</w:t>
            </w:r>
          </w:p>
        </w:tc>
        <w:tc>
          <w:tcPr>
            <w:tcW w:w="3888" w:type="dxa"/>
            <w:hideMark/>
          </w:tcPr>
          <w:p w14:paraId="71B296D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E6E71D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D31F9FB"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14FE9DA" w14:textId="2188F08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cac:AddressLine</w:t>
            </w:r>
          </w:p>
        </w:tc>
        <w:tc>
          <w:tcPr>
            <w:tcW w:w="3888" w:type="dxa"/>
            <w:hideMark/>
          </w:tcPr>
          <w:p w14:paraId="31CB179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AE2468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E1203E5" w14:textId="77777777" w:rsidR="00C265D0" w:rsidRPr="001514E7" w:rsidRDefault="00C265D0" w:rsidP="001514E7">
            <w:pPr>
              <w:pStyle w:val="BodyText"/>
              <w:rPr>
                <w:rFonts w:cs="Arial"/>
                <w:sz w:val="20"/>
                <w:szCs w:val="20"/>
              </w:rPr>
            </w:pPr>
            <w:r w:rsidRPr="001514E7">
              <w:rPr>
                <w:rFonts w:cs="Arial"/>
                <w:sz w:val="20"/>
                <w:szCs w:val="20"/>
              </w:rPr>
              <w:t>ibt-163</w:t>
            </w:r>
          </w:p>
        </w:tc>
        <w:tc>
          <w:tcPr>
            <w:tcW w:w="8931" w:type="dxa"/>
            <w:hideMark/>
          </w:tcPr>
          <w:p w14:paraId="442C4A6C" w14:textId="6D02B8A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cac:AddressLine</w:t>
            </w:r>
            <w:r>
              <w:rPr>
                <w:rFonts w:cs="Arial"/>
                <w:sz w:val="20"/>
                <w:szCs w:val="20"/>
              </w:rPr>
              <w:t xml:space="preserve"> /</w:t>
            </w:r>
            <w:r w:rsidRPr="001514E7">
              <w:rPr>
                <w:rFonts w:cs="Arial"/>
                <w:sz w:val="20"/>
                <w:szCs w:val="20"/>
              </w:rPr>
              <w:t>cbc:Line</w:t>
            </w:r>
          </w:p>
        </w:tc>
        <w:tc>
          <w:tcPr>
            <w:tcW w:w="3888" w:type="dxa"/>
            <w:hideMark/>
          </w:tcPr>
          <w:p w14:paraId="722FF02A"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D7E27B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5B7B881"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42DE73B" w14:textId="01CE954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cac:Country</w:t>
            </w:r>
          </w:p>
        </w:tc>
        <w:tc>
          <w:tcPr>
            <w:tcW w:w="3888" w:type="dxa"/>
            <w:hideMark/>
          </w:tcPr>
          <w:p w14:paraId="200CAF6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2F958F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BC5B075" w14:textId="77777777" w:rsidR="00C265D0" w:rsidRPr="001514E7" w:rsidRDefault="00C265D0" w:rsidP="001514E7">
            <w:pPr>
              <w:pStyle w:val="BodyText"/>
              <w:rPr>
                <w:rFonts w:cs="Arial"/>
                <w:sz w:val="20"/>
                <w:szCs w:val="20"/>
              </w:rPr>
            </w:pPr>
            <w:r w:rsidRPr="001514E7">
              <w:rPr>
                <w:rFonts w:cs="Arial"/>
                <w:sz w:val="20"/>
                <w:szCs w:val="20"/>
              </w:rPr>
              <w:t>ibt-055</w:t>
            </w:r>
          </w:p>
        </w:tc>
        <w:tc>
          <w:tcPr>
            <w:tcW w:w="8931" w:type="dxa"/>
            <w:hideMark/>
          </w:tcPr>
          <w:p w14:paraId="3A0F3559" w14:textId="1BA3E4C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cac:Country</w:t>
            </w:r>
            <w:r>
              <w:rPr>
                <w:rFonts w:cs="Arial"/>
                <w:sz w:val="20"/>
                <w:szCs w:val="20"/>
              </w:rPr>
              <w:t xml:space="preserve"> /</w:t>
            </w:r>
            <w:r w:rsidRPr="001514E7">
              <w:rPr>
                <w:rFonts w:cs="Arial"/>
                <w:sz w:val="20"/>
                <w:szCs w:val="20"/>
              </w:rPr>
              <w:t>cbc:IdentificationCode</w:t>
            </w:r>
          </w:p>
        </w:tc>
        <w:tc>
          <w:tcPr>
            <w:tcW w:w="3888" w:type="dxa"/>
            <w:hideMark/>
          </w:tcPr>
          <w:p w14:paraId="747E5DB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AB59039"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2D81C7B"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7C97F9D" w14:textId="0B8B9B91"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p>
        </w:tc>
        <w:tc>
          <w:tcPr>
            <w:tcW w:w="3888" w:type="dxa"/>
            <w:hideMark/>
          </w:tcPr>
          <w:p w14:paraId="2831773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058F6C7"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26ADCB5" w14:textId="77777777" w:rsidR="00C265D0" w:rsidRPr="001514E7" w:rsidRDefault="00C265D0" w:rsidP="001514E7">
            <w:pPr>
              <w:pStyle w:val="BodyText"/>
              <w:rPr>
                <w:rFonts w:cs="Arial"/>
                <w:sz w:val="20"/>
                <w:szCs w:val="20"/>
              </w:rPr>
            </w:pPr>
            <w:r w:rsidRPr="001514E7">
              <w:rPr>
                <w:rFonts w:cs="Arial"/>
                <w:sz w:val="20"/>
                <w:szCs w:val="20"/>
              </w:rPr>
              <w:t>ibt-048</w:t>
            </w:r>
          </w:p>
        </w:tc>
        <w:tc>
          <w:tcPr>
            <w:tcW w:w="8931" w:type="dxa"/>
            <w:hideMark/>
          </w:tcPr>
          <w:p w14:paraId="68A1EB36" w14:textId="2A38E04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cbc:CompanyID</w:t>
            </w:r>
          </w:p>
        </w:tc>
        <w:tc>
          <w:tcPr>
            <w:tcW w:w="3888" w:type="dxa"/>
            <w:hideMark/>
          </w:tcPr>
          <w:p w14:paraId="26C9603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2A3BBD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0000077"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B1EBCB4" w14:textId="217062FA"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cac:TaxScheme</w:t>
            </w:r>
          </w:p>
        </w:tc>
        <w:tc>
          <w:tcPr>
            <w:tcW w:w="3888" w:type="dxa"/>
            <w:hideMark/>
          </w:tcPr>
          <w:p w14:paraId="653A3FA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D5B6E1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E6A978D"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6A44D1A3" w14:textId="7E584CC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cac:TaxScheme</w:t>
            </w:r>
            <w:r>
              <w:rPr>
                <w:rFonts w:cs="Arial"/>
                <w:sz w:val="20"/>
                <w:szCs w:val="20"/>
              </w:rPr>
              <w:t xml:space="preserve"> /</w:t>
            </w:r>
            <w:r w:rsidRPr="001514E7">
              <w:rPr>
                <w:rFonts w:cs="Arial"/>
                <w:sz w:val="20"/>
                <w:szCs w:val="20"/>
              </w:rPr>
              <w:t>cbc:ID</w:t>
            </w:r>
          </w:p>
        </w:tc>
        <w:tc>
          <w:tcPr>
            <w:tcW w:w="3888" w:type="dxa"/>
            <w:hideMark/>
          </w:tcPr>
          <w:p w14:paraId="6D2B5D1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6E6743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79B9EBB" w14:textId="77777777" w:rsidR="00C265D0" w:rsidRPr="001514E7" w:rsidRDefault="00C265D0" w:rsidP="001514E7">
            <w:pPr>
              <w:pStyle w:val="BodyText"/>
              <w:rPr>
                <w:rFonts w:cs="Arial"/>
                <w:sz w:val="20"/>
                <w:szCs w:val="20"/>
              </w:rPr>
            </w:pPr>
            <w:r w:rsidRPr="001514E7">
              <w:rPr>
                <w:rFonts w:cs="Arial"/>
                <w:sz w:val="20"/>
                <w:szCs w:val="20"/>
              </w:rPr>
              <w:lastRenderedPageBreak/>
              <w:t> </w:t>
            </w:r>
          </w:p>
        </w:tc>
        <w:tc>
          <w:tcPr>
            <w:tcW w:w="8931" w:type="dxa"/>
            <w:hideMark/>
          </w:tcPr>
          <w:p w14:paraId="08254A1F" w14:textId="1BCB1A5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p>
        </w:tc>
        <w:tc>
          <w:tcPr>
            <w:tcW w:w="3888" w:type="dxa"/>
            <w:hideMark/>
          </w:tcPr>
          <w:p w14:paraId="1999471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13CC63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205BABF" w14:textId="77777777" w:rsidR="00C265D0" w:rsidRPr="001514E7" w:rsidRDefault="00C265D0" w:rsidP="001514E7">
            <w:pPr>
              <w:pStyle w:val="BodyText"/>
              <w:rPr>
                <w:rFonts w:cs="Arial"/>
                <w:sz w:val="20"/>
                <w:szCs w:val="20"/>
              </w:rPr>
            </w:pPr>
            <w:r w:rsidRPr="001514E7">
              <w:rPr>
                <w:rFonts w:cs="Arial"/>
                <w:sz w:val="20"/>
                <w:szCs w:val="20"/>
              </w:rPr>
              <w:t>ibt-044</w:t>
            </w:r>
          </w:p>
        </w:tc>
        <w:tc>
          <w:tcPr>
            <w:tcW w:w="8931" w:type="dxa"/>
            <w:hideMark/>
          </w:tcPr>
          <w:p w14:paraId="60DA1DE2" w14:textId="70F2D4C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cbc:RegistrationName</w:t>
            </w:r>
          </w:p>
        </w:tc>
        <w:tc>
          <w:tcPr>
            <w:tcW w:w="3888" w:type="dxa"/>
            <w:hideMark/>
          </w:tcPr>
          <w:p w14:paraId="2AB9418B"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030074D"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38D49EE" w14:textId="77777777" w:rsidR="00C265D0" w:rsidRPr="001514E7" w:rsidRDefault="00C265D0" w:rsidP="001514E7">
            <w:pPr>
              <w:pStyle w:val="BodyText"/>
              <w:rPr>
                <w:rFonts w:cs="Arial"/>
                <w:sz w:val="20"/>
                <w:szCs w:val="20"/>
              </w:rPr>
            </w:pPr>
            <w:r w:rsidRPr="001514E7">
              <w:rPr>
                <w:rFonts w:cs="Arial"/>
                <w:sz w:val="20"/>
                <w:szCs w:val="20"/>
              </w:rPr>
              <w:t>ibt-047</w:t>
            </w:r>
          </w:p>
        </w:tc>
        <w:tc>
          <w:tcPr>
            <w:tcW w:w="8931" w:type="dxa"/>
            <w:hideMark/>
          </w:tcPr>
          <w:p w14:paraId="6E5A0567" w14:textId="2162986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cbc:CompanyID</w:t>
            </w:r>
          </w:p>
        </w:tc>
        <w:tc>
          <w:tcPr>
            <w:tcW w:w="3888" w:type="dxa"/>
            <w:hideMark/>
          </w:tcPr>
          <w:p w14:paraId="0E8E275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D67D180"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D94F64D" w14:textId="77777777" w:rsidR="00C265D0" w:rsidRPr="001514E7" w:rsidRDefault="00C265D0" w:rsidP="001514E7">
            <w:pPr>
              <w:pStyle w:val="BodyText"/>
              <w:rPr>
                <w:rFonts w:cs="Arial"/>
                <w:sz w:val="20"/>
                <w:szCs w:val="20"/>
              </w:rPr>
            </w:pPr>
            <w:r w:rsidRPr="001514E7">
              <w:rPr>
                <w:rFonts w:cs="Arial"/>
                <w:sz w:val="20"/>
                <w:szCs w:val="20"/>
              </w:rPr>
              <w:t>ibt-047-1</w:t>
            </w:r>
          </w:p>
        </w:tc>
        <w:tc>
          <w:tcPr>
            <w:tcW w:w="8931" w:type="dxa"/>
            <w:hideMark/>
          </w:tcPr>
          <w:p w14:paraId="56B9E660" w14:textId="605F192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cbc:CompanyID</w:t>
            </w:r>
            <w:r>
              <w:rPr>
                <w:rFonts w:cs="Arial"/>
                <w:sz w:val="20"/>
                <w:szCs w:val="20"/>
              </w:rPr>
              <w:t xml:space="preserve"> /</w:t>
            </w:r>
            <w:r w:rsidRPr="001514E7">
              <w:rPr>
                <w:rFonts w:cs="Arial"/>
                <w:sz w:val="20"/>
                <w:szCs w:val="20"/>
              </w:rPr>
              <w:t>@schemeID</w:t>
            </w:r>
          </w:p>
        </w:tc>
        <w:tc>
          <w:tcPr>
            <w:tcW w:w="3888" w:type="dxa"/>
            <w:hideMark/>
          </w:tcPr>
          <w:p w14:paraId="34C7DB3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87BB9DF"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2DD15DB" w14:textId="77777777" w:rsidR="00C265D0" w:rsidRPr="001514E7" w:rsidRDefault="00C265D0" w:rsidP="001514E7">
            <w:pPr>
              <w:pStyle w:val="BodyText"/>
              <w:rPr>
                <w:rFonts w:cs="Arial"/>
                <w:sz w:val="20"/>
                <w:szCs w:val="20"/>
              </w:rPr>
            </w:pPr>
            <w:r w:rsidRPr="001514E7">
              <w:rPr>
                <w:rFonts w:cs="Arial"/>
                <w:sz w:val="20"/>
                <w:szCs w:val="20"/>
              </w:rPr>
              <w:t>ibg-09</w:t>
            </w:r>
          </w:p>
        </w:tc>
        <w:tc>
          <w:tcPr>
            <w:tcW w:w="8931" w:type="dxa"/>
            <w:hideMark/>
          </w:tcPr>
          <w:p w14:paraId="269C6427" w14:textId="347299E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cac:Contact</w:t>
            </w:r>
          </w:p>
        </w:tc>
        <w:tc>
          <w:tcPr>
            <w:tcW w:w="3888" w:type="dxa"/>
            <w:hideMark/>
          </w:tcPr>
          <w:p w14:paraId="58BAEDBB"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B4B6E7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D9667F2" w14:textId="77777777" w:rsidR="00C265D0" w:rsidRPr="001514E7" w:rsidRDefault="00C265D0" w:rsidP="001514E7">
            <w:pPr>
              <w:pStyle w:val="BodyText"/>
              <w:rPr>
                <w:rFonts w:cs="Arial"/>
                <w:sz w:val="20"/>
                <w:szCs w:val="20"/>
              </w:rPr>
            </w:pPr>
            <w:r w:rsidRPr="001514E7">
              <w:rPr>
                <w:rFonts w:cs="Arial"/>
                <w:sz w:val="20"/>
                <w:szCs w:val="20"/>
              </w:rPr>
              <w:t>ibt-056</w:t>
            </w:r>
          </w:p>
        </w:tc>
        <w:tc>
          <w:tcPr>
            <w:tcW w:w="8931" w:type="dxa"/>
            <w:hideMark/>
          </w:tcPr>
          <w:p w14:paraId="5E1E70C6" w14:textId="0529113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cac:Contact</w:t>
            </w:r>
            <w:r>
              <w:rPr>
                <w:rFonts w:cs="Arial"/>
                <w:sz w:val="20"/>
                <w:szCs w:val="20"/>
              </w:rPr>
              <w:t xml:space="preserve"> /</w:t>
            </w:r>
            <w:r w:rsidRPr="001514E7">
              <w:rPr>
                <w:rFonts w:cs="Arial"/>
                <w:sz w:val="20"/>
                <w:szCs w:val="20"/>
              </w:rPr>
              <w:t>cbc:Name</w:t>
            </w:r>
          </w:p>
        </w:tc>
        <w:tc>
          <w:tcPr>
            <w:tcW w:w="3888" w:type="dxa"/>
            <w:hideMark/>
          </w:tcPr>
          <w:p w14:paraId="50D94F2B"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89B5E7F"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7DA6530" w14:textId="77777777" w:rsidR="00C265D0" w:rsidRPr="001514E7" w:rsidRDefault="00C265D0" w:rsidP="001514E7">
            <w:pPr>
              <w:pStyle w:val="BodyText"/>
              <w:rPr>
                <w:rFonts w:cs="Arial"/>
                <w:sz w:val="20"/>
                <w:szCs w:val="20"/>
              </w:rPr>
            </w:pPr>
            <w:r w:rsidRPr="001514E7">
              <w:rPr>
                <w:rFonts w:cs="Arial"/>
                <w:sz w:val="20"/>
                <w:szCs w:val="20"/>
              </w:rPr>
              <w:t>ibt-057</w:t>
            </w:r>
          </w:p>
        </w:tc>
        <w:tc>
          <w:tcPr>
            <w:tcW w:w="8931" w:type="dxa"/>
            <w:hideMark/>
          </w:tcPr>
          <w:p w14:paraId="6068A99E" w14:textId="7F56FAFB"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cac:Contact</w:t>
            </w:r>
            <w:r>
              <w:rPr>
                <w:rFonts w:cs="Arial"/>
                <w:sz w:val="20"/>
                <w:szCs w:val="20"/>
              </w:rPr>
              <w:t xml:space="preserve"> /</w:t>
            </w:r>
            <w:r w:rsidRPr="001514E7">
              <w:rPr>
                <w:rFonts w:cs="Arial"/>
                <w:sz w:val="20"/>
                <w:szCs w:val="20"/>
              </w:rPr>
              <w:t>cbc:Telephone</w:t>
            </w:r>
          </w:p>
        </w:tc>
        <w:tc>
          <w:tcPr>
            <w:tcW w:w="3888" w:type="dxa"/>
            <w:hideMark/>
          </w:tcPr>
          <w:p w14:paraId="2A4001AB"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0B968C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B851ADB" w14:textId="77777777" w:rsidR="00C265D0" w:rsidRPr="001514E7" w:rsidRDefault="00C265D0" w:rsidP="001514E7">
            <w:pPr>
              <w:pStyle w:val="BodyText"/>
              <w:rPr>
                <w:rFonts w:cs="Arial"/>
                <w:sz w:val="20"/>
                <w:szCs w:val="20"/>
              </w:rPr>
            </w:pPr>
            <w:r w:rsidRPr="001514E7">
              <w:rPr>
                <w:rFonts w:cs="Arial"/>
                <w:sz w:val="20"/>
                <w:szCs w:val="20"/>
              </w:rPr>
              <w:t>ibt-058</w:t>
            </w:r>
          </w:p>
        </w:tc>
        <w:tc>
          <w:tcPr>
            <w:tcW w:w="8931" w:type="dxa"/>
            <w:hideMark/>
          </w:tcPr>
          <w:p w14:paraId="1C6432E8" w14:textId="5091BEE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cac:Contact</w:t>
            </w:r>
            <w:r>
              <w:rPr>
                <w:rFonts w:cs="Arial"/>
                <w:sz w:val="20"/>
                <w:szCs w:val="20"/>
              </w:rPr>
              <w:t xml:space="preserve"> /</w:t>
            </w:r>
            <w:r w:rsidRPr="001514E7">
              <w:rPr>
                <w:rFonts w:cs="Arial"/>
                <w:sz w:val="20"/>
                <w:szCs w:val="20"/>
              </w:rPr>
              <w:t>cbc:ElectronicMail</w:t>
            </w:r>
          </w:p>
        </w:tc>
        <w:tc>
          <w:tcPr>
            <w:tcW w:w="3888" w:type="dxa"/>
            <w:hideMark/>
          </w:tcPr>
          <w:p w14:paraId="4B019E9C"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2B15B71"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3F5CBDF" w14:textId="77777777" w:rsidR="00C265D0" w:rsidRPr="001514E7" w:rsidRDefault="00C265D0" w:rsidP="001514E7">
            <w:pPr>
              <w:pStyle w:val="BodyText"/>
              <w:rPr>
                <w:rFonts w:cs="Arial"/>
                <w:sz w:val="20"/>
                <w:szCs w:val="20"/>
              </w:rPr>
            </w:pPr>
            <w:r w:rsidRPr="001514E7">
              <w:rPr>
                <w:rFonts w:cs="Arial"/>
                <w:sz w:val="20"/>
                <w:szCs w:val="20"/>
              </w:rPr>
              <w:t>ibg-10</w:t>
            </w:r>
          </w:p>
        </w:tc>
        <w:tc>
          <w:tcPr>
            <w:tcW w:w="8931" w:type="dxa"/>
            <w:hideMark/>
          </w:tcPr>
          <w:p w14:paraId="379B1695" w14:textId="297D96D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p>
        </w:tc>
        <w:tc>
          <w:tcPr>
            <w:tcW w:w="3888" w:type="dxa"/>
            <w:hideMark/>
          </w:tcPr>
          <w:p w14:paraId="53BE339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45A36E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90DCC20"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615CCBCD" w14:textId="10EE9AC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r>
              <w:rPr>
                <w:rFonts w:cs="Arial"/>
                <w:sz w:val="20"/>
                <w:szCs w:val="20"/>
              </w:rPr>
              <w:t xml:space="preserve"> /</w:t>
            </w:r>
            <w:r w:rsidRPr="001514E7">
              <w:rPr>
                <w:rFonts w:cs="Arial"/>
                <w:sz w:val="20"/>
                <w:szCs w:val="20"/>
              </w:rPr>
              <w:t>cac:PartyIdentification</w:t>
            </w:r>
          </w:p>
        </w:tc>
        <w:tc>
          <w:tcPr>
            <w:tcW w:w="3888" w:type="dxa"/>
            <w:hideMark/>
          </w:tcPr>
          <w:p w14:paraId="4003720E"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A0FB85D"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3F93AC6" w14:textId="77777777" w:rsidR="00C265D0" w:rsidRPr="001514E7" w:rsidRDefault="00C265D0" w:rsidP="001514E7">
            <w:pPr>
              <w:pStyle w:val="BodyText"/>
              <w:rPr>
                <w:rFonts w:cs="Arial"/>
                <w:sz w:val="20"/>
                <w:szCs w:val="20"/>
              </w:rPr>
            </w:pPr>
            <w:r w:rsidRPr="001514E7">
              <w:rPr>
                <w:rFonts w:cs="Arial"/>
                <w:sz w:val="20"/>
                <w:szCs w:val="20"/>
              </w:rPr>
              <w:t>ibt-060</w:t>
            </w:r>
          </w:p>
        </w:tc>
        <w:tc>
          <w:tcPr>
            <w:tcW w:w="8931" w:type="dxa"/>
            <w:hideMark/>
          </w:tcPr>
          <w:p w14:paraId="5B508543" w14:textId="02AA178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r>
              <w:rPr>
                <w:rFonts w:cs="Arial"/>
                <w:sz w:val="20"/>
                <w:szCs w:val="20"/>
              </w:rPr>
              <w:t xml:space="preserve"> /</w:t>
            </w:r>
            <w:r w:rsidRPr="001514E7">
              <w:rPr>
                <w:rFonts w:cs="Arial"/>
                <w:sz w:val="20"/>
                <w:szCs w:val="20"/>
              </w:rPr>
              <w:t>cac:PartyIdentification</w:t>
            </w:r>
            <w:r>
              <w:rPr>
                <w:rFonts w:cs="Arial"/>
                <w:sz w:val="20"/>
                <w:szCs w:val="20"/>
              </w:rPr>
              <w:t xml:space="preserve"> /</w:t>
            </w:r>
            <w:r w:rsidRPr="001514E7">
              <w:rPr>
                <w:rFonts w:cs="Arial"/>
                <w:sz w:val="20"/>
                <w:szCs w:val="20"/>
              </w:rPr>
              <w:t>cbc:ID</w:t>
            </w:r>
          </w:p>
        </w:tc>
        <w:tc>
          <w:tcPr>
            <w:tcW w:w="3888" w:type="dxa"/>
            <w:hideMark/>
          </w:tcPr>
          <w:p w14:paraId="3B15322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8A3B74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820AD64" w14:textId="77777777" w:rsidR="00C265D0" w:rsidRPr="001514E7" w:rsidRDefault="00C265D0" w:rsidP="001514E7">
            <w:pPr>
              <w:pStyle w:val="BodyText"/>
              <w:rPr>
                <w:rFonts w:cs="Arial"/>
                <w:sz w:val="20"/>
                <w:szCs w:val="20"/>
              </w:rPr>
            </w:pPr>
            <w:r w:rsidRPr="001514E7">
              <w:rPr>
                <w:rFonts w:cs="Arial"/>
                <w:sz w:val="20"/>
                <w:szCs w:val="20"/>
              </w:rPr>
              <w:t>ibt-060-1</w:t>
            </w:r>
          </w:p>
        </w:tc>
        <w:tc>
          <w:tcPr>
            <w:tcW w:w="8931" w:type="dxa"/>
            <w:hideMark/>
          </w:tcPr>
          <w:p w14:paraId="68A8947E" w14:textId="342AE0D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r>
              <w:rPr>
                <w:rFonts w:cs="Arial"/>
                <w:sz w:val="20"/>
                <w:szCs w:val="20"/>
              </w:rPr>
              <w:t xml:space="preserve"> /</w:t>
            </w:r>
            <w:r w:rsidRPr="001514E7">
              <w:rPr>
                <w:rFonts w:cs="Arial"/>
                <w:sz w:val="20"/>
                <w:szCs w:val="20"/>
              </w:rPr>
              <w:t>cac:PartyIdentification</w:t>
            </w:r>
            <w:r>
              <w:rPr>
                <w:rFonts w:cs="Arial"/>
                <w:sz w:val="20"/>
                <w:szCs w:val="20"/>
              </w:rPr>
              <w:t xml:space="preserve"> /</w:t>
            </w:r>
            <w:r w:rsidRPr="001514E7">
              <w:rPr>
                <w:rFonts w:cs="Arial"/>
                <w:sz w:val="20"/>
                <w:szCs w:val="20"/>
              </w:rPr>
              <w:t>cbc:ID</w:t>
            </w:r>
            <w:r>
              <w:rPr>
                <w:rFonts w:cs="Arial"/>
                <w:sz w:val="20"/>
                <w:szCs w:val="20"/>
              </w:rPr>
              <w:t xml:space="preserve"> /</w:t>
            </w:r>
            <w:r w:rsidRPr="001514E7">
              <w:rPr>
                <w:rFonts w:cs="Arial"/>
                <w:sz w:val="20"/>
                <w:szCs w:val="20"/>
              </w:rPr>
              <w:t>@schemeID</w:t>
            </w:r>
          </w:p>
        </w:tc>
        <w:tc>
          <w:tcPr>
            <w:tcW w:w="3888" w:type="dxa"/>
            <w:hideMark/>
          </w:tcPr>
          <w:p w14:paraId="2655845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102B66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BBA1E71"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6E2EA931" w14:textId="7964B9E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r>
              <w:rPr>
                <w:rFonts w:cs="Arial"/>
                <w:sz w:val="20"/>
                <w:szCs w:val="20"/>
              </w:rPr>
              <w:t xml:space="preserve"> /</w:t>
            </w:r>
            <w:r w:rsidRPr="001514E7">
              <w:rPr>
                <w:rFonts w:cs="Arial"/>
                <w:sz w:val="20"/>
                <w:szCs w:val="20"/>
              </w:rPr>
              <w:t>cac:PartyName</w:t>
            </w:r>
          </w:p>
        </w:tc>
        <w:tc>
          <w:tcPr>
            <w:tcW w:w="3888" w:type="dxa"/>
            <w:hideMark/>
          </w:tcPr>
          <w:p w14:paraId="0F1DBC5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39DE19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01BB693" w14:textId="77777777" w:rsidR="00C265D0" w:rsidRPr="001514E7" w:rsidRDefault="00C265D0" w:rsidP="001514E7">
            <w:pPr>
              <w:pStyle w:val="BodyText"/>
              <w:rPr>
                <w:rFonts w:cs="Arial"/>
                <w:sz w:val="20"/>
                <w:szCs w:val="20"/>
              </w:rPr>
            </w:pPr>
            <w:r w:rsidRPr="001514E7">
              <w:rPr>
                <w:rFonts w:cs="Arial"/>
                <w:sz w:val="20"/>
                <w:szCs w:val="20"/>
              </w:rPr>
              <w:t>ibt-059</w:t>
            </w:r>
          </w:p>
        </w:tc>
        <w:tc>
          <w:tcPr>
            <w:tcW w:w="8931" w:type="dxa"/>
            <w:hideMark/>
          </w:tcPr>
          <w:p w14:paraId="72382899" w14:textId="14725659"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r>
              <w:rPr>
                <w:rFonts w:cs="Arial"/>
                <w:sz w:val="20"/>
                <w:szCs w:val="20"/>
              </w:rPr>
              <w:t xml:space="preserve"> /</w:t>
            </w:r>
            <w:r w:rsidRPr="001514E7">
              <w:rPr>
                <w:rFonts w:cs="Arial"/>
                <w:sz w:val="20"/>
                <w:szCs w:val="20"/>
              </w:rPr>
              <w:t>cac:PartyName</w:t>
            </w:r>
            <w:r>
              <w:rPr>
                <w:rFonts w:cs="Arial"/>
                <w:sz w:val="20"/>
                <w:szCs w:val="20"/>
              </w:rPr>
              <w:t xml:space="preserve"> /</w:t>
            </w:r>
            <w:r w:rsidRPr="001514E7">
              <w:rPr>
                <w:rFonts w:cs="Arial"/>
                <w:sz w:val="20"/>
                <w:szCs w:val="20"/>
              </w:rPr>
              <w:t>cbc:Name</w:t>
            </w:r>
          </w:p>
        </w:tc>
        <w:tc>
          <w:tcPr>
            <w:tcW w:w="3888" w:type="dxa"/>
            <w:hideMark/>
          </w:tcPr>
          <w:p w14:paraId="6F7A77E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64D34B1"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AE39FF6"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097C9F39" w14:textId="729DD53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r>
              <w:rPr>
                <w:rFonts w:cs="Arial"/>
                <w:sz w:val="20"/>
                <w:szCs w:val="20"/>
              </w:rPr>
              <w:t xml:space="preserve"> /</w:t>
            </w:r>
            <w:r w:rsidRPr="001514E7">
              <w:rPr>
                <w:rFonts w:cs="Arial"/>
                <w:sz w:val="20"/>
                <w:szCs w:val="20"/>
              </w:rPr>
              <w:t>cac:PartyLegalEntity</w:t>
            </w:r>
          </w:p>
        </w:tc>
        <w:tc>
          <w:tcPr>
            <w:tcW w:w="3888" w:type="dxa"/>
            <w:hideMark/>
          </w:tcPr>
          <w:p w14:paraId="0CF5151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23074C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AEB4F75" w14:textId="77777777" w:rsidR="00C265D0" w:rsidRPr="001514E7" w:rsidRDefault="00C265D0" w:rsidP="001514E7">
            <w:pPr>
              <w:pStyle w:val="BodyText"/>
              <w:rPr>
                <w:rFonts w:cs="Arial"/>
                <w:sz w:val="20"/>
                <w:szCs w:val="20"/>
              </w:rPr>
            </w:pPr>
            <w:r w:rsidRPr="001514E7">
              <w:rPr>
                <w:rFonts w:cs="Arial"/>
                <w:sz w:val="20"/>
                <w:szCs w:val="20"/>
              </w:rPr>
              <w:t>ibt-061</w:t>
            </w:r>
          </w:p>
        </w:tc>
        <w:tc>
          <w:tcPr>
            <w:tcW w:w="8931" w:type="dxa"/>
            <w:hideMark/>
          </w:tcPr>
          <w:p w14:paraId="5053F739" w14:textId="52D82C4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cbc:CompanyID</w:t>
            </w:r>
          </w:p>
        </w:tc>
        <w:tc>
          <w:tcPr>
            <w:tcW w:w="3888" w:type="dxa"/>
            <w:hideMark/>
          </w:tcPr>
          <w:p w14:paraId="404016A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3E744C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7FDF15B" w14:textId="77777777" w:rsidR="00C265D0" w:rsidRPr="001514E7" w:rsidRDefault="00C265D0" w:rsidP="001514E7">
            <w:pPr>
              <w:pStyle w:val="BodyText"/>
              <w:rPr>
                <w:rFonts w:cs="Arial"/>
                <w:sz w:val="20"/>
                <w:szCs w:val="20"/>
              </w:rPr>
            </w:pPr>
            <w:r w:rsidRPr="001514E7">
              <w:rPr>
                <w:rFonts w:cs="Arial"/>
                <w:sz w:val="20"/>
                <w:szCs w:val="20"/>
              </w:rPr>
              <w:t>ibt-061-1</w:t>
            </w:r>
          </w:p>
        </w:tc>
        <w:tc>
          <w:tcPr>
            <w:tcW w:w="8931" w:type="dxa"/>
            <w:hideMark/>
          </w:tcPr>
          <w:p w14:paraId="242106D4" w14:textId="2768E2EA"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cbc:CompanyID</w:t>
            </w:r>
            <w:r>
              <w:rPr>
                <w:rFonts w:cs="Arial"/>
                <w:sz w:val="20"/>
                <w:szCs w:val="20"/>
              </w:rPr>
              <w:t xml:space="preserve"> /</w:t>
            </w:r>
            <w:r w:rsidRPr="001514E7">
              <w:rPr>
                <w:rFonts w:cs="Arial"/>
                <w:sz w:val="20"/>
                <w:szCs w:val="20"/>
              </w:rPr>
              <w:t>@schemeID</w:t>
            </w:r>
          </w:p>
        </w:tc>
        <w:tc>
          <w:tcPr>
            <w:tcW w:w="3888" w:type="dxa"/>
            <w:hideMark/>
          </w:tcPr>
          <w:p w14:paraId="220FB388"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B41405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A466F58" w14:textId="77777777" w:rsidR="00C265D0" w:rsidRPr="001514E7" w:rsidRDefault="00C265D0" w:rsidP="001514E7">
            <w:pPr>
              <w:pStyle w:val="BodyText"/>
              <w:rPr>
                <w:rFonts w:cs="Arial"/>
                <w:sz w:val="20"/>
                <w:szCs w:val="20"/>
              </w:rPr>
            </w:pPr>
            <w:r w:rsidRPr="001514E7">
              <w:rPr>
                <w:rFonts w:cs="Arial"/>
                <w:sz w:val="20"/>
                <w:szCs w:val="20"/>
              </w:rPr>
              <w:t>ibg-11</w:t>
            </w:r>
          </w:p>
        </w:tc>
        <w:tc>
          <w:tcPr>
            <w:tcW w:w="8931" w:type="dxa"/>
            <w:hideMark/>
          </w:tcPr>
          <w:p w14:paraId="1B2A4FC6" w14:textId="160C0FF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p>
        </w:tc>
        <w:tc>
          <w:tcPr>
            <w:tcW w:w="3888" w:type="dxa"/>
            <w:hideMark/>
          </w:tcPr>
          <w:p w14:paraId="4143196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B1CE9F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14EFA7D"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0DEC6B00" w14:textId="0BC4D3D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cac:PartyName</w:t>
            </w:r>
          </w:p>
        </w:tc>
        <w:tc>
          <w:tcPr>
            <w:tcW w:w="3888" w:type="dxa"/>
            <w:hideMark/>
          </w:tcPr>
          <w:p w14:paraId="41D18D7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E3D757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F496A65" w14:textId="77777777" w:rsidR="00C265D0" w:rsidRPr="001514E7" w:rsidRDefault="00C265D0" w:rsidP="001514E7">
            <w:pPr>
              <w:pStyle w:val="BodyText"/>
              <w:rPr>
                <w:rFonts w:cs="Arial"/>
                <w:sz w:val="20"/>
                <w:szCs w:val="20"/>
              </w:rPr>
            </w:pPr>
            <w:r w:rsidRPr="001514E7">
              <w:rPr>
                <w:rFonts w:cs="Arial"/>
                <w:sz w:val="20"/>
                <w:szCs w:val="20"/>
              </w:rPr>
              <w:t>ibt-062</w:t>
            </w:r>
          </w:p>
        </w:tc>
        <w:tc>
          <w:tcPr>
            <w:tcW w:w="8931" w:type="dxa"/>
            <w:hideMark/>
          </w:tcPr>
          <w:p w14:paraId="6E839C93" w14:textId="4A003A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cac:PartyName</w:t>
            </w:r>
            <w:r>
              <w:rPr>
                <w:rFonts w:cs="Arial"/>
                <w:sz w:val="20"/>
                <w:szCs w:val="20"/>
              </w:rPr>
              <w:t xml:space="preserve"> /</w:t>
            </w:r>
            <w:r w:rsidRPr="001514E7">
              <w:rPr>
                <w:rFonts w:cs="Arial"/>
                <w:sz w:val="20"/>
                <w:szCs w:val="20"/>
              </w:rPr>
              <w:t>cbc:Name</w:t>
            </w:r>
          </w:p>
        </w:tc>
        <w:tc>
          <w:tcPr>
            <w:tcW w:w="3888" w:type="dxa"/>
            <w:hideMark/>
          </w:tcPr>
          <w:p w14:paraId="4A1AA53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8A27BC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6CF18BC" w14:textId="77777777" w:rsidR="00C265D0" w:rsidRPr="001514E7" w:rsidRDefault="00C265D0" w:rsidP="001514E7">
            <w:pPr>
              <w:pStyle w:val="BodyText"/>
              <w:rPr>
                <w:rFonts w:cs="Arial"/>
                <w:sz w:val="20"/>
                <w:szCs w:val="20"/>
              </w:rPr>
            </w:pPr>
            <w:r w:rsidRPr="001514E7">
              <w:rPr>
                <w:rFonts w:cs="Arial"/>
                <w:sz w:val="20"/>
                <w:szCs w:val="20"/>
              </w:rPr>
              <w:t>ibg-12</w:t>
            </w:r>
          </w:p>
        </w:tc>
        <w:tc>
          <w:tcPr>
            <w:tcW w:w="8931" w:type="dxa"/>
            <w:hideMark/>
          </w:tcPr>
          <w:p w14:paraId="31F4D657" w14:textId="28E9A04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p>
        </w:tc>
        <w:tc>
          <w:tcPr>
            <w:tcW w:w="3888" w:type="dxa"/>
            <w:hideMark/>
          </w:tcPr>
          <w:p w14:paraId="18CF8C9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465A880"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C735A88" w14:textId="77777777" w:rsidR="00C265D0" w:rsidRPr="001514E7" w:rsidRDefault="00C265D0" w:rsidP="001514E7">
            <w:pPr>
              <w:pStyle w:val="BodyText"/>
              <w:rPr>
                <w:rFonts w:cs="Arial"/>
                <w:sz w:val="20"/>
                <w:szCs w:val="20"/>
              </w:rPr>
            </w:pPr>
            <w:r w:rsidRPr="001514E7">
              <w:rPr>
                <w:rFonts w:cs="Arial"/>
                <w:sz w:val="20"/>
                <w:szCs w:val="20"/>
              </w:rPr>
              <w:t>ibt-064</w:t>
            </w:r>
          </w:p>
        </w:tc>
        <w:tc>
          <w:tcPr>
            <w:tcW w:w="8931" w:type="dxa"/>
            <w:hideMark/>
          </w:tcPr>
          <w:p w14:paraId="5064FA0F" w14:textId="6D3CB1E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cbc:StreetName</w:t>
            </w:r>
          </w:p>
        </w:tc>
        <w:tc>
          <w:tcPr>
            <w:tcW w:w="3888" w:type="dxa"/>
            <w:hideMark/>
          </w:tcPr>
          <w:p w14:paraId="4CD9E572"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C84AAC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AFE343A" w14:textId="77777777" w:rsidR="00C265D0" w:rsidRPr="001514E7" w:rsidRDefault="00C265D0" w:rsidP="001514E7">
            <w:pPr>
              <w:pStyle w:val="BodyText"/>
              <w:rPr>
                <w:rFonts w:cs="Arial"/>
                <w:sz w:val="20"/>
                <w:szCs w:val="20"/>
              </w:rPr>
            </w:pPr>
            <w:r w:rsidRPr="001514E7">
              <w:rPr>
                <w:rFonts w:cs="Arial"/>
                <w:sz w:val="20"/>
                <w:szCs w:val="20"/>
              </w:rPr>
              <w:t>ibt-065</w:t>
            </w:r>
          </w:p>
        </w:tc>
        <w:tc>
          <w:tcPr>
            <w:tcW w:w="8931" w:type="dxa"/>
            <w:hideMark/>
          </w:tcPr>
          <w:p w14:paraId="05268D7C" w14:textId="65EDB8C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cbc:AdditionalStreetName</w:t>
            </w:r>
          </w:p>
        </w:tc>
        <w:tc>
          <w:tcPr>
            <w:tcW w:w="3888" w:type="dxa"/>
            <w:hideMark/>
          </w:tcPr>
          <w:p w14:paraId="330E7DA1"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DEA0765"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89828AD" w14:textId="77777777" w:rsidR="00C265D0" w:rsidRPr="001514E7" w:rsidRDefault="00C265D0" w:rsidP="001514E7">
            <w:pPr>
              <w:pStyle w:val="BodyText"/>
              <w:rPr>
                <w:rFonts w:cs="Arial"/>
                <w:sz w:val="20"/>
                <w:szCs w:val="20"/>
              </w:rPr>
            </w:pPr>
            <w:r w:rsidRPr="001514E7">
              <w:rPr>
                <w:rFonts w:cs="Arial"/>
                <w:sz w:val="20"/>
                <w:szCs w:val="20"/>
              </w:rPr>
              <w:t>ibt-066</w:t>
            </w:r>
          </w:p>
        </w:tc>
        <w:tc>
          <w:tcPr>
            <w:tcW w:w="8931" w:type="dxa"/>
            <w:hideMark/>
          </w:tcPr>
          <w:p w14:paraId="505D37E8" w14:textId="2CEA5DC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cbc:CityName</w:t>
            </w:r>
          </w:p>
        </w:tc>
        <w:tc>
          <w:tcPr>
            <w:tcW w:w="3888" w:type="dxa"/>
            <w:hideMark/>
          </w:tcPr>
          <w:p w14:paraId="2336AEE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34EEE8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62A9C37" w14:textId="77777777" w:rsidR="00C265D0" w:rsidRPr="001514E7" w:rsidRDefault="00C265D0" w:rsidP="001514E7">
            <w:pPr>
              <w:pStyle w:val="BodyText"/>
              <w:rPr>
                <w:rFonts w:cs="Arial"/>
                <w:sz w:val="20"/>
                <w:szCs w:val="20"/>
              </w:rPr>
            </w:pPr>
            <w:r w:rsidRPr="001514E7">
              <w:rPr>
                <w:rFonts w:cs="Arial"/>
                <w:sz w:val="20"/>
                <w:szCs w:val="20"/>
              </w:rPr>
              <w:lastRenderedPageBreak/>
              <w:t>ibt-067</w:t>
            </w:r>
          </w:p>
        </w:tc>
        <w:tc>
          <w:tcPr>
            <w:tcW w:w="8931" w:type="dxa"/>
            <w:hideMark/>
          </w:tcPr>
          <w:p w14:paraId="7BB79A75" w14:textId="5C78275B"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cbc:PostalZone</w:t>
            </w:r>
          </w:p>
        </w:tc>
        <w:tc>
          <w:tcPr>
            <w:tcW w:w="3888" w:type="dxa"/>
            <w:hideMark/>
          </w:tcPr>
          <w:p w14:paraId="4DAD685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CFE6B9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6211B3D" w14:textId="77777777" w:rsidR="00C265D0" w:rsidRPr="001514E7" w:rsidRDefault="00C265D0" w:rsidP="001514E7">
            <w:pPr>
              <w:pStyle w:val="BodyText"/>
              <w:rPr>
                <w:rFonts w:cs="Arial"/>
                <w:sz w:val="20"/>
                <w:szCs w:val="20"/>
              </w:rPr>
            </w:pPr>
            <w:r w:rsidRPr="001514E7">
              <w:rPr>
                <w:rFonts w:cs="Arial"/>
                <w:sz w:val="20"/>
                <w:szCs w:val="20"/>
              </w:rPr>
              <w:t>ibt-068</w:t>
            </w:r>
          </w:p>
        </w:tc>
        <w:tc>
          <w:tcPr>
            <w:tcW w:w="8931" w:type="dxa"/>
            <w:hideMark/>
          </w:tcPr>
          <w:p w14:paraId="2F1ED28C" w14:textId="0BA5869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cbc:CountrySubentity</w:t>
            </w:r>
          </w:p>
        </w:tc>
        <w:tc>
          <w:tcPr>
            <w:tcW w:w="3888" w:type="dxa"/>
            <w:hideMark/>
          </w:tcPr>
          <w:p w14:paraId="4C80011A"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D3C1E76"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772ED02"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5EFB1514" w14:textId="67D8919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cac:AddressLine</w:t>
            </w:r>
          </w:p>
        </w:tc>
        <w:tc>
          <w:tcPr>
            <w:tcW w:w="3888" w:type="dxa"/>
            <w:hideMark/>
          </w:tcPr>
          <w:p w14:paraId="616498A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0FBD68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66988EE" w14:textId="77777777" w:rsidR="00C265D0" w:rsidRPr="001514E7" w:rsidRDefault="00C265D0" w:rsidP="001514E7">
            <w:pPr>
              <w:pStyle w:val="BodyText"/>
              <w:rPr>
                <w:rFonts w:cs="Arial"/>
                <w:sz w:val="20"/>
                <w:szCs w:val="20"/>
              </w:rPr>
            </w:pPr>
            <w:r w:rsidRPr="001514E7">
              <w:rPr>
                <w:rFonts w:cs="Arial"/>
                <w:sz w:val="20"/>
                <w:szCs w:val="20"/>
              </w:rPr>
              <w:t>ibt-164</w:t>
            </w:r>
          </w:p>
        </w:tc>
        <w:tc>
          <w:tcPr>
            <w:tcW w:w="8931" w:type="dxa"/>
            <w:hideMark/>
          </w:tcPr>
          <w:p w14:paraId="79B6FA29" w14:textId="7A7E943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cac:AddressLine</w:t>
            </w:r>
            <w:r>
              <w:rPr>
                <w:rFonts w:cs="Arial"/>
                <w:sz w:val="20"/>
                <w:szCs w:val="20"/>
              </w:rPr>
              <w:t xml:space="preserve"> /</w:t>
            </w:r>
            <w:r w:rsidRPr="001514E7">
              <w:rPr>
                <w:rFonts w:cs="Arial"/>
                <w:sz w:val="20"/>
                <w:szCs w:val="20"/>
              </w:rPr>
              <w:t>cbc:Line</w:t>
            </w:r>
          </w:p>
        </w:tc>
        <w:tc>
          <w:tcPr>
            <w:tcW w:w="3888" w:type="dxa"/>
            <w:hideMark/>
          </w:tcPr>
          <w:p w14:paraId="7BA7DFB7"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07943E1"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86321AA"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E0F37F2" w14:textId="4B6122F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cac:Country</w:t>
            </w:r>
          </w:p>
        </w:tc>
        <w:tc>
          <w:tcPr>
            <w:tcW w:w="3888" w:type="dxa"/>
            <w:hideMark/>
          </w:tcPr>
          <w:p w14:paraId="38E219C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E7B392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72DE236" w14:textId="77777777" w:rsidR="00C265D0" w:rsidRPr="001514E7" w:rsidRDefault="00C265D0" w:rsidP="001514E7">
            <w:pPr>
              <w:pStyle w:val="BodyText"/>
              <w:rPr>
                <w:rFonts w:cs="Arial"/>
                <w:sz w:val="20"/>
                <w:szCs w:val="20"/>
              </w:rPr>
            </w:pPr>
            <w:r w:rsidRPr="001514E7">
              <w:rPr>
                <w:rFonts w:cs="Arial"/>
                <w:sz w:val="20"/>
                <w:szCs w:val="20"/>
              </w:rPr>
              <w:t>ibt-069</w:t>
            </w:r>
          </w:p>
        </w:tc>
        <w:tc>
          <w:tcPr>
            <w:tcW w:w="8931" w:type="dxa"/>
            <w:hideMark/>
          </w:tcPr>
          <w:p w14:paraId="764BF26D" w14:textId="45A53AD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cac:Country</w:t>
            </w:r>
            <w:r>
              <w:rPr>
                <w:rFonts w:cs="Arial"/>
                <w:sz w:val="20"/>
                <w:szCs w:val="20"/>
              </w:rPr>
              <w:t xml:space="preserve"> /</w:t>
            </w:r>
            <w:r w:rsidRPr="001514E7">
              <w:rPr>
                <w:rFonts w:cs="Arial"/>
                <w:sz w:val="20"/>
                <w:szCs w:val="20"/>
              </w:rPr>
              <w:t>cbc:IdentificationCode</w:t>
            </w:r>
          </w:p>
        </w:tc>
        <w:tc>
          <w:tcPr>
            <w:tcW w:w="3888" w:type="dxa"/>
            <w:hideMark/>
          </w:tcPr>
          <w:p w14:paraId="5AA0445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B01E08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84CBEF9"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3473192" w14:textId="503C0F8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cac:PartyTaxScheme</w:t>
            </w:r>
          </w:p>
        </w:tc>
        <w:tc>
          <w:tcPr>
            <w:tcW w:w="3888" w:type="dxa"/>
            <w:hideMark/>
          </w:tcPr>
          <w:p w14:paraId="1D458316"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96DF0A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20F9E04" w14:textId="77777777" w:rsidR="00C265D0" w:rsidRPr="001514E7" w:rsidRDefault="00C265D0" w:rsidP="001514E7">
            <w:pPr>
              <w:pStyle w:val="BodyText"/>
              <w:rPr>
                <w:rFonts w:cs="Arial"/>
                <w:sz w:val="20"/>
                <w:szCs w:val="20"/>
              </w:rPr>
            </w:pPr>
            <w:r w:rsidRPr="001514E7">
              <w:rPr>
                <w:rFonts w:cs="Arial"/>
                <w:sz w:val="20"/>
                <w:szCs w:val="20"/>
              </w:rPr>
              <w:t>ibt-063</w:t>
            </w:r>
          </w:p>
        </w:tc>
        <w:tc>
          <w:tcPr>
            <w:tcW w:w="8931" w:type="dxa"/>
            <w:hideMark/>
          </w:tcPr>
          <w:p w14:paraId="5C2DECC6" w14:textId="6A6AA66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cbc:CompanyID</w:t>
            </w:r>
          </w:p>
        </w:tc>
        <w:tc>
          <w:tcPr>
            <w:tcW w:w="3888" w:type="dxa"/>
            <w:hideMark/>
          </w:tcPr>
          <w:p w14:paraId="68E1425E"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FB3C4F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9B6EE11"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9D7FE7C" w14:textId="741BC27A"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cac:TaxScheme</w:t>
            </w:r>
          </w:p>
        </w:tc>
        <w:tc>
          <w:tcPr>
            <w:tcW w:w="3888" w:type="dxa"/>
            <w:hideMark/>
          </w:tcPr>
          <w:p w14:paraId="5E4A9BA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D4D41B8"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E9787B3"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63DCDAC" w14:textId="1B535BB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cac:TaxScheme</w:t>
            </w:r>
            <w:r>
              <w:rPr>
                <w:rFonts w:cs="Arial"/>
                <w:sz w:val="20"/>
                <w:szCs w:val="20"/>
              </w:rPr>
              <w:t xml:space="preserve"> /</w:t>
            </w:r>
            <w:r w:rsidRPr="001514E7">
              <w:rPr>
                <w:rFonts w:cs="Arial"/>
                <w:sz w:val="20"/>
                <w:szCs w:val="20"/>
              </w:rPr>
              <w:t>cbc:ID</w:t>
            </w:r>
          </w:p>
        </w:tc>
        <w:tc>
          <w:tcPr>
            <w:tcW w:w="3888" w:type="dxa"/>
            <w:hideMark/>
          </w:tcPr>
          <w:p w14:paraId="4C080BD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DD26FA1"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7DF2DCD" w14:textId="77777777" w:rsidR="00C265D0" w:rsidRPr="001514E7" w:rsidRDefault="00C265D0" w:rsidP="001514E7">
            <w:pPr>
              <w:pStyle w:val="BodyText"/>
              <w:rPr>
                <w:rFonts w:cs="Arial"/>
                <w:sz w:val="20"/>
                <w:szCs w:val="20"/>
              </w:rPr>
            </w:pPr>
            <w:r w:rsidRPr="001514E7">
              <w:rPr>
                <w:rFonts w:cs="Arial"/>
                <w:sz w:val="20"/>
                <w:szCs w:val="20"/>
              </w:rPr>
              <w:t>ibg-13</w:t>
            </w:r>
          </w:p>
        </w:tc>
        <w:tc>
          <w:tcPr>
            <w:tcW w:w="8931" w:type="dxa"/>
            <w:hideMark/>
          </w:tcPr>
          <w:p w14:paraId="67ECD1FC" w14:textId="58E7E3A1"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p>
        </w:tc>
        <w:tc>
          <w:tcPr>
            <w:tcW w:w="3888" w:type="dxa"/>
            <w:hideMark/>
          </w:tcPr>
          <w:p w14:paraId="03409973"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7A1205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D11574C" w14:textId="77777777" w:rsidR="00C265D0" w:rsidRPr="001514E7" w:rsidRDefault="00C265D0" w:rsidP="001514E7">
            <w:pPr>
              <w:pStyle w:val="BodyText"/>
              <w:rPr>
                <w:rFonts w:cs="Arial"/>
                <w:sz w:val="20"/>
                <w:szCs w:val="20"/>
              </w:rPr>
            </w:pPr>
            <w:r w:rsidRPr="001514E7">
              <w:rPr>
                <w:rFonts w:cs="Arial"/>
                <w:sz w:val="20"/>
                <w:szCs w:val="20"/>
              </w:rPr>
              <w:t>ibt-072</w:t>
            </w:r>
          </w:p>
        </w:tc>
        <w:tc>
          <w:tcPr>
            <w:tcW w:w="8931" w:type="dxa"/>
            <w:hideMark/>
          </w:tcPr>
          <w:p w14:paraId="3D4EAFFD" w14:textId="2BCB57F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cbc:ActualDeliveryDate</w:t>
            </w:r>
          </w:p>
        </w:tc>
        <w:tc>
          <w:tcPr>
            <w:tcW w:w="3888" w:type="dxa"/>
            <w:hideMark/>
          </w:tcPr>
          <w:p w14:paraId="0EC24B4A"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DDAEC0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B62FE53"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FC3AA12" w14:textId="2792A96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p>
        </w:tc>
        <w:tc>
          <w:tcPr>
            <w:tcW w:w="3888" w:type="dxa"/>
            <w:hideMark/>
          </w:tcPr>
          <w:p w14:paraId="30602804"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ACD891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29D23C2" w14:textId="77777777" w:rsidR="00C265D0" w:rsidRPr="001514E7" w:rsidRDefault="00C265D0" w:rsidP="001514E7">
            <w:pPr>
              <w:pStyle w:val="BodyText"/>
              <w:rPr>
                <w:rFonts w:cs="Arial"/>
                <w:sz w:val="20"/>
                <w:szCs w:val="20"/>
              </w:rPr>
            </w:pPr>
            <w:r w:rsidRPr="001514E7">
              <w:rPr>
                <w:rFonts w:cs="Arial"/>
                <w:sz w:val="20"/>
                <w:szCs w:val="20"/>
              </w:rPr>
              <w:t>ibt-071</w:t>
            </w:r>
          </w:p>
        </w:tc>
        <w:tc>
          <w:tcPr>
            <w:tcW w:w="8931" w:type="dxa"/>
            <w:hideMark/>
          </w:tcPr>
          <w:p w14:paraId="317175D6" w14:textId="184312A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cbc:ID</w:t>
            </w:r>
          </w:p>
        </w:tc>
        <w:tc>
          <w:tcPr>
            <w:tcW w:w="3888" w:type="dxa"/>
            <w:hideMark/>
          </w:tcPr>
          <w:p w14:paraId="68C25A99"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EBA013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A1191DA" w14:textId="77777777" w:rsidR="00C265D0" w:rsidRPr="001514E7" w:rsidRDefault="00C265D0" w:rsidP="001514E7">
            <w:pPr>
              <w:pStyle w:val="BodyText"/>
              <w:rPr>
                <w:rFonts w:cs="Arial"/>
                <w:sz w:val="20"/>
                <w:szCs w:val="20"/>
              </w:rPr>
            </w:pPr>
            <w:r w:rsidRPr="001514E7">
              <w:rPr>
                <w:rFonts w:cs="Arial"/>
                <w:sz w:val="20"/>
                <w:szCs w:val="20"/>
              </w:rPr>
              <w:t>ibt-071-1</w:t>
            </w:r>
          </w:p>
        </w:tc>
        <w:tc>
          <w:tcPr>
            <w:tcW w:w="8931" w:type="dxa"/>
            <w:hideMark/>
          </w:tcPr>
          <w:p w14:paraId="7F1515C8" w14:textId="2937FBE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cbc:ID</w:t>
            </w:r>
            <w:r>
              <w:rPr>
                <w:rFonts w:cs="Arial"/>
                <w:sz w:val="20"/>
                <w:szCs w:val="20"/>
              </w:rPr>
              <w:t xml:space="preserve"> /</w:t>
            </w:r>
            <w:r w:rsidRPr="001514E7">
              <w:rPr>
                <w:rFonts w:cs="Arial"/>
                <w:sz w:val="20"/>
                <w:szCs w:val="20"/>
              </w:rPr>
              <w:t>@schemeID</w:t>
            </w:r>
          </w:p>
        </w:tc>
        <w:tc>
          <w:tcPr>
            <w:tcW w:w="3888" w:type="dxa"/>
            <w:hideMark/>
          </w:tcPr>
          <w:p w14:paraId="66F1A5B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2FE2A75"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0CD06D3" w14:textId="77777777" w:rsidR="00C265D0" w:rsidRPr="001514E7" w:rsidRDefault="00C265D0" w:rsidP="001514E7">
            <w:pPr>
              <w:pStyle w:val="BodyText"/>
              <w:rPr>
                <w:rFonts w:cs="Arial"/>
                <w:sz w:val="20"/>
                <w:szCs w:val="20"/>
              </w:rPr>
            </w:pPr>
            <w:r w:rsidRPr="001514E7">
              <w:rPr>
                <w:rFonts w:cs="Arial"/>
                <w:sz w:val="20"/>
                <w:szCs w:val="20"/>
              </w:rPr>
              <w:t>ibg-15</w:t>
            </w:r>
          </w:p>
        </w:tc>
        <w:tc>
          <w:tcPr>
            <w:tcW w:w="8931" w:type="dxa"/>
            <w:hideMark/>
          </w:tcPr>
          <w:p w14:paraId="448BABD0" w14:textId="42102D6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p>
        </w:tc>
        <w:tc>
          <w:tcPr>
            <w:tcW w:w="3888" w:type="dxa"/>
            <w:hideMark/>
          </w:tcPr>
          <w:p w14:paraId="3D4B184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230EF3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BAFA8C3" w14:textId="77777777" w:rsidR="00C265D0" w:rsidRPr="001514E7" w:rsidRDefault="00C265D0" w:rsidP="001514E7">
            <w:pPr>
              <w:pStyle w:val="BodyText"/>
              <w:rPr>
                <w:rFonts w:cs="Arial"/>
                <w:sz w:val="20"/>
                <w:szCs w:val="20"/>
              </w:rPr>
            </w:pPr>
            <w:r w:rsidRPr="001514E7">
              <w:rPr>
                <w:rFonts w:cs="Arial"/>
                <w:sz w:val="20"/>
                <w:szCs w:val="20"/>
              </w:rPr>
              <w:t>ibt-075</w:t>
            </w:r>
          </w:p>
        </w:tc>
        <w:tc>
          <w:tcPr>
            <w:tcW w:w="8931" w:type="dxa"/>
            <w:hideMark/>
          </w:tcPr>
          <w:p w14:paraId="1CEA2E03" w14:textId="3C8CF9C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cbc:StreetName</w:t>
            </w:r>
          </w:p>
        </w:tc>
        <w:tc>
          <w:tcPr>
            <w:tcW w:w="3888" w:type="dxa"/>
            <w:hideMark/>
          </w:tcPr>
          <w:p w14:paraId="5EF3F59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4F5A09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A557629" w14:textId="77777777" w:rsidR="00C265D0" w:rsidRPr="001514E7" w:rsidRDefault="00C265D0" w:rsidP="001514E7">
            <w:pPr>
              <w:pStyle w:val="BodyText"/>
              <w:rPr>
                <w:rFonts w:cs="Arial"/>
                <w:sz w:val="20"/>
                <w:szCs w:val="20"/>
              </w:rPr>
            </w:pPr>
            <w:r w:rsidRPr="001514E7">
              <w:rPr>
                <w:rFonts w:cs="Arial"/>
                <w:sz w:val="20"/>
                <w:szCs w:val="20"/>
              </w:rPr>
              <w:t>ibt-076</w:t>
            </w:r>
          </w:p>
        </w:tc>
        <w:tc>
          <w:tcPr>
            <w:tcW w:w="8931" w:type="dxa"/>
            <w:hideMark/>
          </w:tcPr>
          <w:p w14:paraId="5BA2B552" w14:textId="2045477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cbc:AdditionalStreetName</w:t>
            </w:r>
          </w:p>
        </w:tc>
        <w:tc>
          <w:tcPr>
            <w:tcW w:w="3888" w:type="dxa"/>
            <w:hideMark/>
          </w:tcPr>
          <w:p w14:paraId="0C12EDF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C320D0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E1FA417" w14:textId="77777777" w:rsidR="00C265D0" w:rsidRPr="001514E7" w:rsidRDefault="00C265D0" w:rsidP="001514E7">
            <w:pPr>
              <w:pStyle w:val="BodyText"/>
              <w:rPr>
                <w:rFonts w:cs="Arial"/>
                <w:sz w:val="20"/>
                <w:szCs w:val="20"/>
              </w:rPr>
            </w:pPr>
            <w:r w:rsidRPr="001514E7">
              <w:rPr>
                <w:rFonts w:cs="Arial"/>
                <w:sz w:val="20"/>
                <w:szCs w:val="20"/>
              </w:rPr>
              <w:t>ibt-077</w:t>
            </w:r>
          </w:p>
        </w:tc>
        <w:tc>
          <w:tcPr>
            <w:tcW w:w="8931" w:type="dxa"/>
            <w:hideMark/>
          </w:tcPr>
          <w:p w14:paraId="4EE6E643" w14:textId="37E8529E"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cbc:CityName</w:t>
            </w:r>
          </w:p>
        </w:tc>
        <w:tc>
          <w:tcPr>
            <w:tcW w:w="3888" w:type="dxa"/>
            <w:hideMark/>
          </w:tcPr>
          <w:p w14:paraId="0B1C855D"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F34693D"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7299A68" w14:textId="77777777" w:rsidR="00C265D0" w:rsidRPr="001514E7" w:rsidRDefault="00C265D0" w:rsidP="001514E7">
            <w:pPr>
              <w:pStyle w:val="BodyText"/>
              <w:rPr>
                <w:rFonts w:cs="Arial"/>
                <w:sz w:val="20"/>
                <w:szCs w:val="20"/>
              </w:rPr>
            </w:pPr>
            <w:r w:rsidRPr="001514E7">
              <w:rPr>
                <w:rFonts w:cs="Arial"/>
                <w:sz w:val="20"/>
                <w:szCs w:val="20"/>
              </w:rPr>
              <w:t>ibt-078</w:t>
            </w:r>
          </w:p>
        </w:tc>
        <w:tc>
          <w:tcPr>
            <w:tcW w:w="8931" w:type="dxa"/>
            <w:hideMark/>
          </w:tcPr>
          <w:p w14:paraId="721566B6" w14:textId="7D9297C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cbc:PostalZone</w:t>
            </w:r>
          </w:p>
        </w:tc>
        <w:tc>
          <w:tcPr>
            <w:tcW w:w="3888" w:type="dxa"/>
            <w:hideMark/>
          </w:tcPr>
          <w:p w14:paraId="3A1259A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53A8AB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8B60387" w14:textId="77777777" w:rsidR="00C265D0" w:rsidRPr="001514E7" w:rsidRDefault="00C265D0" w:rsidP="001514E7">
            <w:pPr>
              <w:pStyle w:val="BodyText"/>
              <w:rPr>
                <w:rFonts w:cs="Arial"/>
                <w:sz w:val="20"/>
                <w:szCs w:val="20"/>
              </w:rPr>
            </w:pPr>
            <w:r w:rsidRPr="001514E7">
              <w:rPr>
                <w:rFonts w:cs="Arial"/>
                <w:sz w:val="20"/>
                <w:szCs w:val="20"/>
              </w:rPr>
              <w:t>ibt-079</w:t>
            </w:r>
          </w:p>
        </w:tc>
        <w:tc>
          <w:tcPr>
            <w:tcW w:w="8931" w:type="dxa"/>
            <w:hideMark/>
          </w:tcPr>
          <w:p w14:paraId="29B23EFE" w14:textId="7B3AEE2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cbc:CountrySubentity</w:t>
            </w:r>
          </w:p>
        </w:tc>
        <w:tc>
          <w:tcPr>
            <w:tcW w:w="3888" w:type="dxa"/>
            <w:hideMark/>
          </w:tcPr>
          <w:p w14:paraId="36274DC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039F41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1E8974D"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3013260" w14:textId="15222E3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cac:AddressLine</w:t>
            </w:r>
          </w:p>
        </w:tc>
        <w:tc>
          <w:tcPr>
            <w:tcW w:w="3888" w:type="dxa"/>
            <w:hideMark/>
          </w:tcPr>
          <w:p w14:paraId="7FF658B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14C05B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A557F21" w14:textId="77777777" w:rsidR="00C265D0" w:rsidRPr="001514E7" w:rsidRDefault="00C265D0" w:rsidP="001514E7">
            <w:pPr>
              <w:pStyle w:val="BodyText"/>
              <w:rPr>
                <w:rFonts w:cs="Arial"/>
                <w:sz w:val="20"/>
                <w:szCs w:val="20"/>
              </w:rPr>
            </w:pPr>
            <w:r w:rsidRPr="001514E7">
              <w:rPr>
                <w:rFonts w:cs="Arial"/>
                <w:sz w:val="20"/>
                <w:szCs w:val="20"/>
              </w:rPr>
              <w:t>ibt-165</w:t>
            </w:r>
          </w:p>
        </w:tc>
        <w:tc>
          <w:tcPr>
            <w:tcW w:w="8931" w:type="dxa"/>
            <w:hideMark/>
          </w:tcPr>
          <w:p w14:paraId="2CFAE2FD" w14:textId="4E3A7EA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cac:AddressLine</w:t>
            </w:r>
            <w:r>
              <w:rPr>
                <w:rFonts w:cs="Arial"/>
                <w:sz w:val="20"/>
                <w:szCs w:val="20"/>
              </w:rPr>
              <w:t xml:space="preserve"> /</w:t>
            </w:r>
            <w:r w:rsidRPr="001514E7">
              <w:rPr>
                <w:rFonts w:cs="Arial"/>
                <w:sz w:val="20"/>
                <w:szCs w:val="20"/>
              </w:rPr>
              <w:t>cbc:Line</w:t>
            </w:r>
          </w:p>
        </w:tc>
        <w:tc>
          <w:tcPr>
            <w:tcW w:w="3888" w:type="dxa"/>
            <w:hideMark/>
          </w:tcPr>
          <w:p w14:paraId="2FE2E11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3D14D0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C83A979"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209740E" w14:textId="5EE0DB5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cac:Country</w:t>
            </w:r>
          </w:p>
        </w:tc>
        <w:tc>
          <w:tcPr>
            <w:tcW w:w="3888" w:type="dxa"/>
            <w:hideMark/>
          </w:tcPr>
          <w:p w14:paraId="7FB60E0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49012F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F856DF9" w14:textId="77777777" w:rsidR="00C265D0" w:rsidRPr="001514E7" w:rsidRDefault="00C265D0" w:rsidP="001514E7">
            <w:pPr>
              <w:pStyle w:val="BodyText"/>
              <w:rPr>
                <w:rFonts w:cs="Arial"/>
                <w:sz w:val="20"/>
                <w:szCs w:val="20"/>
              </w:rPr>
            </w:pPr>
            <w:r w:rsidRPr="001514E7">
              <w:rPr>
                <w:rFonts w:cs="Arial"/>
                <w:sz w:val="20"/>
                <w:szCs w:val="20"/>
              </w:rPr>
              <w:lastRenderedPageBreak/>
              <w:t>ibt-080</w:t>
            </w:r>
          </w:p>
        </w:tc>
        <w:tc>
          <w:tcPr>
            <w:tcW w:w="8931" w:type="dxa"/>
            <w:hideMark/>
          </w:tcPr>
          <w:p w14:paraId="0CD8AE2B" w14:textId="0D16B1A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cac:Country</w:t>
            </w:r>
            <w:r>
              <w:rPr>
                <w:rFonts w:cs="Arial"/>
                <w:sz w:val="20"/>
                <w:szCs w:val="20"/>
              </w:rPr>
              <w:t xml:space="preserve"> /</w:t>
            </w:r>
            <w:r w:rsidRPr="001514E7">
              <w:rPr>
                <w:rFonts w:cs="Arial"/>
                <w:sz w:val="20"/>
                <w:szCs w:val="20"/>
              </w:rPr>
              <w:t>cbc:IdentificationCode</w:t>
            </w:r>
          </w:p>
        </w:tc>
        <w:tc>
          <w:tcPr>
            <w:tcW w:w="3888" w:type="dxa"/>
            <w:hideMark/>
          </w:tcPr>
          <w:p w14:paraId="6F9E70C0"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2A2D72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634F58F"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8BD48A4" w14:textId="4F657A5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cac:DeliveryParty</w:t>
            </w:r>
          </w:p>
        </w:tc>
        <w:tc>
          <w:tcPr>
            <w:tcW w:w="3888" w:type="dxa"/>
            <w:hideMark/>
          </w:tcPr>
          <w:p w14:paraId="00987F5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45478C9"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C245E69"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A46D65C" w14:textId="3A602D1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cac:DeliveryParty</w:t>
            </w:r>
            <w:r>
              <w:rPr>
                <w:rFonts w:cs="Arial"/>
                <w:sz w:val="20"/>
                <w:szCs w:val="20"/>
              </w:rPr>
              <w:t xml:space="preserve"> /</w:t>
            </w:r>
            <w:r w:rsidRPr="001514E7">
              <w:rPr>
                <w:rFonts w:cs="Arial"/>
                <w:sz w:val="20"/>
                <w:szCs w:val="20"/>
              </w:rPr>
              <w:t>cac:PartyName</w:t>
            </w:r>
          </w:p>
        </w:tc>
        <w:tc>
          <w:tcPr>
            <w:tcW w:w="3888" w:type="dxa"/>
            <w:hideMark/>
          </w:tcPr>
          <w:p w14:paraId="1A9A56C6"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AD1AD8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7AA9D85" w14:textId="77777777" w:rsidR="00C265D0" w:rsidRPr="001514E7" w:rsidRDefault="00C265D0" w:rsidP="001514E7">
            <w:pPr>
              <w:pStyle w:val="BodyText"/>
              <w:rPr>
                <w:rFonts w:cs="Arial"/>
                <w:sz w:val="20"/>
                <w:szCs w:val="20"/>
              </w:rPr>
            </w:pPr>
            <w:r w:rsidRPr="001514E7">
              <w:rPr>
                <w:rFonts w:cs="Arial"/>
                <w:sz w:val="20"/>
                <w:szCs w:val="20"/>
              </w:rPr>
              <w:t>ibt-070</w:t>
            </w:r>
          </w:p>
        </w:tc>
        <w:tc>
          <w:tcPr>
            <w:tcW w:w="8931" w:type="dxa"/>
            <w:hideMark/>
          </w:tcPr>
          <w:p w14:paraId="6769E3BC" w14:textId="3368A6C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cac:DeliveryParty</w:t>
            </w:r>
            <w:r>
              <w:rPr>
                <w:rFonts w:cs="Arial"/>
                <w:sz w:val="20"/>
                <w:szCs w:val="20"/>
              </w:rPr>
              <w:t xml:space="preserve"> /</w:t>
            </w:r>
            <w:r w:rsidRPr="001514E7">
              <w:rPr>
                <w:rFonts w:cs="Arial"/>
                <w:sz w:val="20"/>
                <w:szCs w:val="20"/>
              </w:rPr>
              <w:t>cac:PartyName</w:t>
            </w:r>
            <w:r>
              <w:rPr>
                <w:rFonts w:cs="Arial"/>
                <w:sz w:val="20"/>
                <w:szCs w:val="20"/>
              </w:rPr>
              <w:t xml:space="preserve"> /</w:t>
            </w:r>
            <w:r w:rsidRPr="001514E7">
              <w:rPr>
                <w:rFonts w:cs="Arial"/>
                <w:sz w:val="20"/>
                <w:szCs w:val="20"/>
              </w:rPr>
              <w:t>cbc:Name</w:t>
            </w:r>
          </w:p>
        </w:tc>
        <w:tc>
          <w:tcPr>
            <w:tcW w:w="3888" w:type="dxa"/>
            <w:hideMark/>
          </w:tcPr>
          <w:p w14:paraId="64529D3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407595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8FC1C12" w14:textId="77777777" w:rsidR="00C265D0" w:rsidRPr="001514E7" w:rsidRDefault="00C265D0" w:rsidP="001514E7">
            <w:pPr>
              <w:pStyle w:val="BodyText"/>
              <w:rPr>
                <w:rFonts w:cs="Arial"/>
                <w:sz w:val="20"/>
                <w:szCs w:val="20"/>
              </w:rPr>
            </w:pPr>
            <w:r w:rsidRPr="001514E7">
              <w:rPr>
                <w:rFonts w:cs="Arial"/>
                <w:sz w:val="20"/>
                <w:szCs w:val="20"/>
              </w:rPr>
              <w:t>ibg-16</w:t>
            </w:r>
          </w:p>
        </w:tc>
        <w:tc>
          <w:tcPr>
            <w:tcW w:w="8931" w:type="dxa"/>
            <w:hideMark/>
          </w:tcPr>
          <w:p w14:paraId="4ACD9F34" w14:textId="22FE8FB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p>
        </w:tc>
        <w:tc>
          <w:tcPr>
            <w:tcW w:w="3888" w:type="dxa"/>
            <w:hideMark/>
          </w:tcPr>
          <w:p w14:paraId="4D615E5D"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BC8F55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8FC30E9" w14:textId="77777777" w:rsidR="00C265D0" w:rsidRPr="001514E7" w:rsidRDefault="00C265D0" w:rsidP="001514E7">
            <w:pPr>
              <w:pStyle w:val="BodyText"/>
              <w:rPr>
                <w:rFonts w:cs="Arial"/>
                <w:sz w:val="20"/>
                <w:szCs w:val="20"/>
              </w:rPr>
            </w:pPr>
            <w:r w:rsidRPr="001514E7">
              <w:rPr>
                <w:rFonts w:cs="Arial"/>
                <w:sz w:val="20"/>
                <w:szCs w:val="20"/>
              </w:rPr>
              <w:t>ibt-081</w:t>
            </w:r>
          </w:p>
        </w:tc>
        <w:tc>
          <w:tcPr>
            <w:tcW w:w="8931" w:type="dxa"/>
            <w:hideMark/>
          </w:tcPr>
          <w:p w14:paraId="1DED123E" w14:textId="7BB3FEA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cbc:PaymentMeansCode</w:t>
            </w:r>
          </w:p>
        </w:tc>
        <w:tc>
          <w:tcPr>
            <w:tcW w:w="3888" w:type="dxa"/>
            <w:hideMark/>
          </w:tcPr>
          <w:p w14:paraId="2AE1A5D2"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05FCD3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779944E" w14:textId="77777777" w:rsidR="00C265D0" w:rsidRPr="001514E7" w:rsidRDefault="00C265D0" w:rsidP="001514E7">
            <w:pPr>
              <w:pStyle w:val="BodyText"/>
              <w:rPr>
                <w:rFonts w:cs="Arial"/>
                <w:sz w:val="20"/>
                <w:szCs w:val="20"/>
              </w:rPr>
            </w:pPr>
            <w:r w:rsidRPr="001514E7">
              <w:rPr>
                <w:rFonts w:cs="Arial"/>
                <w:sz w:val="20"/>
                <w:szCs w:val="20"/>
              </w:rPr>
              <w:t>ibt-082</w:t>
            </w:r>
          </w:p>
        </w:tc>
        <w:tc>
          <w:tcPr>
            <w:tcW w:w="8931" w:type="dxa"/>
            <w:hideMark/>
          </w:tcPr>
          <w:p w14:paraId="2E3B2BB6" w14:textId="7EADFA6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cbc:PaymentMeansCode</w:t>
            </w:r>
            <w:r>
              <w:rPr>
                <w:rFonts w:cs="Arial"/>
                <w:sz w:val="20"/>
                <w:szCs w:val="20"/>
              </w:rPr>
              <w:t xml:space="preserve"> /</w:t>
            </w:r>
            <w:r w:rsidRPr="001514E7">
              <w:rPr>
                <w:rFonts w:cs="Arial"/>
                <w:sz w:val="20"/>
                <w:szCs w:val="20"/>
              </w:rPr>
              <w:t>@Name</w:t>
            </w:r>
          </w:p>
        </w:tc>
        <w:tc>
          <w:tcPr>
            <w:tcW w:w="3888" w:type="dxa"/>
            <w:hideMark/>
          </w:tcPr>
          <w:p w14:paraId="2F08A183"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504FBB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6503EB2" w14:textId="77777777" w:rsidR="00C265D0" w:rsidRPr="001514E7" w:rsidRDefault="00C265D0" w:rsidP="001514E7">
            <w:pPr>
              <w:pStyle w:val="BodyText"/>
              <w:rPr>
                <w:rFonts w:cs="Arial"/>
                <w:sz w:val="20"/>
                <w:szCs w:val="20"/>
              </w:rPr>
            </w:pPr>
            <w:r w:rsidRPr="001514E7">
              <w:rPr>
                <w:rFonts w:cs="Arial"/>
                <w:sz w:val="20"/>
                <w:szCs w:val="20"/>
              </w:rPr>
              <w:t>ibt-083</w:t>
            </w:r>
          </w:p>
        </w:tc>
        <w:tc>
          <w:tcPr>
            <w:tcW w:w="8931" w:type="dxa"/>
            <w:hideMark/>
          </w:tcPr>
          <w:p w14:paraId="2F8227B4" w14:textId="11516FA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cbc:PaymentID</w:t>
            </w:r>
          </w:p>
        </w:tc>
        <w:tc>
          <w:tcPr>
            <w:tcW w:w="3888" w:type="dxa"/>
            <w:hideMark/>
          </w:tcPr>
          <w:p w14:paraId="2F39F397"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CF4522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B39CDF7" w14:textId="77777777" w:rsidR="00C265D0" w:rsidRPr="001514E7" w:rsidRDefault="00C265D0" w:rsidP="001514E7">
            <w:pPr>
              <w:pStyle w:val="BodyText"/>
              <w:rPr>
                <w:rFonts w:cs="Arial"/>
                <w:sz w:val="20"/>
                <w:szCs w:val="20"/>
              </w:rPr>
            </w:pPr>
            <w:r w:rsidRPr="001514E7">
              <w:rPr>
                <w:rFonts w:cs="Arial"/>
                <w:sz w:val="20"/>
                <w:szCs w:val="20"/>
              </w:rPr>
              <w:t>ibt-083-1</w:t>
            </w:r>
          </w:p>
        </w:tc>
        <w:tc>
          <w:tcPr>
            <w:tcW w:w="8931" w:type="dxa"/>
            <w:hideMark/>
          </w:tcPr>
          <w:p w14:paraId="439F2378" w14:textId="40F069C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cbc:PaymentID</w:t>
            </w:r>
            <w:r>
              <w:rPr>
                <w:rFonts w:cs="Arial"/>
                <w:sz w:val="20"/>
                <w:szCs w:val="20"/>
              </w:rPr>
              <w:t xml:space="preserve"> /</w:t>
            </w:r>
            <w:r w:rsidRPr="001514E7">
              <w:rPr>
                <w:rFonts w:cs="Arial"/>
                <w:sz w:val="20"/>
                <w:szCs w:val="20"/>
              </w:rPr>
              <w:t>@SchemeID</w:t>
            </w:r>
          </w:p>
        </w:tc>
        <w:tc>
          <w:tcPr>
            <w:tcW w:w="3888" w:type="dxa"/>
            <w:hideMark/>
          </w:tcPr>
          <w:p w14:paraId="4B2088E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5913420"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400F83E" w14:textId="77777777" w:rsidR="00C265D0" w:rsidRPr="001514E7" w:rsidRDefault="00C265D0" w:rsidP="001514E7">
            <w:pPr>
              <w:pStyle w:val="BodyText"/>
              <w:rPr>
                <w:rFonts w:cs="Arial"/>
                <w:sz w:val="20"/>
                <w:szCs w:val="20"/>
              </w:rPr>
            </w:pPr>
            <w:r w:rsidRPr="001514E7">
              <w:rPr>
                <w:rFonts w:cs="Arial"/>
                <w:sz w:val="20"/>
                <w:szCs w:val="20"/>
              </w:rPr>
              <w:t>ibg-17</w:t>
            </w:r>
          </w:p>
        </w:tc>
        <w:tc>
          <w:tcPr>
            <w:tcW w:w="8931" w:type="dxa"/>
            <w:hideMark/>
          </w:tcPr>
          <w:p w14:paraId="044013FB" w14:textId="0DE9A31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p>
        </w:tc>
        <w:tc>
          <w:tcPr>
            <w:tcW w:w="3888" w:type="dxa"/>
            <w:hideMark/>
          </w:tcPr>
          <w:p w14:paraId="294B332A"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F62C7C6"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E898DBB" w14:textId="77777777" w:rsidR="00C265D0" w:rsidRPr="001514E7" w:rsidRDefault="00C265D0" w:rsidP="001514E7">
            <w:pPr>
              <w:pStyle w:val="BodyText"/>
              <w:rPr>
                <w:rFonts w:cs="Arial"/>
                <w:sz w:val="20"/>
                <w:szCs w:val="20"/>
              </w:rPr>
            </w:pPr>
            <w:r w:rsidRPr="001514E7">
              <w:rPr>
                <w:rFonts w:cs="Arial"/>
                <w:sz w:val="20"/>
                <w:szCs w:val="20"/>
              </w:rPr>
              <w:t>ibt-084</w:t>
            </w:r>
          </w:p>
        </w:tc>
        <w:tc>
          <w:tcPr>
            <w:tcW w:w="8931" w:type="dxa"/>
            <w:hideMark/>
          </w:tcPr>
          <w:p w14:paraId="2E0F4488" w14:textId="2396F81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cbc:ID</w:t>
            </w:r>
          </w:p>
        </w:tc>
        <w:tc>
          <w:tcPr>
            <w:tcW w:w="3888" w:type="dxa"/>
            <w:hideMark/>
          </w:tcPr>
          <w:p w14:paraId="1AC4EA2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688B9B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B96D20A" w14:textId="77777777" w:rsidR="00C265D0" w:rsidRPr="001514E7" w:rsidRDefault="00C265D0" w:rsidP="001514E7">
            <w:pPr>
              <w:pStyle w:val="BodyText"/>
              <w:rPr>
                <w:rFonts w:cs="Arial"/>
                <w:sz w:val="20"/>
                <w:szCs w:val="20"/>
              </w:rPr>
            </w:pPr>
            <w:r w:rsidRPr="001514E7">
              <w:rPr>
                <w:rFonts w:cs="Arial"/>
                <w:sz w:val="20"/>
                <w:szCs w:val="20"/>
              </w:rPr>
              <w:t>ibt-084-1</w:t>
            </w:r>
          </w:p>
        </w:tc>
        <w:tc>
          <w:tcPr>
            <w:tcW w:w="8931" w:type="dxa"/>
            <w:hideMark/>
          </w:tcPr>
          <w:p w14:paraId="6404C50A" w14:textId="3F85A22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cbc:ID</w:t>
            </w:r>
            <w:r>
              <w:rPr>
                <w:rFonts w:cs="Arial"/>
                <w:sz w:val="20"/>
                <w:szCs w:val="20"/>
              </w:rPr>
              <w:t xml:space="preserve"> /</w:t>
            </w:r>
            <w:r w:rsidRPr="001514E7">
              <w:rPr>
                <w:rFonts w:cs="Arial"/>
                <w:sz w:val="20"/>
                <w:szCs w:val="20"/>
              </w:rPr>
              <w:t>@SchemeID</w:t>
            </w:r>
          </w:p>
        </w:tc>
        <w:tc>
          <w:tcPr>
            <w:tcW w:w="3888" w:type="dxa"/>
            <w:hideMark/>
          </w:tcPr>
          <w:p w14:paraId="2607F0C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89C3D9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648A8FF" w14:textId="77777777" w:rsidR="00C265D0" w:rsidRPr="001514E7" w:rsidRDefault="00C265D0" w:rsidP="001514E7">
            <w:pPr>
              <w:pStyle w:val="BodyText"/>
              <w:rPr>
                <w:rFonts w:cs="Arial"/>
                <w:sz w:val="20"/>
                <w:szCs w:val="20"/>
              </w:rPr>
            </w:pPr>
            <w:r w:rsidRPr="001514E7">
              <w:rPr>
                <w:rFonts w:cs="Arial"/>
                <w:sz w:val="20"/>
                <w:szCs w:val="20"/>
              </w:rPr>
              <w:t>ibt-085</w:t>
            </w:r>
          </w:p>
        </w:tc>
        <w:tc>
          <w:tcPr>
            <w:tcW w:w="8931" w:type="dxa"/>
            <w:hideMark/>
          </w:tcPr>
          <w:p w14:paraId="6C88157A" w14:textId="3B8F0C68"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cbc:Name</w:t>
            </w:r>
          </w:p>
        </w:tc>
        <w:tc>
          <w:tcPr>
            <w:tcW w:w="3888" w:type="dxa"/>
            <w:hideMark/>
          </w:tcPr>
          <w:p w14:paraId="3BACD72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19A604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CF48D79"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CE421D7" w14:textId="7761701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p>
        </w:tc>
        <w:tc>
          <w:tcPr>
            <w:tcW w:w="3888" w:type="dxa"/>
            <w:hideMark/>
          </w:tcPr>
          <w:p w14:paraId="76F3087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0700C2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A6CA4E4" w14:textId="77777777" w:rsidR="00C265D0" w:rsidRPr="001514E7" w:rsidRDefault="00C265D0" w:rsidP="001514E7">
            <w:pPr>
              <w:pStyle w:val="BodyText"/>
              <w:rPr>
                <w:rFonts w:cs="Arial"/>
                <w:sz w:val="20"/>
                <w:szCs w:val="20"/>
              </w:rPr>
            </w:pPr>
            <w:r w:rsidRPr="001514E7">
              <w:rPr>
                <w:rFonts w:cs="Arial"/>
                <w:sz w:val="20"/>
                <w:szCs w:val="20"/>
              </w:rPr>
              <w:t>ibt-086</w:t>
            </w:r>
          </w:p>
        </w:tc>
        <w:tc>
          <w:tcPr>
            <w:tcW w:w="8931" w:type="dxa"/>
            <w:hideMark/>
          </w:tcPr>
          <w:p w14:paraId="54FE8689" w14:textId="59A91B0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cbc:ID</w:t>
            </w:r>
          </w:p>
        </w:tc>
        <w:tc>
          <w:tcPr>
            <w:tcW w:w="3888" w:type="dxa"/>
            <w:hideMark/>
          </w:tcPr>
          <w:p w14:paraId="437C149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7FC645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58F0A30" w14:textId="77777777" w:rsidR="00C265D0" w:rsidRPr="001514E7" w:rsidRDefault="00C265D0" w:rsidP="001514E7">
            <w:pPr>
              <w:pStyle w:val="BodyText"/>
              <w:rPr>
                <w:rFonts w:cs="Arial"/>
                <w:sz w:val="20"/>
                <w:szCs w:val="20"/>
              </w:rPr>
            </w:pPr>
            <w:r w:rsidRPr="001514E7">
              <w:rPr>
                <w:rFonts w:cs="Arial"/>
                <w:sz w:val="20"/>
                <w:szCs w:val="20"/>
              </w:rPr>
              <w:t>ibg-34</w:t>
            </w:r>
          </w:p>
        </w:tc>
        <w:tc>
          <w:tcPr>
            <w:tcW w:w="8931" w:type="dxa"/>
            <w:hideMark/>
          </w:tcPr>
          <w:p w14:paraId="7B869AFE" w14:textId="081DDC7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p>
        </w:tc>
        <w:tc>
          <w:tcPr>
            <w:tcW w:w="3888" w:type="dxa"/>
            <w:hideMark/>
          </w:tcPr>
          <w:p w14:paraId="75F4EE0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33E030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8A1C448" w14:textId="77777777" w:rsidR="00C265D0" w:rsidRPr="001514E7" w:rsidRDefault="00C265D0" w:rsidP="001514E7">
            <w:pPr>
              <w:pStyle w:val="BodyText"/>
              <w:rPr>
                <w:rFonts w:cs="Arial"/>
                <w:sz w:val="20"/>
                <w:szCs w:val="20"/>
              </w:rPr>
            </w:pPr>
            <w:r w:rsidRPr="001514E7">
              <w:rPr>
                <w:rFonts w:cs="Arial"/>
                <w:sz w:val="20"/>
                <w:szCs w:val="20"/>
              </w:rPr>
              <w:t>ibt-169</w:t>
            </w:r>
          </w:p>
        </w:tc>
        <w:tc>
          <w:tcPr>
            <w:tcW w:w="8931" w:type="dxa"/>
            <w:hideMark/>
          </w:tcPr>
          <w:p w14:paraId="60F3C902" w14:textId="41EBC4C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cbc:StreetName</w:t>
            </w:r>
          </w:p>
        </w:tc>
        <w:tc>
          <w:tcPr>
            <w:tcW w:w="3888" w:type="dxa"/>
            <w:hideMark/>
          </w:tcPr>
          <w:p w14:paraId="03733D2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5B83C3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D06FD16" w14:textId="77777777" w:rsidR="00C265D0" w:rsidRPr="001514E7" w:rsidRDefault="00C265D0" w:rsidP="001514E7">
            <w:pPr>
              <w:pStyle w:val="BodyText"/>
              <w:rPr>
                <w:rFonts w:cs="Arial"/>
                <w:sz w:val="20"/>
                <w:szCs w:val="20"/>
              </w:rPr>
            </w:pPr>
            <w:r w:rsidRPr="001514E7">
              <w:rPr>
                <w:rFonts w:cs="Arial"/>
                <w:sz w:val="20"/>
                <w:szCs w:val="20"/>
              </w:rPr>
              <w:t>ibt-170</w:t>
            </w:r>
          </w:p>
        </w:tc>
        <w:tc>
          <w:tcPr>
            <w:tcW w:w="8931" w:type="dxa"/>
            <w:hideMark/>
          </w:tcPr>
          <w:p w14:paraId="3027EACB" w14:textId="582728F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cbc:AdditionalStreetName</w:t>
            </w:r>
          </w:p>
        </w:tc>
        <w:tc>
          <w:tcPr>
            <w:tcW w:w="3888" w:type="dxa"/>
            <w:hideMark/>
          </w:tcPr>
          <w:p w14:paraId="0667314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0410BA1"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7EB751B" w14:textId="77777777" w:rsidR="00C265D0" w:rsidRPr="001514E7" w:rsidRDefault="00C265D0" w:rsidP="001514E7">
            <w:pPr>
              <w:pStyle w:val="BodyText"/>
              <w:rPr>
                <w:rFonts w:cs="Arial"/>
                <w:sz w:val="20"/>
                <w:szCs w:val="20"/>
              </w:rPr>
            </w:pPr>
            <w:r w:rsidRPr="001514E7">
              <w:rPr>
                <w:rFonts w:cs="Arial"/>
                <w:sz w:val="20"/>
                <w:szCs w:val="20"/>
              </w:rPr>
              <w:t>ibt-171</w:t>
            </w:r>
          </w:p>
        </w:tc>
        <w:tc>
          <w:tcPr>
            <w:tcW w:w="8931" w:type="dxa"/>
            <w:hideMark/>
          </w:tcPr>
          <w:p w14:paraId="7EF86632" w14:textId="5DA3D5E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cbc:CityName</w:t>
            </w:r>
          </w:p>
        </w:tc>
        <w:tc>
          <w:tcPr>
            <w:tcW w:w="3888" w:type="dxa"/>
            <w:hideMark/>
          </w:tcPr>
          <w:p w14:paraId="1A7580C1"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668000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A67DA02" w14:textId="77777777" w:rsidR="00C265D0" w:rsidRPr="001514E7" w:rsidRDefault="00C265D0" w:rsidP="001514E7">
            <w:pPr>
              <w:pStyle w:val="BodyText"/>
              <w:rPr>
                <w:rFonts w:cs="Arial"/>
                <w:sz w:val="20"/>
                <w:szCs w:val="20"/>
              </w:rPr>
            </w:pPr>
            <w:r w:rsidRPr="001514E7">
              <w:rPr>
                <w:rFonts w:cs="Arial"/>
                <w:sz w:val="20"/>
                <w:szCs w:val="20"/>
              </w:rPr>
              <w:t>ibt-172</w:t>
            </w:r>
          </w:p>
        </w:tc>
        <w:tc>
          <w:tcPr>
            <w:tcW w:w="8931" w:type="dxa"/>
            <w:hideMark/>
          </w:tcPr>
          <w:p w14:paraId="0D235340" w14:textId="3FFACDF6"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cbc:PostalZone</w:t>
            </w:r>
          </w:p>
        </w:tc>
        <w:tc>
          <w:tcPr>
            <w:tcW w:w="3888" w:type="dxa"/>
            <w:hideMark/>
          </w:tcPr>
          <w:p w14:paraId="1F3D6D8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BAAD3B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ED638E1" w14:textId="77777777" w:rsidR="00C265D0" w:rsidRPr="001514E7" w:rsidRDefault="00C265D0" w:rsidP="001514E7">
            <w:pPr>
              <w:pStyle w:val="BodyText"/>
              <w:rPr>
                <w:rFonts w:cs="Arial"/>
                <w:sz w:val="20"/>
                <w:szCs w:val="20"/>
              </w:rPr>
            </w:pPr>
            <w:r w:rsidRPr="001514E7">
              <w:rPr>
                <w:rFonts w:cs="Arial"/>
                <w:sz w:val="20"/>
                <w:szCs w:val="20"/>
              </w:rPr>
              <w:lastRenderedPageBreak/>
              <w:t>ibt-173</w:t>
            </w:r>
          </w:p>
        </w:tc>
        <w:tc>
          <w:tcPr>
            <w:tcW w:w="8931" w:type="dxa"/>
            <w:hideMark/>
          </w:tcPr>
          <w:p w14:paraId="6B50E0E2" w14:textId="2417887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cbc:CountrySubentity</w:t>
            </w:r>
          </w:p>
        </w:tc>
        <w:tc>
          <w:tcPr>
            <w:tcW w:w="3888" w:type="dxa"/>
            <w:hideMark/>
          </w:tcPr>
          <w:p w14:paraId="18D03371"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D87EA6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388C982"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31A73248" w14:textId="110A7B4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cac:AddressLine</w:t>
            </w:r>
          </w:p>
        </w:tc>
        <w:tc>
          <w:tcPr>
            <w:tcW w:w="3888" w:type="dxa"/>
            <w:hideMark/>
          </w:tcPr>
          <w:p w14:paraId="7640B48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34DA04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238B462" w14:textId="77777777" w:rsidR="00C265D0" w:rsidRPr="001514E7" w:rsidRDefault="00C265D0" w:rsidP="001514E7">
            <w:pPr>
              <w:pStyle w:val="BodyText"/>
              <w:rPr>
                <w:rFonts w:cs="Arial"/>
                <w:sz w:val="20"/>
                <w:szCs w:val="20"/>
              </w:rPr>
            </w:pPr>
            <w:r w:rsidRPr="001514E7">
              <w:rPr>
                <w:rFonts w:cs="Arial"/>
                <w:sz w:val="20"/>
                <w:szCs w:val="20"/>
              </w:rPr>
              <w:t>ibt-174</w:t>
            </w:r>
          </w:p>
        </w:tc>
        <w:tc>
          <w:tcPr>
            <w:tcW w:w="8931" w:type="dxa"/>
            <w:hideMark/>
          </w:tcPr>
          <w:p w14:paraId="746CDF34" w14:textId="43BAB68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cac:AddressLine</w:t>
            </w:r>
            <w:r>
              <w:rPr>
                <w:rFonts w:cs="Arial"/>
                <w:sz w:val="20"/>
                <w:szCs w:val="20"/>
              </w:rPr>
              <w:t xml:space="preserve"> /</w:t>
            </w:r>
            <w:r w:rsidRPr="001514E7">
              <w:rPr>
                <w:rFonts w:cs="Arial"/>
                <w:sz w:val="20"/>
                <w:szCs w:val="20"/>
              </w:rPr>
              <w:t>cbc:Line</w:t>
            </w:r>
          </w:p>
        </w:tc>
        <w:tc>
          <w:tcPr>
            <w:tcW w:w="3888" w:type="dxa"/>
            <w:hideMark/>
          </w:tcPr>
          <w:p w14:paraId="0FBBB24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53CC2C6"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40AC6D8"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C7B1A64" w14:textId="6AD48799"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cac:Country</w:t>
            </w:r>
          </w:p>
        </w:tc>
        <w:tc>
          <w:tcPr>
            <w:tcW w:w="3888" w:type="dxa"/>
            <w:hideMark/>
          </w:tcPr>
          <w:p w14:paraId="19B06AF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BA98A6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7090469" w14:textId="77777777" w:rsidR="00C265D0" w:rsidRPr="001514E7" w:rsidRDefault="00C265D0" w:rsidP="001514E7">
            <w:pPr>
              <w:pStyle w:val="BodyText"/>
              <w:rPr>
                <w:rFonts w:cs="Arial"/>
                <w:sz w:val="20"/>
                <w:szCs w:val="20"/>
              </w:rPr>
            </w:pPr>
            <w:r w:rsidRPr="001514E7">
              <w:rPr>
                <w:rFonts w:cs="Arial"/>
                <w:sz w:val="20"/>
                <w:szCs w:val="20"/>
              </w:rPr>
              <w:t>ibt-175</w:t>
            </w:r>
          </w:p>
        </w:tc>
        <w:tc>
          <w:tcPr>
            <w:tcW w:w="8931" w:type="dxa"/>
            <w:hideMark/>
          </w:tcPr>
          <w:p w14:paraId="2FFB3239" w14:textId="065B164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cac:Country</w:t>
            </w:r>
            <w:r>
              <w:rPr>
                <w:rFonts w:cs="Arial"/>
                <w:sz w:val="20"/>
                <w:szCs w:val="20"/>
              </w:rPr>
              <w:t xml:space="preserve"> /</w:t>
            </w:r>
            <w:r w:rsidRPr="001514E7">
              <w:rPr>
                <w:rFonts w:cs="Arial"/>
                <w:sz w:val="20"/>
                <w:szCs w:val="20"/>
              </w:rPr>
              <w:t>cbc:IdentificationCode</w:t>
            </w:r>
          </w:p>
        </w:tc>
        <w:tc>
          <w:tcPr>
            <w:tcW w:w="3888" w:type="dxa"/>
            <w:hideMark/>
          </w:tcPr>
          <w:p w14:paraId="52C274C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2D2B55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22F9E96" w14:textId="77777777" w:rsidR="00C265D0" w:rsidRPr="001514E7" w:rsidRDefault="00C265D0" w:rsidP="001514E7">
            <w:pPr>
              <w:pStyle w:val="BodyText"/>
              <w:rPr>
                <w:rFonts w:cs="Arial"/>
                <w:sz w:val="20"/>
                <w:szCs w:val="20"/>
              </w:rPr>
            </w:pPr>
            <w:r w:rsidRPr="001514E7">
              <w:rPr>
                <w:rFonts w:cs="Arial"/>
                <w:sz w:val="20"/>
                <w:szCs w:val="20"/>
              </w:rPr>
              <w:t>ibg-18</w:t>
            </w:r>
          </w:p>
        </w:tc>
        <w:tc>
          <w:tcPr>
            <w:tcW w:w="8931" w:type="dxa"/>
            <w:hideMark/>
          </w:tcPr>
          <w:p w14:paraId="47E39C0F" w14:textId="3ACBDB09"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cac:CardAccount</w:t>
            </w:r>
          </w:p>
        </w:tc>
        <w:tc>
          <w:tcPr>
            <w:tcW w:w="3888" w:type="dxa"/>
            <w:hideMark/>
          </w:tcPr>
          <w:p w14:paraId="01E6D4C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AC0484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883D705" w14:textId="77777777" w:rsidR="00C265D0" w:rsidRPr="001514E7" w:rsidRDefault="00C265D0" w:rsidP="001514E7">
            <w:pPr>
              <w:pStyle w:val="BodyText"/>
              <w:rPr>
                <w:rFonts w:cs="Arial"/>
                <w:sz w:val="20"/>
                <w:szCs w:val="20"/>
              </w:rPr>
            </w:pPr>
            <w:r w:rsidRPr="001514E7">
              <w:rPr>
                <w:rFonts w:cs="Arial"/>
                <w:sz w:val="20"/>
                <w:szCs w:val="20"/>
              </w:rPr>
              <w:t>ibt-087</w:t>
            </w:r>
          </w:p>
        </w:tc>
        <w:tc>
          <w:tcPr>
            <w:tcW w:w="8931" w:type="dxa"/>
            <w:hideMark/>
          </w:tcPr>
          <w:p w14:paraId="24DCC3CC" w14:textId="36B06DF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cac:CardAccount</w:t>
            </w:r>
            <w:r>
              <w:rPr>
                <w:rFonts w:cs="Arial"/>
                <w:sz w:val="20"/>
                <w:szCs w:val="20"/>
              </w:rPr>
              <w:t xml:space="preserve"> /</w:t>
            </w:r>
            <w:r w:rsidRPr="001514E7">
              <w:rPr>
                <w:rFonts w:cs="Arial"/>
                <w:sz w:val="20"/>
                <w:szCs w:val="20"/>
              </w:rPr>
              <w:t>cbc:PrimaryAccountNumberID</w:t>
            </w:r>
          </w:p>
        </w:tc>
        <w:tc>
          <w:tcPr>
            <w:tcW w:w="3888" w:type="dxa"/>
            <w:hideMark/>
          </w:tcPr>
          <w:p w14:paraId="44501F9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8C7D4A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DA182A4"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81DA5EC" w14:textId="69B705D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cac:CardAccount</w:t>
            </w:r>
            <w:r>
              <w:rPr>
                <w:rFonts w:cs="Arial"/>
                <w:sz w:val="20"/>
                <w:szCs w:val="20"/>
              </w:rPr>
              <w:t xml:space="preserve"> /</w:t>
            </w:r>
            <w:r w:rsidRPr="001514E7">
              <w:rPr>
                <w:rFonts w:cs="Arial"/>
                <w:sz w:val="20"/>
                <w:szCs w:val="20"/>
              </w:rPr>
              <w:t>cbc:NetworkID</w:t>
            </w:r>
          </w:p>
        </w:tc>
        <w:tc>
          <w:tcPr>
            <w:tcW w:w="3888" w:type="dxa"/>
            <w:hideMark/>
          </w:tcPr>
          <w:p w14:paraId="4473082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Syntax requirment</w:t>
            </w:r>
          </w:p>
        </w:tc>
      </w:tr>
      <w:tr w:rsidR="00C265D0" w:rsidRPr="001514E7" w14:paraId="5FE462C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53536AC" w14:textId="77777777" w:rsidR="00C265D0" w:rsidRPr="001514E7" w:rsidRDefault="00C265D0" w:rsidP="001514E7">
            <w:pPr>
              <w:pStyle w:val="BodyText"/>
              <w:rPr>
                <w:rFonts w:cs="Arial"/>
                <w:sz w:val="20"/>
                <w:szCs w:val="20"/>
              </w:rPr>
            </w:pPr>
            <w:r w:rsidRPr="001514E7">
              <w:rPr>
                <w:rFonts w:cs="Arial"/>
                <w:sz w:val="20"/>
                <w:szCs w:val="20"/>
              </w:rPr>
              <w:t>ibt-088</w:t>
            </w:r>
          </w:p>
        </w:tc>
        <w:tc>
          <w:tcPr>
            <w:tcW w:w="8931" w:type="dxa"/>
            <w:hideMark/>
          </w:tcPr>
          <w:p w14:paraId="457F4CEF" w14:textId="598FF10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cac:CardAccount</w:t>
            </w:r>
            <w:r>
              <w:rPr>
                <w:rFonts w:cs="Arial"/>
                <w:sz w:val="20"/>
                <w:szCs w:val="20"/>
              </w:rPr>
              <w:t xml:space="preserve"> /</w:t>
            </w:r>
            <w:r w:rsidRPr="001514E7">
              <w:rPr>
                <w:rFonts w:cs="Arial"/>
                <w:sz w:val="20"/>
                <w:szCs w:val="20"/>
              </w:rPr>
              <w:t>cbc:HolderName</w:t>
            </w:r>
          </w:p>
        </w:tc>
        <w:tc>
          <w:tcPr>
            <w:tcW w:w="3888" w:type="dxa"/>
            <w:hideMark/>
          </w:tcPr>
          <w:p w14:paraId="3FB74E9B"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CE5E092"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7ADA27D" w14:textId="77777777" w:rsidR="00C265D0" w:rsidRPr="001514E7" w:rsidRDefault="00C265D0" w:rsidP="001514E7">
            <w:pPr>
              <w:pStyle w:val="BodyText"/>
              <w:rPr>
                <w:rFonts w:cs="Arial"/>
                <w:sz w:val="20"/>
                <w:szCs w:val="20"/>
              </w:rPr>
            </w:pPr>
            <w:r w:rsidRPr="001514E7">
              <w:rPr>
                <w:rFonts w:cs="Arial"/>
                <w:sz w:val="20"/>
                <w:szCs w:val="20"/>
              </w:rPr>
              <w:t>ibg-19</w:t>
            </w:r>
          </w:p>
        </w:tc>
        <w:tc>
          <w:tcPr>
            <w:tcW w:w="8931" w:type="dxa"/>
            <w:hideMark/>
          </w:tcPr>
          <w:p w14:paraId="3B3F7279" w14:textId="595E9AE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cac:PaymentMandate</w:t>
            </w:r>
          </w:p>
        </w:tc>
        <w:tc>
          <w:tcPr>
            <w:tcW w:w="3888" w:type="dxa"/>
            <w:hideMark/>
          </w:tcPr>
          <w:p w14:paraId="0C17565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2492C5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9E50EE4" w14:textId="77777777" w:rsidR="00C265D0" w:rsidRPr="001514E7" w:rsidRDefault="00C265D0" w:rsidP="001514E7">
            <w:pPr>
              <w:pStyle w:val="BodyText"/>
              <w:rPr>
                <w:rFonts w:cs="Arial"/>
                <w:sz w:val="20"/>
                <w:szCs w:val="20"/>
              </w:rPr>
            </w:pPr>
            <w:r w:rsidRPr="001514E7">
              <w:rPr>
                <w:rFonts w:cs="Arial"/>
                <w:sz w:val="20"/>
                <w:szCs w:val="20"/>
              </w:rPr>
              <w:t>ibt-089</w:t>
            </w:r>
          </w:p>
        </w:tc>
        <w:tc>
          <w:tcPr>
            <w:tcW w:w="8931" w:type="dxa"/>
            <w:hideMark/>
          </w:tcPr>
          <w:p w14:paraId="5379101A" w14:textId="448C8C7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cac:PaymentMandate</w:t>
            </w:r>
            <w:r>
              <w:rPr>
                <w:rFonts w:cs="Arial"/>
                <w:sz w:val="20"/>
                <w:szCs w:val="20"/>
              </w:rPr>
              <w:t xml:space="preserve"> /</w:t>
            </w:r>
            <w:r w:rsidRPr="001514E7">
              <w:rPr>
                <w:rFonts w:cs="Arial"/>
                <w:sz w:val="20"/>
                <w:szCs w:val="20"/>
              </w:rPr>
              <w:t>cbc:ID</w:t>
            </w:r>
          </w:p>
        </w:tc>
        <w:tc>
          <w:tcPr>
            <w:tcW w:w="3888" w:type="dxa"/>
            <w:hideMark/>
          </w:tcPr>
          <w:p w14:paraId="666B960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AFD407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C374247"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3EF65F81" w14:textId="7D645ED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cac:PaymentMandate</w:t>
            </w:r>
            <w:r>
              <w:rPr>
                <w:rFonts w:cs="Arial"/>
                <w:sz w:val="20"/>
                <w:szCs w:val="20"/>
              </w:rPr>
              <w:t xml:space="preserve"> /</w:t>
            </w:r>
            <w:r w:rsidRPr="001514E7">
              <w:rPr>
                <w:rFonts w:cs="Arial"/>
                <w:sz w:val="20"/>
                <w:szCs w:val="20"/>
              </w:rPr>
              <w:t>cac:PayerFinancialAccount</w:t>
            </w:r>
          </w:p>
        </w:tc>
        <w:tc>
          <w:tcPr>
            <w:tcW w:w="3888" w:type="dxa"/>
            <w:hideMark/>
          </w:tcPr>
          <w:p w14:paraId="0CBABD2B"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9B75526"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09F434A" w14:textId="77777777" w:rsidR="00C265D0" w:rsidRPr="001514E7" w:rsidRDefault="00C265D0" w:rsidP="001514E7">
            <w:pPr>
              <w:pStyle w:val="BodyText"/>
              <w:rPr>
                <w:rFonts w:cs="Arial"/>
                <w:sz w:val="20"/>
                <w:szCs w:val="20"/>
              </w:rPr>
            </w:pPr>
            <w:r w:rsidRPr="001514E7">
              <w:rPr>
                <w:rFonts w:cs="Arial"/>
                <w:sz w:val="20"/>
                <w:szCs w:val="20"/>
              </w:rPr>
              <w:t>ibt-091</w:t>
            </w:r>
          </w:p>
        </w:tc>
        <w:tc>
          <w:tcPr>
            <w:tcW w:w="8931" w:type="dxa"/>
            <w:hideMark/>
          </w:tcPr>
          <w:p w14:paraId="08E545DA" w14:textId="52A2760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cac:PaymentMandate</w:t>
            </w:r>
            <w:r>
              <w:rPr>
                <w:rFonts w:cs="Arial"/>
                <w:sz w:val="20"/>
                <w:szCs w:val="20"/>
              </w:rPr>
              <w:t xml:space="preserve"> /</w:t>
            </w:r>
            <w:r w:rsidRPr="001514E7">
              <w:rPr>
                <w:rFonts w:cs="Arial"/>
                <w:sz w:val="20"/>
                <w:szCs w:val="20"/>
              </w:rPr>
              <w:t>cac:PayerFinancialAccount</w:t>
            </w:r>
            <w:r>
              <w:rPr>
                <w:rFonts w:cs="Arial"/>
                <w:sz w:val="20"/>
                <w:szCs w:val="20"/>
              </w:rPr>
              <w:t xml:space="preserve"> /</w:t>
            </w:r>
            <w:r w:rsidRPr="001514E7">
              <w:rPr>
                <w:rFonts w:cs="Arial"/>
                <w:sz w:val="20"/>
                <w:szCs w:val="20"/>
              </w:rPr>
              <w:t>cbc:ID</w:t>
            </w:r>
          </w:p>
        </w:tc>
        <w:tc>
          <w:tcPr>
            <w:tcW w:w="3888" w:type="dxa"/>
            <w:hideMark/>
          </w:tcPr>
          <w:p w14:paraId="5EB5791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6A05E3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94A4396" w14:textId="77777777" w:rsidR="00C265D0" w:rsidRPr="001514E7" w:rsidRDefault="00C265D0" w:rsidP="001514E7">
            <w:pPr>
              <w:pStyle w:val="BodyText"/>
              <w:rPr>
                <w:rFonts w:cs="Arial"/>
                <w:sz w:val="20"/>
                <w:szCs w:val="20"/>
              </w:rPr>
            </w:pPr>
            <w:r w:rsidRPr="001514E7">
              <w:rPr>
                <w:rFonts w:cs="Arial"/>
                <w:sz w:val="20"/>
                <w:szCs w:val="20"/>
              </w:rPr>
              <w:t>ibg-33</w:t>
            </w:r>
          </w:p>
        </w:tc>
        <w:tc>
          <w:tcPr>
            <w:tcW w:w="8931" w:type="dxa"/>
            <w:hideMark/>
          </w:tcPr>
          <w:p w14:paraId="210F8E7C" w14:textId="0D801AD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cac:PaymentTerms</w:t>
            </w:r>
          </w:p>
        </w:tc>
        <w:tc>
          <w:tcPr>
            <w:tcW w:w="3888" w:type="dxa"/>
            <w:hideMark/>
          </w:tcPr>
          <w:p w14:paraId="6CD9FF57"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2D65F5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14A7D09" w14:textId="77777777" w:rsidR="00C265D0" w:rsidRPr="001514E7" w:rsidRDefault="00C265D0" w:rsidP="001514E7">
            <w:pPr>
              <w:pStyle w:val="BodyText"/>
              <w:rPr>
                <w:rFonts w:cs="Arial"/>
                <w:sz w:val="20"/>
                <w:szCs w:val="20"/>
              </w:rPr>
            </w:pPr>
            <w:r w:rsidRPr="001514E7">
              <w:rPr>
                <w:rFonts w:cs="Arial"/>
                <w:sz w:val="20"/>
                <w:szCs w:val="20"/>
              </w:rPr>
              <w:t>ibt-020</w:t>
            </w:r>
          </w:p>
        </w:tc>
        <w:tc>
          <w:tcPr>
            <w:tcW w:w="8931" w:type="dxa"/>
            <w:hideMark/>
          </w:tcPr>
          <w:p w14:paraId="21AB76CC" w14:textId="70C6900A"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cac:PaymentTerms</w:t>
            </w:r>
            <w:r>
              <w:rPr>
                <w:rFonts w:cs="Arial"/>
                <w:sz w:val="20"/>
                <w:szCs w:val="20"/>
              </w:rPr>
              <w:t xml:space="preserve"> /</w:t>
            </w:r>
            <w:r w:rsidRPr="001514E7">
              <w:rPr>
                <w:rFonts w:cs="Arial"/>
                <w:sz w:val="20"/>
                <w:szCs w:val="20"/>
              </w:rPr>
              <w:t>cbc:Note</w:t>
            </w:r>
          </w:p>
        </w:tc>
        <w:tc>
          <w:tcPr>
            <w:tcW w:w="3888" w:type="dxa"/>
            <w:hideMark/>
          </w:tcPr>
          <w:p w14:paraId="49F93040"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A1A929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514FE1A" w14:textId="77777777" w:rsidR="00C265D0" w:rsidRPr="001514E7" w:rsidRDefault="00C265D0" w:rsidP="001514E7">
            <w:pPr>
              <w:pStyle w:val="BodyText"/>
              <w:rPr>
                <w:rFonts w:cs="Arial"/>
                <w:sz w:val="20"/>
                <w:szCs w:val="20"/>
              </w:rPr>
            </w:pPr>
            <w:r w:rsidRPr="001514E7">
              <w:rPr>
                <w:rFonts w:cs="Arial"/>
                <w:sz w:val="20"/>
                <w:szCs w:val="20"/>
              </w:rPr>
              <w:t>ibt-178</w:t>
            </w:r>
          </w:p>
        </w:tc>
        <w:tc>
          <w:tcPr>
            <w:tcW w:w="8931" w:type="dxa"/>
            <w:hideMark/>
          </w:tcPr>
          <w:p w14:paraId="6164EF54" w14:textId="2D489D9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cbc:ID</w:t>
            </w:r>
          </w:p>
        </w:tc>
        <w:tc>
          <w:tcPr>
            <w:tcW w:w="3888" w:type="dxa"/>
            <w:hideMark/>
          </w:tcPr>
          <w:p w14:paraId="783E591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616AC9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8777F2E" w14:textId="77777777" w:rsidR="00C265D0" w:rsidRPr="001514E7" w:rsidRDefault="00C265D0" w:rsidP="001514E7">
            <w:pPr>
              <w:pStyle w:val="BodyText"/>
              <w:rPr>
                <w:rFonts w:cs="Arial"/>
                <w:sz w:val="20"/>
                <w:szCs w:val="20"/>
              </w:rPr>
            </w:pPr>
            <w:r w:rsidRPr="001514E7">
              <w:rPr>
                <w:rFonts w:cs="Arial"/>
                <w:sz w:val="20"/>
                <w:szCs w:val="20"/>
              </w:rPr>
              <w:t>ibt-187</w:t>
            </w:r>
          </w:p>
        </w:tc>
        <w:tc>
          <w:tcPr>
            <w:tcW w:w="8931" w:type="dxa"/>
            <w:hideMark/>
          </w:tcPr>
          <w:p w14:paraId="7B56E1FF" w14:textId="604CA21B"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cac:PaymentTerms</w:t>
            </w:r>
            <w:r>
              <w:rPr>
                <w:rFonts w:cs="Arial"/>
                <w:sz w:val="20"/>
                <w:szCs w:val="20"/>
              </w:rPr>
              <w:t xml:space="preserve"> /</w:t>
            </w:r>
            <w:r w:rsidRPr="001514E7">
              <w:rPr>
                <w:rFonts w:cs="Arial"/>
                <w:sz w:val="20"/>
                <w:szCs w:val="20"/>
              </w:rPr>
              <w:t>cbc:PaymentMeansID</w:t>
            </w:r>
          </w:p>
        </w:tc>
        <w:tc>
          <w:tcPr>
            <w:tcW w:w="3888" w:type="dxa"/>
            <w:hideMark/>
          </w:tcPr>
          <w:p w14:paraId="4F28EF1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A71A79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EE73A2D" w14:textId="77777777" w:rsidR="00C265D0" w:rsidRPr="001514E7" w:rsidRDefault="00C265D0" w:rsidP="001514E7">
            <w:pPr>
              <w:pStyle w:val="BodyText"/>
              <w:rPr>
                <w:rFonts w:cs="Arial"/>
                <w:sz w:val="20"/>
                <w:szCs w:val="20"/>
              </w:rPr>
            </w:pPr>
            <w:r w:rsidRPr="001514E7">
              <w:rPr>
                <w:rFonts w:cs="Arial"/>
                <w:sz w:val="20"/>
                <w:szCs w:val="20"/>
              </w:rPr>
              <w:t>ibt-176</w:t>
            </w:r>
          </w:p>
        </w:tc>
        <w:tc>
          <w:tcPr>
            <w:tcW w:w="8931" w:type="dxa"/>
            <w:hideMark/>
          </w:tcPr>
          <w:p w14:paraId="27AFA1B9" w14:textId="64A5A966"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cac:PaymentTerms</w:t>
            </w:r>
            <w:r>
              <w:rPr>
                <w:rFonts w:cs="Arial"/>
                <w:sz w:val="20"/>
                <w:szCs w:val="20"/>
              </w:rPr>
              <w:t xml:space="preserve"> /</w:t>
            </w:r>
            <w:r w:rsidRPr="001514E7">
              <w:rPr>
                <w:rFonts w:cs="Arial"/>
                <w:sz w:val="20"/>
                <w:szCs w:val="20"/>
              </w:rPr>
              <w:t>cbc:Amount</w:t>
            </w:r>
          </w:p>
        </w:tc>
        <w:tc>
          <w:tcPr>
            <w:tcW w:w="3888" w:type="dxa"/>
            <w:hideMark/>
          </w:tcPr>
          <w:p w14:paraId="17DBF3BA"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B6CB4D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5387F44" w14:textId="77777777" w:rsidR="00C265D0" w:rsidRPr="001514E7" w:rsidRDefault="00C265D0" w:rsidP="001514E7">
            <w:pPr>
              <w:pStyle w:val="BodyText"/>
              <w:rPr>
                <w:rFonts w:cs="Arial"/>
                <w:sz w:val="20"/>
                <w:szCs w:val="20"/>
              </w:rPr>
            </w:pPr>
            <w:r w:rsidRPr="001514E7">
              <w:rPr>
                <w:rFonts w:cs="Arial"/>
                <w:sz w:val="20"/>
                <w:szCs w:val="20"/>
              </w:rPr>
              <w:t>ibt-177</w:t>
            </w:r>
          </w:p>
        </w:tc>
        <w:tc>
          <w:tcPr>
            <w:tcW w:w="8931" w:type="dxa"/>
            <w:hideMark/>
          </w:tcPr>
          <w:p w14:paraId="03771AE4" w14:textId="4089D9B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cac:PaymentTerms</w:t>
            </w:r>
            <w:r>
              <w:rPr>
                <w:rFonts w:cs="Arial"/>
                <w:sz w:val="20"/>
                <w:szCs w:val="20"/>
              </w:rPr>
              <w:t xml:space="preserve"> /</w:t>
            </w:r>
            <w:r w:rsidRPr="001514E7">
              <w:rPr>
                <w:rFonts w:cs="Arial"/>
                <w:sz w:val="20"/>
                <w:szCs w:val="20"/>
              </w:rPr>
              <w:t>cbc:InstallmentDueDate</w:t>
            </w:r>
          </w:p>
        </w:tc>
        <w:tc>
          <w:tcPr>
            <w:tcW w:w="3888" w:type="dxa"/>
            <w:hideMark/>
          </w:tcPr>
          <w:p w14:paraId="0B4F3F60"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593B848"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461EF5F" w14:textId="77777777" w:rsidR="00C265D0" w:rsidRPr="001514E7" w:rsidRDefault="00C265D0" w:rsidP="001514E7">
            <w:pPr>
              <w:pStyle w:val="BodyText"/>
              <w:rPr>
                <w:rFonts w:cs="Arial"/>
                <w:sz w:val="20"/>
                <w:szCs w:val="20"/>
              </w:rPr>
            </w:pPr>
            <w:r w:rsidRPr="001514E7">
              <w:rPr>
                <w:rFonts w:cs="Arial"/>
                <w:sz w:val="20"/>
                <w:szCs w:val="20"/>
              </w:rPr>
              <w:t>ibg-35</w:t>
            </w:r>
          </w:p>
        </w:tc>
        <w:tc>
          <w:tcPr>
            <w:tcW w:w="8931" w:type="dxa"/>
            <w:hideMark/>
          </w:tcPr>
          <w:p w14:paraId="6C28FEDA" w14:textId="430C0C7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cac:PrepaidPayment</w:t>
            </w:r>
          </w:p>
        </w:tc>
        <w:tc>
          <w:tcPr>
            <w:tcW w:w="3888" w:type="dxa"/>
            <w:hideMark/>
          </w:tcPr>
          <w:p w14:paraId="7BC5EE6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F544A4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F116452" w14:textId="77777777" w:rsidR="00C265D0" w:rsidRPr="001514E7" w:rsidRDefault="00C265D0" w:rsidP="001514E7">
            <w:pPr>
              <w:pStyle w:val="BodyText"/>
              <w:rPr>
                <w:rFonts w:cs="Arial"/>
                <w:sz w:val="20"/>
                <w:szCs w:val="20"/>
              </w:rPr>
            </w:pPr>
            <w:r w:rsidRPr="001514E7">
              <w:rPr>
                <w:rFonts w:cs="Arial"/>
                <w:sz w:val="20"/>
                <w:szCs w:val="20"/>
              </w:rPr>
              <w:lastRenderedPageBreak/>
              <w:t>ibt-179</w:t>
            </w:r>
          </w:p>
        </w:tc>
        <w:tc>
          <w:tcPr>
            <w:tcW w:w="8931" w:type="dxa"/>
            <w:hideMark/>
          </w:tcPr>
          <w:p w14:paraId="2942602D" w14:textId="5F015CD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cac:PrepaidPayment</w:t>
            </w:r>
            <w:r>
              <w:rPr>
                <w:rFonts w:cs="Arial"/>
                <w:sz w:val="20"/>
                <w:szCs w:val="20"/>
              </w:rPr>
              <w:t xml:space="preserve"> /</w:t>
            </w:r>
            <w:r w:rsidRPr="001514E7">
              <w:rPr>
                <w:rFonts w:cs="Arial"/>
                <w:sz w:val="20"/>
                <w:szCs w:val="20"/>
              </w:rPr>
              <w:t>cbc:ID</w:t>
            </w:r>
          </w:p>
        </w:tc>
        <w:tc>
          <w:tcPr>
            <w:tcW w:w="3888" w:type="dxa"/>
            <w:hideMark/>
          </w:tcPr>
          <w:p w14:paraId="727075A3"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22BE1F5"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FB26DA5" w14:textId="77777777" w:rsidR="00C265D0" w:rsidRPr="001514E7" w:rsidRDefault="00C265D0" w:rsidP="001514E7">
            <w:pPr>
              <w:pStyle w:val="BodyText"/>
              <w:rPr>
                <w:rFonts w:cs="Arial"/>
                <w:sz w:val="20"/>
                <w:szCs w:val="20"/>
              </w:rPr>
            </w:pPr>
            <w:r w:rsidRPr="001514E7">
              <w:rPr>
                <w:rFonts w:cs="Arial"/>
                <w:sz w:val="20"/>
                <w:szCs w:val="20"/>
              </w:rPr>
              <w:t>ibt-180</w:t>
            </w:r>
          </w:p>
        </w:tc>
        <w:tc>
          <w:tcPr>
            <w:tcW w:w="8931" w:type="dxa"/>
            <w:hideMark/>
          </w:tcPr>
          <w:p w14:paraId="0B252358" w14:textId="5C44EB5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cac:PrepaidPayment</w:t>
            </w:r>
            <w:r>
              <w:rPr>
                <w:rFonts w:cs="Arial"/>
                <w:sz w:val="20"/>
                <w:szCs w:val="20"/>
              </w:rPr>
              <w:t xml:space="preserve"> /</w:t>
            </w:r>
            <w:r w:rsidRPr="001514E7">
              <w:rPr>
                <w:rFonts w:cs="Arial"/>
                <w:sz w:val="20"/>
                <w:szCs w:val="20"/>
              </w:rPr>
              <w:t>cbc:PaidAmount</w:t>
            </w:r>
          </w:p>
        </w:tc>
        <w:tc>
          <w:tcPr>
            <w:tcW w:w="3888" w:type="dxa"/>
            <w:hideMark/>
          </w:tcPr>
          <w:p w14:paraId="2AC996A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A0393AF"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888557D" w14:textId="77777777" w:rsidR="00C265D0" w:rsidRPr="001514E7" w:rsidRDefault="00C265D0" w:rsidP="001514E7">
            <w:pPr>
              <w:pStyle w:val="BodyText"/>
              <w:rPr>
                <w:rFonts w:cs="Arial"/>
                <w:sz w:val="20"/>
                <w:szCs w:val="20"/>
              </w:rPr>
            </w:pPr>
            <w:r w:rsidRPr="001514E7">
              <w:rPr>
                <w:rFonts w:cs="Arial"/>
                <w:sz w:val="20"/>
                <w:szCs w:val="20"/>
              </w:rPr>
              <w:t>ibt-181</w:t>
            </w:r>
          </w:p>
        </w:tc>
        <w:tc>
          <w:tcPr>
            <w:tcW w:w="8931" w:type="dxa"/>
            <w:hideMark/>
          </w:tcPr>
          <w:p w14:paraId="11445BF4" w14:textId="47B0C8D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cac:PrepaidPayment</w:t>
            </w:r>
            <w:r>
              <w:rPr>
                <w:rFonts w:cs="Arial"/>
                <w:sz w:val="20"/>
                <w:szCs w:val="20"/>
              </w:rPr>
              <w:t xml:space="preserve"> /</w:t>
            </w:r>
            <w:r w:rsidRPr="001514E7">
              <w:rPr>
                <w:rFonts w:cs="Arial"/>
                <w:sz w:val="20"/>
                <w:szCs w:val="20"/>
              </w:rPr>
              <w:t>cbc:ReceivedDate</w:t>
            </w:r>
          </w:p>
        </w:tc>
        <w:tc>
          <w:tcPr>
            <w:tcW w:w="3888" w:type="dxa"/>
            <w:hideMark/>
          </w:tcPr>
          <w:p w14:paraId="0688545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2C5CF62"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6454E6F" w14:textId="77777777" w:rsidR="00C265D0" w:rsidRPr="001514E7" w:rsidRDefault="00C265D0" w:rsidP="001514E7">
            <w:pPr>
              <w:pStyle w:val="BodyText"/>
              <w:rPr>
                <w:rFonts w:cs="Arial"/>
                <w:sz w:val="20"/>
                <w:szCs w:val="20"/>
              </w:rPr>
            </w:pPr>
            <w:r w:rsidRPr="001514E7">
              <w:rPr>
                <w:rFonts w:cs="Arial"/>
                <w:sz w:val="20"/>
                <w:szCs w:val="20"/>
              </w:rPr>
              <w:t>ibt-182</w:t>
            </w:r>
          </w:p>
        </w:tc>
        <w:tc>
          <w:tcPr>
            <w:tcW w:w="8931" w:type="dxa"/>
            <w:hideMark/>
          </w:tcPr>
          <w:p w14:paraId="7BDEB217" w14:textId="0F512EC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cac:PrepaidPayment</w:t>
            </w:r>
            <w:r>
              <w:rPr>
                <w:rFonts w:cs="Arial"/>
                <w:sz w:val="20"/>
                <w:szCs w:val="20"/>
              </w:rPr>
              <w:t xml:space="preserve"> /</w:t>
            </w:r>
            <w:r w:rsidRPr="001514E7">
              <w:rPr>
                <w:rFonts w:cs="Arial"/>
                <w:sz w:val="20"/>
                <w:szCs w:val="20"/>
              </w:rPr>
              <w:t>cbc:InstructionID</w:t>
            </w:r>
          </w:p>
        </w:tc>
        <w:tc>
          <w:tcPr>
            <w:tcW w:w="3888" w:type="dxa"/>
            <w:hideMark/>
          </w:tcPr>
          <w:p w14:paraId="29631E4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4AB160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9B18AD6" w14:textId="77777777" w:rsidR="00C265D0" w:rsidRPr="001514E7" w:rsidRDefault="00C265D0" w:rsidP="001514E7">
            <w:pPr>
              <w:pStyle w:val="BodyText"/>
              <w:rPr>
                <w:rFonts w:cs="Arial"/>
                <w:sz w:val="20"/>
                <w:szCs w:val="20"/>
              </w:rPr>
            </w:pPr>
            <w:r w:rsidRPr="001514E7">
              <w:rPr>
                <w:rFonts w:cs="Arial"/>
                <w:sz w:val="20"/>
                <w:szCs w:val="20"/>
              </w:rPr>
              <w:t>ibg-20</w:t>
            </w:r>
          </w:p>
        </w:tc>
        <w:tc>
          <w:tcPr>
            <w:tcW w:w="8931" w:type="dxa"/>
            <w:hideMark/>
          </w:tcPr>
          <w:p w14:paraId="2B282257" w14:textId="402B279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p>
        </w:tc>
        <w:tc>
          <w:tcPr>
            <w:tcW w:w="3888" w:type="dxa"/>
            <w:hideMark/>
          </w:tcPr>
          <w:p w14:paraId="3DBA320E" w14:textId="1AC5591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4CDEB972"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277E002"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BD976AF" w14:textId="354A99C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cbc:ChargeIndicator</w:t>
            </w:r>
          </w:p>
        </w:tc>
        <w:tc>
          <w:tcPr>
            <w:tcW w:w="3888" w:type="dxa"/>
            <w:hideMark/>
          </w:tcPr>
          <w:p w14:paraId="00AAD5C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UBL qualifier = false</w:t>
            </w:r>
          </w:p>
        </w:tc>
      </w:tr>
      <w:tr w:rsidR="00C265D0" w:rsidRPr="001514E7" w14:paraId="60F4BBB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77D335B" w14:textId="77777777" w:rsidR="00C265D0" w:rsidRPr="001514E7" w:rsidRDefault="00C265D0" w:rsidP="001514E7">
            <w:pPr>
              <w:pStyle w:val="BodyText"/>
              <w:rPr>
                <w:rFonts w:cs="Arial"/>
                <w:sz w:val="20"/>
                <w:szCs w:val="20"/>
              </w:rPr>
            </w:pPr>
            <w:r w:rsidRPr="001514E7">
              <w:rPr>
                <w:rFonts w:cs="Arial"/>
                <w:sz w:val="20"/>
                <w:szCs w:val="20"/>
              </w:rPr>
              <w:t>ibt-098</w:t>
            </w:r>
          </w:p>
        </w:tc>
        <w:tc>
          <w:tcPr>
            <w:tcW w:w="8931" w:type="dxa"/>
            <w:hideMark/>
          </w:tcPr>
          <w:p w14:paraId="3927D944" w14:textId="071EF6B1"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cbc:AllowanceChargeReasonCode</w:t>
            </w:r>
          </w:p>
        </w:tc>
        <w:tc>
          <w:tcPr>
            <w:tcW w:w="3888" w:type="dxa"/>
            <w:hideMark/>
          </w:tcPr>
          <w:p w14:paraId="48C6C9D0" w14:textId="642D0778"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31FA851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7D25684" w14:textId="77777777" w:rsidR="00C265D0" w:rsidRPr="001514E7" w:rsidRDefault="00C265D0" w:rsidP="001514E7">
            <w:pPr>
              <w:pStyle w:val="BodyText"/>
              <w:rPr>
                <w:rFonts w:cs="Arial"/>
                <w:sz w:val="20"/>
                <w:szCs w:val="20"/>
              </w:rPr>
            </w:pPr>
            <w:r w:rsidRPr="001514E7">
              <w:rPr>
                <w:rFonts w:cs="Arial"/>
                <w:sz w:val="20"/>
                <w:szCs w:val="20"/>
              </w:rPr>
              <w:t>ibt-097</w:t>
            </w:r>
          </w:p>
        </w:tc>
        <w:tc>
          <w:tcPr>
            <w:tcW w:w="8931" w:type="dxa"/>
            <w:hideMark/>
          </w:tcPr>
          <w:p w14:paraId="4B4DC32B" w14:textId="5B74BF9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cbc:AllowanceChargeReason</w:t>
            </w:r>
          </w:p>
        </w:tc>
        <w:tc>
          <w:tcPr>
            <w:tcW w:w="3888" w:type="dxa"/>
            <w:hideMark/>
          </w:tcPr>
          <w:p w14:paraId="014531D3" w14:textId="2871489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6B3305A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2D15CEF" w14:textId="77777777" w:rsidR="00C265D0" w:rsidRPr="001514E7" w:rsidRDefault="00C265D0" w:rsidP="001514E7">
            <w:pPr>
              <w:pStyle w:val="BodyText"/>
              <w:rPr>
                <w:rFonts w:cs="Arial"/>
                <w:sz w:val="20"/>
                <w:szCs w:val="20"/>
              </w:rPr>
            </w:pPr>
            <w:r w:rsidRPr="001514E7">
              <w:rPr>
                <w:rFonts w:cs="Arial"/>
                <w:sz w:val="20"/>
                <w:szCs w:val="20"/>
              </w:rPr>
              <w:t>ibt-094</w:t>
            </w:r>
          </w:p>
        </w:tc>
        <w:tc>
          <w:tcPr>
            <w:tcW w:w="8931" w:type="dxa"/>
            <w:hideMark/>
          </w:tcPr>
          <w:p w14:paraId="64E72DE4" w14:textId="6390039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cbc:MultiplierFactorNumeric</w:t>
            </w:r>
          </w:p>
        </w:tc>
        <w:tc>
          <w:tcPr>
            <w:tcW w:w="3888" w:type="dxa"/>
            <w:hideMark/>
          </w:tcPr>
          <w:p w14:paraId="13D8616B" w14:textId="7BD2679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2B148F2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F6D5228" w14:textId="77777777" w:rsidR="00C265D0" w:rsidRPr="001514E7" w:rsidRDefault="00C265D0" w:rsidP="001514E7">
            <w:pPr>
              <w:pStyle w:val="BodyText"/>
              <w:rPr>
                <w:rFonts w:cs="Arial"/>
                <w:sz w:val="20"/>
                <w:szCs w:val="20"/>
              </w:rPr>
            </w:pPr>
            <w:r w:rsidRPr="001514E7">
              <w:rPr>
                <w:rFonts w:cs="Arial"/>
                <w:sz w:val="20"/>
                <w:szCs w:val="20"/>
              </w:rPr>
              <w:t>ibt-092</w:t>
            </w:r>
          </w:p>
        </w:tc>
        <w:tc>
          <w:tcPr>
            <w:tcW w:w="8931" w:type="dxa"/>
            <w:hideMark/>
          </w:tcPr>
          <w:p w14:paraId="3FF584B3" w14:textId="4B4AD15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cbc:Amount</w:t>
            </w:r>
          </w:p>
        </w:tc>
        <w:tc>
          <w:tcPr>
            <w:tcW w:w="3888" w:type="dxa"/>
            <w:hideMark/>
          </w:tcPr>
          <w:p w14:paraId="48F09B65" w14:textId="4253BF9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2CDC721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EC4F122" w14:textId="77777777" w:rsidR="00C265D0" w:rsidRPr="001514E7" w:rsidRDefault="00C265D0" w:rsidP="001514E7">
            <w:pPr>
              <w:pStyle w:val="BodyText"/>
              <w:rPr>
                <w:rFonts w:cs="Arial"/>
                <w:sz w:val="20"/>
                <w:szCs w:val="20"/>
              </w:rPr>
            </w:pPr>
            <w:r w:rsidRPr="001514E7">
              <w:rPr>
                <w:rFonts w:cs="Arial"/>
                <w:sz w:val="20"/>
                <w:szCs w:val="20"/>
              </w:rPr>
              <w:t>ibt-093</w:t>
            </w:r>
          </w:p>
        </w:tc>
        <w:tc>
          <w:tcPr>
            <w:tcW w:w="8931" w:type="dxa"/>
            <w:hideMark/>
          </w:tcPr>
          <w:p w14:paraId="74638C00" w14:textId="776F203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cbc:BaseAmount</w:t>
            </w:r>
          </w:p>
        </w:tc>
        <w:tc>
          <w:tcPr>
            <w:tcW w:w="3888" w:type="dxa"/>
            <w:hideMark/>
          </w:tcPr>
          <w:p w14:paraId="29FED65C" w14:textId="3EB832A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7C1D39B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01222B1"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2C9B292" w14:textId="0DD4E7B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p>
        </w:tc>
        <w:tc>
          <w:tcPr>
            <w:tcW w:w="3888" w:type="dxa"/>
            <w:hideMark/>
          </w:tcPr>
          <w:p w14:paraId="3ED475D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8359BD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83B33B7" w14:textId="77777777" w:rsidR="00C265D0" w:rsidRPr="001514E7" w:rsidRDefault="00C265D0" w:rsidP="001514E7">
            <w:pPr>
              <w:pStyle w:val="BodyText"/>
              <w:rPr>
                <w:rFonts w:cs="Arial"/>
                <w:sz w:val="20"/>
                <w:szCs w:val="20"/>
              </w:rPr>
            </w:pPr>
            <w:r w:rsidRPr="001514E7">
              <w:rPr>
                <w:rFonts w:cs="Arial"/>
                <w:sz w:val="20"/>
                <w:szCs w:val="20"/>
              </w:rPr>
              <w:t>ibt-095</w:t>
            </w:r>
          </w:p>
        </w:tc>
        <w:tc>
          <w:tcPr>
            <w:tcW w:w="8931" w:type="dxa"/>
            <w:hideMark/>
          </w:tcPr>
          <w:p w14:paraId="623BA30F" w14:textId="1402D68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cbc:ID</w:t>
            </w:r>
          </w:p>
        </w:tc>
        <w:tc>
          <w:tcPr>
            <w:tcW w:w="3888" w:type="dxa"/>
            <w:hideMark/>
          </w:tcPr>
          <w:p w14:paraId="24EB5D67" w14:textId="0737741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 with cac:TaxScheme/c bc:ID = “VAT”</w:t>
            </w:r>
          </w:p>
        </w:tc>
      </w:tr>
      <w:tr w:rsidR="00C265D0" w:rsidRPr="001514E7" w14:paraId="4DBBCF05"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BA87087" w14:textId="77777777" w:rsidR="00C265D0" w:rsidRPr="001514E7" w:rsidRDefault="00C265D0" w:rsidP="001514E7">
            <w:pPr>
              <w:pStyle w:val="BodyText"/>
              <w:rPr>
                <w:rFonts w:cs="Arial"/>
                <w:sz w:val="20"/>
                <w:szCs w:val="20"/>
              </w:rPr>
            </w:pPr>
            <w:r w:rsidRPr="001514E7">
              <w:rPr>
                <w:rFonts w:cs="Arial"/>
                <w:sz w:val="20"/>
                <w:szCs w:val="20"/>
              </w:rPr>
              <w:t>ibt-096</w:t>
            </w:r>
          </w:p>
        </w:tc>
        <w:tc>
          <w:tcPr>
            <w:tcW w:w="8931" w:type="dxa"/>
            <w:hideMark/>
          </w:tcPr>
          <w:p w14:paraId="17F1DAB0" w14:textId="610F13C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cbc:Percent</w:t>
            </w:r>
          </w:p>
        </w:tc>
        <w:tc>
          <w:tcPr>
            <w:tcW w:w="3888" w:type="dxa"/>
            <w:hideMark/>
          </w:tcPr>
          <w:p w14:paraId="345F5E24" w14:textId="742AC4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7D617DB9"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901C996"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49F4002" w14:textId="7373BA2E"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cac:TaxScheme</w:t>
            </w:r>
          </w:p>
        </w:tc>
        <w:tc>
          <w:tcPr>
            <w:tcW w:w="3888" w:type="dxa"/>
            <w:hideMark/>
          </w:tcPr>
          <w:p w14:paraId="3C674F43"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BD3936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0211560"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303DBE65" w14:textId="14928D5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cac:TaxScheme</w:t>
            </w:r>
            <w:r>
              <w:rPr>
                <w:rFonts w:cs="Arial"/>
                <w:sz w:val="20"/>
                <w:szCs w:val="20"/>
              </w:rPr>
              <w:t xml:space="preserve"> /</w:t>
            </w:r>
            <w:r w:rsidRPr="001514E7">
              <w:rPr>
                <w:rFonts w:cs="Arial"/>
                <w:sz w:val="20"/>
                <w:szCs w:val="20"/>
              </w:rPr>
              <w:t>cbc:ID</w:t>
            </w:r>
          </w:p>
        </w:tc>
        <w:tc>
          <w:tcPr>
            <w:tcW w:w="3888" w:type="dxa"/>
            <w:hideMark/>
          </w:tcPr>
          <w:p w14:paraId="4BBDFD3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DF5650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ECB49DC" w14:textId="77777777" w:rsidR="00C265D0" w:rsidRPr="001514E7" w:rsidRDefault="00C265D0" w:rsidP="001514E7">
            <w:pPr>
              <w:pStyle w:val="BodyText"/>
              <w:rPr>
                <w:rFonts w:cs="Arial"/>
                <w:sz w:val="20"/>
                <w:szCs w:val="20"/>
              </w:rPr>
            </w:pPr>
            <w:r w:rsidRPr="001514E7">
              <w:rPr>
                <w:rFonts w:cs="Arial"/>
                <w:sz w:val="20"/>
                <w:szCs w:val="20"/>
              </w:rPr>
              <w:t>ibg-21</w:t>
            </w:r>
          </w:p>
        </w:tc>
        <w:tc>
          <w:tcPr>
            <w:tcW w:w="8931" w:type="dxa"/>
            <w:hideMark/>
          </w:tcPr>
          <w:p w14:paraId="67DD5C87" w14:textId="2FC99B1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p>
        </w:tc>
        <w:tc>
          <w:tcPr>
            <w:tcW w:w="3888" w:type="dxa"/>
            <w:hideMark/>
          </w:tcPr>
          <w:p w14:paraId="32339E8E" w14:textId="0BB58A6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065DA49D"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A31604F"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5348A6DE" w14:textId="26397A7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cbc:ChargeIndicator</w:t>
            </w:r>
          </w:p>
        </w:tc>
        <w:tc>
          <w:tcPr>
            <w:tcW w:w="3888" w:type="dxa"/>
            <w:hideMark/>
          </w:tcPr>
          <w:p w14:paraId="2536695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UBL qualifier = true</w:t>
            </w:r>
          </w:p>
        </w:tc>
      </w:tr>
      <w:tr w:rsidR="00C265D0" w:rsidRPr="001514E7" w14:paraId="25CF47E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180D986" w14:textId="77777777" w:rsidR="00C265D0" w:rsidRPr="001514E7" w:rsidRDefault="00C265D0" w:rsidP="001514E7">
            <w:pPr>
              <w:pStyle w:val="BodyText"/>
              <w:rPr>
                <w:rFonts w:cs="Arial"/>
                <w:sz w:val="20"/>
                <w:szCs w:val="20"/>
              </w:rPr>
            </w:pPr>
            <w:r w:rsidRPr="001514E7">
              <w:rPr>
                <w:rFonts w:cs="Arial"/>
                <w:sz w:val="20"/>
                <w:szCs w:val="20"/>
              </w:rPr>
              <w:t>ibt-105</w:t>
            </w:r>
          </w:p>
        </w:tc>
        <w:tc>
          <w:tcPr>
            <w:tcW w:w="8931" w:type="dxa"/>
            <w:hideMark/>
          </w:tcPr>
          <w:p w14:paraId="5725D640" w14:textId="2F54BD8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cbc:AllowanceChargeReasonCode</w:t>
            </w:r>
          </w:p>
        </w:tc>
        <w:tc>
          <w:tcPr>
            <w:tcW w:w="3888" w:type="dxa"/>
            <w:hideMark/>
          </w:tcPr>
          <w:p w14:paraId="619936A8" w14:textId="531D917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78B85C86"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C05C388" w14:textId="77777777" w:rsidR="00C265D0" w:rsidRPr="001514E7" w:rsidRDefault="00C265D0" w:rsidP="001514E7">
            <w:pPr>
              <w:pStyle w:val="BodyText"/>
              <w:rPr>
                <w:rFonts w:cs="Arial"/>
                <w:sz w:val="20"/>
                <w:szCs w:val="20"/>
              </w:rPr>
            </w:pPr>
            <w:r w:rsidRPr="001514E7">
              <w:rPr>
                <w:rFonts w:cs="Arial"/>
                <w:sz w:val="20"/>
                <w:szCs w:val="20"/>
              </w:rPr>
              <w:t>ibt-104</w:t>
            </w:r>
          </w:p>
        </w:tc>
        <w:tc>
          <w:tcPr>
            <w:tcW w:w="8931" w:type="dxa"/>
            <w:hideMark/>
          </w:tcPr>
          <w:p w14:paraId="242AF9BF" w14:textId="4098CFD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cbc:AllowanceChargeReason</w:t>
            </w:r>
          </w:p>
        </w:tc>
        <w:tc>
          <w:tcPr>
            <w:tcW w:w="3888" w:type="dxa"/>
            <w:hideMark/>
          </w:tcPr>
          <w:p w14:paraId="1FBBD6DA" w14:textId="6A9E06A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5EC3DE2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3C27378" w14:textId="77777777" w:rsidR="00C265D0" w:rsidRPr="001514E7" w:rsidRDefault="00C265D0" w:rsidP="001514E7">
            <w:pPr>
              <w:pStyle w:val="BodyText"/>
              <w:rPr>
                <w:rFonts w:cs="Arial"/>
                <w:sz w:val="20"/>
                <w:szCs w:val="20"/>
              </w:rPr>
            </w:pPr>
            <w:r w:rsidRPr="001514E7">
              <w:rPr>
                <w:rFonts w:cs="Arial"/>
                <w:sz w:val="20"/>
                <w:szCs w:val="20"/>
              </w:rPr>
              <w:t>ibt-101</w:t>
            </w:r>
          </w:p>
        </w:tc>
        <w:tc>
          <w:tcPr>
            <w:tcW w:w="8931" w:type="dxa"/>
            <w:hideMark/>
          </w:tcPr>
          <w:p w14:paraId="65D4A6EC" w14:textId="25AB550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cbc:MultiplierFactorNumeric</w:t>
            </w:r>
          </w:p>
        </w:tc>
        <w:tc>
          <w:tcPr>
            <w:tcW w:w="3888" w:type="dxa"/>
            <w:hideMark/>
          </w:tcPr>
          <w:p w14:paraId="2A148DE4" w14:textId="0EFA70F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032379E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B2E75FB" w14:textId="77777777" w:rsidR="00C265D0" w:rsidRPr="001514E7" w:rsidRDefault="00C265D0" w:rsidP="001514E7">
            <w:pPr>
              <w:pStyle w:val="BodyText"/>
              <w:rPr>
                <w:rFonts w:cs="Arial"/>
                <w:sz w:val="20"/>
                <w:szCs w:val="20"/>
              </w:rPr>
            </w:pPr>
            <w:r w:rsidRPr="001514E7">
              <w:rPr>
                <w:rFonts w:cs="Arial"/>
                <w:sz w:val="20"/>
                <w:szCs w:val="20"/>
              </w:rPr>
              <w:t>ibt-099</w:t>
            </w:r>
          </w:p>
        </w:tc>
        <w:tc>
          <w:tcPr>
            <w:tcW w:w="8931" w:type="dxa"/>
            <w:hideMark/>
          </w:tcPr>
          <w:p w14:paraId="6070E2AB" w14:textId="4B1042B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cbc:Amount</w:t>
            </w:r>
          </w:p>
        </w:tc>
        <w:tc>
          <w:tcPr>
            <w:tcW w:w="3888" w:type="dxa"/>
            <w:hideMark/>
          </w:tcPr>
          <w:p w14:paraId="65B494B5" w14:textId="21D1B5F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729207A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3097170" w14:textId="77777777" w:rsidR="00C265D0" w:rsidRPr="001514E7" w:rsidRDefault="00C265D0" w:rsidP="001514E7">
            <w:pPr>
              <w:pStyle w:val="BodyText"/>
              <w:rPr>
                <w:rFonts w:cs="Arial"/>
                <w:sz w:val="20"/>
                <w:szCs w:val="20"/>
              </w:rPr>
            </w:pPr>
            <w:r w:rsidRPr="001514E7">
              <w:rPr>
                <w:rFonts w:cs="Arial"/>
                <w:sz w:val="20"/>
                <w:szCs w:val="20"/>
              </w:rPr>
              <w:t>ibt-100</w:t>
            </w:r>
          </w:p>
        </w:tc>
        <w:tc>
          <w:tcPr>
            <w:tcW w:w="8931" w:type="dxa"/>
            <w:hideMark/>
          </w:tcPr>
          <w:p w14:paraId="1C517E3B" w14:textId="4404921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cbc:BaseAmount</w:t>
            </w:r>
          </w:p>
        </w:tc>
        <w:tc>
          <w:tcPr>
            <w:tcW w:w="3888" w:type="dxa"/>
            <w:hideMark/>
          </w:tcPr>
          <w:p w14:paraId="7D644BCE" w14:textId="52BFC5E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404C8A5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73C917E" w14:textId="77777777" w:rsidR="00C265D0" w:rsidRPr="001514E7" w:rsidRDefault="00C265D0" w:rsidP="001514E7">
            <w:pPr>
              <w:pStyle w:val="BodyText"/>
              <w:rPr>
                <w:rFonts w:cs="Arial"/>
                <w:sz w:val="20"/>
                <w:szCs w:val="20"/>
              </w:rPr>
            </w:pPr>
            <w:r w:rsidRPr="001514E7">
              <w:rPr>
                <w:rFonts w:cs="Arial"/>
                <w:sz w:val="20"/>
                <w:szCs w:val="20"/>
              </w:rPr>
              <w:lastRenderedPageBreak/>
              <w:t> </w:t>
            </w:r>
          </w:p>
        </w:tc>
        <w:tc>
          <w:tcPr>
            <w:tcW w:w="8931" w:type="dxa"/>
            <w:hideMark/>
          </w:tcPr>
          <w:p w14:paraId="19A68A7C" w14:textId="6714AA2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p>
        </w:tc>
        <w:tc>
          <w:tcPr>
            <w:tcW w:w="3888" w:type="dxa"/>
            <w:hideMark/>
          </w:tcPr>
          <w:p w14:paraId="251B664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D91C3C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36324A9" w14:textId="77777777" w:rsidR="00C265D0" w:rsidRPr="001514E7" w:rsidRDefault="00C265D0" w:rsidP="001514E7">
            <w:pPr>
              <w:pStyle w:val="BodyText"/>
              <w:rPr>
                <w:rFonts w:cs="Arial"/>
                <w:sz w:val="20"/>
                <w:szCs w:val="20"/>
              </w:rPr>
            </w:pPr>
            <w:r w:rsidRPr="001514E7">
              <w:rPr>
                <w:rFonts w:cs="Arial"/>
                <w:sz w:val="20"/>
                <w:szCs w:val="20"/>
              </w:rPr>
              <w:t>ibt-102</w:t>
            </w:r>
          </w:p>
        </w:tc>
        <w:tc>
          <w:tcPr>
            <w:tcW w:w="8931" w:type="dxa"/>
            <w:hideMark/>
          </w:tcPr>
          <w:p w14:paraId="1D823C11" w14:textId="6EF8D81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cbc:ID</w:t>
            </w:r>
          </w:p>
        </w:tc>
        <w:tc>
          <w:tcPr>
            <w:tcW w:w="3888" w:type="dxa"/>
            <w:hideMark/>
          </w:tcPr>
          <w:p w14:paraId="28471565" w14:textId="76C5842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44D27B1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C10A839" w14:textId="77777777" w:rsidR="00C265D0" w:rsidRPr="001514E7" w:rsidRDefault="00C265D0" w:rsidP="001514E7">
            <w:pPr>
              <w:pStyle w:val="BodyText"/>
              <w:rPr>
                <w:rFonts w:cs="Arial"/>
                <w:sz w:val="20"/>
                <w:szCs w:val="20"/>
              </w:rPr>
            </w:pPr>
            <w:r w:rsidRPr="001514E7">
              <w:rPr>
                <w:rFonts w:cs="Arial"/>
                <w:sz w:val="20"/>
                <w:szCs w:val="20"/>
              </w:rPr>
              <w:t>ibt-103</w:t>
            </w:r>
          </w:p>
        </w:tc>
        <w:tc>
          <w:tcPr>
            <w:tcW w:w="8931" w:type="dxa"/>
            <w:hideMark/>
          </w:tcPr>
          <w:p w14:paraId="66126101" w14:textId="2971E7B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cbc:Percent</w:t>
            </w:r>
          </w:p>
        </w:tc>
        <w:tc>
          <w:tcPr>
            <w:tcW w:w="3888" w:type="dxa"/>
            <w:hideMark/>
          </w:tcPr>
          <w:p w14:paraId="6A205C72" w14:textId="3300B06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41429A5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9C9B251"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9CAC2C4" w14:textId="0931883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cac:TaxScheme</w:t>
            </w:r>
          </w:p>
        </w:tc>
        <w:tc>
          <w:tcPr>
            <w:tcW w:w="3888" w:type="dxa"/>
            <w:hideMark/>
          </w:tcPr>
          <w:p w14:paraId="629E9DE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A119D5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327F9B6"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FA3897F" w14:textId="4738E82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cac:TaxScheme</w:t>
            </w:r>
            <w:r>
              <w:rPr>
                <w:rFonts w:cs="Arial"/>
                <w:sz w:val="20"/>
                <w:szCs w:val="20"/>
              </w:rPr>
              <w:t xml:space="preserve"> /</w:t>
            </w:r>
            <w:r w:rsidRPr="001514E7">
              <w:rPr>
                <w:rFonts w:cs="Arial"/>
                <w:sz w:val="20"/>
                <w:szCs w:val="20"/>
              </w:rPr>
              <w:t>cbc:ID</w:t>
            </w:r>
          </w:p>
        </w:tc>
        <w:tc>
          <w:tcPr>
            <w:tcW w:w="3888" w:type="dxa"/>
            <w:hideMark/>
          </w:tcPr>
          <w:p w14:paraId="5FDE807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4E58AA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0CEC656"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79BAB01" w14:textId="27D0728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p>
        </w:tc>
        <w:tc>
          <w:tcPr>
            <w:tcW w:w="3888" w:type="dxa"/>
            <w:hideMark/>
          </w:tcPr>
          <w:p w14:paraId="29FC366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74FEEF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506005D" w14:textId="77777777" w:rsidR="00C265D0" w:rsidRPr="001514E7" w:rsidRDefault="00C265D0" w:rsidP="001514E7">
            <w:pPr>
              <w:pStyle w:val="BodyText"/>
              <w:rPr>
                <w:rFonts w:cs="Arial"/>
                <w:sz w:val="20"/>
                <w:szCs w:val="20"/>
              </w:rPr>
            </w:pPr>
            <w:r w:rsidRPr="001514E7">
              <w:rPr>
                <w:rFonts w:cs="Arial"/>
                <w:sz w:val="20"/>
                <w:szCs w:val="20"/>
              </w:rPr>
              <w:t>ibt-110</w:t>
            </w:r>
          </w:p>
        </w:tc>
        <w:tc>
          <w:tcPr>
            <w:tcW w:w="8931" w:type="dxa"/>
            <w:hideMark/>
          </w:tcPr>
          <w:p w14:paraId="4248D0BE" w14:textId="6A15EF0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cbc:TaxAmount</w:t>
            </w:r>
          </w:p>
        </w:tc>
        <w:tc>
          <w:tcPr>
            <w:tcW w:w="3888" w:type="dxa"/>
            <w:hideMark/>
          </w:tcPr>
          <w:p w14:paraId="7E7CE482"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CC1A50F"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0903662" w14:textId="77777777" w:rsidR="00C265D0" w:rsidRPr="001514E7" w:rsidRDefault="00C265D0" w:rsidP="001514E7">
            <w:pPr>
              <w:pStyle w:val="BodyText"/>
              <w:rPr>
                <w:rFonts w:cs="Arial"/>
                <w:sz w:val="20"/>
                <w:szCs w:val="20"/>
              </w:rPr>
            </w:pPr>
            <w:r w:rsidRPr="001514E7">
              <w:rPr>
                <w:rFonts w:cs="Arial"/>
                <w:sz w:val="20"/>
                <w:szCs w:val="20"/>
              </w:rPr>
              <w:t>ibt-111</w:t>
            </w:r>
          </w:p>
        </w:tc>
        <w:tc>
          <w:tcPr>
            <w:tcW w:w="8931" w:type="dxa"/>
            <w:hideMark/>
          </w:tcPr>
          <w:p w14:paraId="3782F23E" w14:textId="0758F2D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cbc:TaxAmount</w:t>
            </w:r>
          </w:p>
        </w:tc>
        <w:tc>
          <w:tcPr>
            <w:tcW w:w="3888" w:type="dxa"/>
            <w:hideMark/>
          </w:tcPr>
          <w:p w14:paraId="3594078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21ED78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BE5F23C" w14:textId="77777777" w:rsidR="00C265D0" w:rsidRPr="001514E7" w:rsidRDefault="00C265D0" w:rsidP="001514E7">
            <w:pPr>
              <w:pStyle w:val="BodyText"/>
              <w:rPr>
                <w:rFonts w:cs="Arial"/>
                <w:sz w:val="20"/>
                <w:szCs w:val="20"/>
              </w:rPr>
            </w:pPr>
            <w:r w:rsidRPr="001514E7">
              <w:rPr>
                <w:rFonts w:cs="Arial"/>
                <w:sz w:val="20"/>
                <w:szCs w:val="20"/>
              </w:rPr>
              <w:t>ibg-23</w:t>
            </w:r>
          </w:p>
        </w:tc>
        <w:tc>
          <w:tcPr>
            <w:tcW w:w="8931" w:type="dxa"/>
            <w:hideMark/>
          </w:tcPr>
          <w:p w14:paraId="3F8AD412" w14:textId="655EF84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p>
        </w:tc>
        <w:tc>
          <w:tcPr>
            <w:tcW w:w="3888" w:type="dxa"/>
            <w:hideMark/>
          </w:tcPr>
          <w:p w14:paraId="4BF67C2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AAF932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4403EC0" w14:textId="77777777" w:rsidR="00C265D0" w:rsidRPr="001514E7" w:rsidRDefault="00C265D0" w:rsidP="001514E7">
            <w:pPr>
              <w:pStyle w:val="BodyText"/>
              <w:rPr>
                <w:rFonts w:cs="Arial"/>
                <w:sz w:val="20"/>
                <w:szCs w:val="20"/>
              </w:rPr>
            </w:pPr>
            <w:r w:rsidRPr="001514E7">
              <w:rPr>
                <w:rFonts w:cs="Arial"/>
                <w:sz w:val="20"/>
                <w:szCs w:val="20"/>
              </w:rPr>
              <w:t>ibt-116</w:t>
            </w:r>
          </w:p>
        </w:tc>
        <w:tc>
          <w:tcPr>
            <w:tcW w:w="8931" w:type="dxa"/>
            <w:hideMark/>
          </w:tcPr>
          <w:p w14:paraId="2FB40F43" w14:textId="53A5CE3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cbc:TaxableAmount</w:t>
            </w:r>
          </w:p>
        </w:tc>
        <w:tc>
          <w:tcPr>
            <w:tcW w:w="3888" w:type="dxa"/>
            <w:hideMark/>
          </w:tcPr>
          <w:p w14:paraId="29BA4A11"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C6C308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CAC0C03" w14:textId="77777777" w:rsidR="00C265D0" w:rsidRPr="001514E7" w:rsidRDefault="00C265D0" w:rsidP="001514E7">
            <w:pPr>
              <w:pStyle w:val="BodyText"/>
              <w:rPr>
                <w:rFonts w:cs="Arial"/>
                <w:sz w:val="20"/>
                <w:szCs w:val="20"/>
              </w:rPr>
            </w:pPr>
            <w:r w:rsidRPr="001514E7">
              <w:rPr>
                <w:rFonts w:cs="Arial"/>
                <w:sz w:val="20"/>
                <w:szCs w:val="20"/>
              </w:rPr>
              <w:t>ibt-117</w:t>
            </w:r>
          </w:p>
        </w:tc>
        <w:tc>
          <w:tcPr>
            <w:tcW w:w="8931" w:type="dxa"/>
            <w:hideMark/>
          </w:tcPr>
          <w:p w14:paraId="6F55C3AD" w14:textId="4695AEA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cbc:TaxAmount</w:t>
            </w:r>
          </w:p>
        </w:tc>
        <w:tc>
          <w:tcPr>
            <w:tcW w:w="3888" w:type="dxa"/>
            <w:hideMark/>
          </w:tcPr>
          <w:p w14:paraId="4840B5F7"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B600706"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D8DBBC7"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1697EF6" w14:textId="13AA6D1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cac:TaxCategory</w:t>
            </w:r>
          </w:p>
        </w:tc>
        <w:tc>
          <w:tcPr>
            <w:tcW w:w="3888" w:type="dxa"/>
            <w:hideMark/>
          </w:tcPr>
          <w:p w14:paraId="173869A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0BA80D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DFA50B7" w14:textId="77777777" w:rsidR="00C265D0" w:rsidRPr="001514E7" w:rsidRDefault="00C265D0" w:rsidP="001514E7">
            <w:pPr>
              <w:pStyle w:val="BodyText"/>
              <w:rPr>
                <w:rFonts w:cs="Arial"/>
                <w:sz w:val="20"/>
                <w:szCs w:val="20"/>
              </w:rPr>
            </w:pPr>
            <w:r w:rsidRPr="001514E7">
              <w:rPr>
                <w:rFonts w:cs="Arial"/>
                <w:sz w:val="20"/>
                <w:szCs w:val="20"/>
              </w:rPr>
              <w:t>ibt-118</w:t>
            </w:r>
          </w:p>
        </w:tc>
        <w:tc>
          <w:tcPr>
            <w:tcW w:w="8931" w:type="dxa"/>
            <w:hideMark/>
          </w:tcPr>
          <w:p w14:paraId="46F746A9" w14:textId="474F9CC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cbc:ID</w:t>
            </w:r>
          </w:p>
        </w:tc>
        <w:tc>
          <w:tcPr>
            <w:tcW w:w="3888" w:type="dxa"/>
            <w:hideMark/>
          </w:tcPr>
          <w:p w14:paraId="175E947E"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D17A23F"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DECF186"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5FA777A" w14:textId="48369138"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cac:TaxScheme</w:t>
            </w:r>
          </w:p>
        </w:tc>
        <w:tc>
          <w:tcPr>
            <w:tcW w:w="3888" w:type="dxa"/>
            <w:hideMark/>
          </w:tcPr>
          <w:p w14:paraId="44C635F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5F3603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EB83B5C"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CC9F531" w14:textId="5B72DBC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cac:TaxScheme</w:t>
            </w:r>
            <w:r>
              <w:rPr>
                <w:rFonts w:cs="Arial"/>
                <w:sz w:val="20"/>
                <w:szCs w:val="20"/>
              </w:rPr>
              <w:t xml:space="preserve"> /</w:t>
            </w:r>
            <w:r w:rsidRPr="001514E7">
              <w:rPr>
                <w:rFonts w:cs="Arial"/>
                <w:sz w:val="20"/>
                <w:szCs w:val="20"/>
              </w:rPr>
              <w:t>cbc:ID</w:t>
            </w:r>
          </w:p>
        </w:tc>
        <w:tc>
          <w:tcPr>
            <w:tcW w:w="3888" w:type="dxa"/>
            <w:hideMark/>
          </w:tcPr>
          <w:p w14:paraId="0AD01832"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553CF49"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4BFC13B" w14:textId="77777777" w:rsidR="00C265D0" w:rsidRPr="001514E7" w:rsidRDefault="00C265D0" w:rsidP="001514E7">
            <w:pPr>
              <w:pStyle w:val="BodyText"/>
              <w:rPr>
                <w:rFonts w:cs="Arial"/>
                <w:sz w:val="20"/>
                <w:szCs w:val="20"/>
              </w:rPr>
            </w:pPr>
            <w:r w:rsidRPr="001514E7">
              <w:rPr>
                <w:rFonts w:cs="Arial"/>
                <w:sz w:val="20"/>
                <w:szCs w:val="20"/>
              </w:rPr>
              <w:t>ibt-119</w:t>
            </w:r>
          </w:p>
        </w:tc>
        <w:tc>
          <w:tcPr>
            <w:tcW w:w="8931" w:type="dxa"/>
            <w:hideMark/>
          </w:tcPr>
          <w:p w14:paraId="1B64A969" w14:textId="596B3CB1"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cbc:Percent</w:t>
            </w:r>
          </w:p>
        </w:tc>
        <w:tc>
          <w:tcPr>
            <w:tcW w:w="3888" w:type="dxa"/>
            <w:hideMark/>
          </w:tcPr>
          <w:p w14:paraId="7FC3E4B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CAE2CD2"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B43D62C" w14:textId="77777777" w:rsidR="00C265D0" w:rsidRPr="001514E7" w:rsidRDefault="00C265D0" w:rsidP="001514E7">
            <w:pPr>
              <w:pStyle w:val="BodyText"/>
              <w:rPr>
                <w:rFonts w:cs="Arial"/>
                <w:sz w:val="20"/>
                <w:szCs w:val="20"/>
              </w:rPr>
            </w:pPr>
            <w:r w:rsidRPr="001514E7">
              <w:rPr>
                <w:rFonts w:cs="Arial"/>
                <w:sz w:val="20"/>
                <w:szCs w:val="20"/>
              </w:rPr>
              <w:t>ibt-121</w:t>
            </w:r>
          </w:p>
        </w:tc>
        <w:tc>
          <w:tcPr>
            <w:tcW w:w="8931" w:type="dxa"/>
            <w:hideMark/>
          </w:tcPr>
          <w:p w14:paraId="047C27BC" w14:textId="71DD56A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cbc:TaxExemptionReasonCode</w:t>
            </w:r>
          </w:p>
        </w:tc>
        <w:tc>
          <w:tcPr>
            <w:tcW w:w="3888" w:type="dxa"/>
            <w:hideMark/>
          </w:tcPr>
          <w:p w14:paraId="2A0D114B"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EA8EDF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0FA631C" w14:textId="77777777" w:rsidR="00C265D0" w:rsidRPr="001514E7" w:rsidRDefault="00C265D0" w:rsidP="001514E7">
            <w:pPr>
              <w:pStyle w:val="BodyText"/>
              <w:rPr>
                <w:rFonts w:cs="Arial"/>
                <w:sz w:val="20"/>
                <w:szCs w:val="20"/>
              </w:rPr>
            </w:pPr>
            <w:r w:rsidRPr="001514E7">
              <w:rPr>
                <w:rFonts w:cs="Arial"/>
                <w:sz w:val="20"/>
                <w:szCs w:val="20"/>
              </w:rPr>
              <w:t>ibt-120</w:t>
            </w:r>
          </w:p>
        </w:tc>
        <w:tc>
          <w:tcPr>
            <w:tcW w:w="8931" w:type="dxa"/>
            <w:hideMark/>
          </w:tcPr>
          <w:p w14:paraId="40B8F573" w14:textId="76ADF7D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cbc:TaxExemptionReason</w:t>
            </w:r>
          </w:p>
        </w:tc>
        <w:tc>
          <w:tcPr>
            <w:tcW w:w="3888" w:type="dxa"/>
            <w:hideMark/>
          </w:tcPr>
          <w:p w14:paraId="12AD132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2E5584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1BDB35B" w14:textId="77777777" w:rsidR="00C265D0" w:rsidRPr="001514E7" w:rsidRDefault="00C265D0" w:rsidP="001514E7">
            <w:pPr>
              <w:pStyle w:val="BodyText"/>
              <w:rPr>
                <w:rFonts w:cs="Arial"/>
                <w:sz w:val="20"/>
                <w:szCs w:val="20"/>
              </w:rPr>
            </w:pPr>
            <w:r w:rsidRPr="001514E7">
              <w:rPr>
                <w:rFonts w:cs="Arial"/>
                <w:sz w:val="20"/>
                <w:szCs w:val="20"/>
              </w:rPr>
              <w:t>ibg-22</w:t>
            </w:r>
          </w:p>
        </w:tc>
        <w:tc>
          <w:tcPr>
            <w:tcW w:w="8931" w:type="dxa"/>
            <w:hideMark/>
          </w:tcPr>
          <w:p w14:paraId="4596A4DE" w14:textId="07ED260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p>
        </w:tc>
        <w:tc>
          <w:tcPr>
            <w:tcW w:w="3888" w:type="dxa"/>
            <w:hideMark/>
          </w:tcPr>
          <w:p w14:paraId="3F3FA75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8EB0F5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379B1D4" w14:textId="77777777" w:rsidR="00C265D0" w:rsidRPr="001514E7" w:rsidRDefault="00C265D0" w:rsidP="001514E7">
            <w:pPr>
              <w:pStyle w:val="BodyText"/>
              <w:rPr>
                <w:rFonts w:cs="Arial"/>
                <w:sz w:val="20"/>
                <w:szCs w:val="20"/>
              </w:rPr>
            </w:pPr>
            <w:r w:rsidRPr="001514E7">
              <w:rPr>
                <w:rFonts w:cs="Arial"/>
                <w:sz w:val="20"/>
                <w:szCs w:val="20"/>
              </w:rPr>
              <w:t>ibt-106</w:t>
            </w:r>
          </w:p>
        </w:tc>
        <w:tc>
          <w:tcPr>
            <w:tcW w:w="8931" w:type="dxa"/>
            <w:hideMark/>
          </w:tcPr>
          <w:p w14:paraId="4EA7F7D8" w14:textId="058A089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r>
              <w:rPr>
                <w:rFonts w:cs="Arial"/>
                <w:sz w:val="20"/>
                <w:szCs w:val="20"/>
              </w:rPr>
              <w:t xml:space="preserve"> /</w:t>
            </w:r>
            <w:r w:rsidRPr="001514E7">
              <w:rPr>
                <w:rFonts w:cs="Arial"/>
                <w:sz w:val="20"/>
                <w:szCs w:val="20"/>
              </w:rPr>
              <w:t>cbc:LineExtensionAmount</w:t>
            </w:r>
          </w:p>
        </w:tc>
        <w:tc>
          <w:tcPr>
            <w:tcW w:w="3888" w:type="dxa"/>
            <w:hideMark/>
          </w:tcPr>
          <w:p w14:paraId="1CDBED8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F665497"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CB79487" w14:textId="77777777" w:rsidR="00C265D0" w:rsidRPr="001514E7" w:rsidRDefault="00C265D0" w:rsidP="001514E7">
            <w:pPr>
              <w:pStyle w:val="BodyText"/>
              <w:rPr>
                <w:rFonts w:cs="Arial"/>
                <w:sz w:val="20"/>
                <w:szCs w:val="20"/>
              </w:rPr>
            </w:pPr>
            <w:r w:rsidRPr="001514E7">
              <w:rPr>
                <w:rFonts w:cs="Arial"/>
                <w:sz w:val="20"/>
                <w:szCs w:val="20"/>
              </w:rPr>
              <w:t>ibt-109</w:t>
            </w:r>
          </w:p>
        </w:tc>
        <w:tc>
          <w:tcPr>
            <w:tcW w:w="8931" w:type="dxa"/>
            <w:hideMark/>
          </w:tcPr>
          <w:p w14:paraId="29C9F3C8" w14:textId="511F20C4"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r>
              <w:rPr>
                <w:rFonts w:cs="Arial"/>
                <w:sz w:val="20"/>
                <w:szCs w:val="20"/>
              </w:rPr>
              <w:t xml:space="preserve"> /</w:t>
            </w:r>
            <w:r w:rsidRPr="001514E7">
              <w:rPr>
                <w:rFonts w:cs="Arial"/>
                <w:sz w:val="20"/>
                <w:szCs w:val="20"/>
              </w:rPr>
              <w:t>cbc:TaxExclusiveAmount</w:t>
            </w:r>
          </w:p>
        </w:tc>
        <w:tc>
          <w:tcPr>
            <w:tcW w:w="3888" w:type="dxa"/>
            <w:hideMark/>
          </w:tcPr>
          <w:p w14:paraId="439A197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9F275D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3C7F316" w14:textId="77777777" w:rsidR="00C265D0" w:rsidRPr="001514E7" w:rsidRDefault="00C265D0" w:rsidP="001514E7">
            <w:pPr>
              <w:pStyle w:val="BodyText"/>
              <w:rPr>
                <w:rFonts w:cs="Arial"/>
                <w:sz w:val="20"/>
                <w:szCs w:val="20"/>
              </w:rPr>
            </w:pPr>
            <w:r w:rsidRPr="001514E7">
              <w:rPr>
                <w:rFonts w:cs="Arial"/>
                <w:sz w:val="20"/>
                <w:szCs w:val="20"/>
              </w:rPr>
              <w:t>ibt-112</w:t>
            </w:r>
          </w:p>
        </w:tc>
        <w:tc>
          <w:tcPr>
            <w:tcW w:w="8931" w:type="dxa"/>
            <w:hideMark/>
          </w:tcPr>
          <w:p w14:paraId="28C53862" w14:textId="1B5BC72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r>
              <w:rPr>
                <w:rFonts w:cs="Arial"/>
                <w:sz w:val="20"/>
                <w:szCs w:val="20"/>
              </w:rPr>
              <w:t xml:space="preserve"> /</w:t>
            </w:r>
            <w:r w:rsidRPr="001514E7">
              <w:rPr>
                <w:rFonts w:cs="Arial"/>
                <w:sz w:val="20"/>
                <w:szCs w:val="20"/>
              </w:rPr>
              <w:t>cbc:TaxInclusiveAmount</w:t>
            </w:r>
          </w:p>
        </w:tc>
        <w:tc>
          <w:tcPr>
            <w:tcW w:w="3888" w:type="dxa"/>
            <w:hideMark/>
          </w:tcPr>
          <w:p w14:paraId="3110D39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91093E7"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59EF54C" w14:textId="77777777" w:rsidR="00C265D0" w:rsidRPr="001514E7" w:rsidRDefault="00C265D0" w:rsidP="001514E7">
            <w:pPr>
              <w:pStyle w:val="BodyText"/>
              <w:rPr>
                <w:rFonts w:cs="Arial"/>
                <w:sz w:val="20"/>
                <w:szCs w:val="20"/>
              </w:rPr>
            </w:pPr>
            <w:r w:rsidRPr="001514E7">
              <w:rPr>
                <w:rFonts w:cs="Arial"/>
                <w:sz w:val="20"/>
                <w:szCs w:val="20"/>
              </w:rPr>
              <w:t>ibt-107</w:t>
            </w:r>
          </w:p>
        </w:tc>
        <w:tc>
          <w:tcPr>
            <w:tcW w:w="8931" w:type="dxa"/>
            <w:hideMark/>
          </w:tcPr>
          <w:p w14:paraId="2E352FB0" w14:textId="18374C09"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r>
              <w:rPr>
                <w:rFonts w:cs="Arial"/>
                <w:sz w:val="20"/>
                <w:szCs w:val="20"/>
              </w:rPr>
              <w:t xml:space="preserve"> /</w:t>
            </w:r>
            <w:r w:rsidRPr="001514E7">
              <w:rPr>
                <w:rFonts w:cs="Arial"/>
                <w:sz w:val="20"/>
                <w:szCs w:val="20"/>
              </w:rPr>
              <w:t>cbc:AllowanceTotalAmount</w:t>
            </w:r>
          </w:p>
        </w:tc>
        <w:tc>
          <w:tcPr>
            <w:tcW w:w="3888" w:type="dxa"/>
            <w:hideMark/>
          </w:tcPr>
          <w:p w14:paraId="49734CE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BFCA67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C06D3E4" w14:textId="77777777" w:rsidR="00C265D0" w:rsidRPr="001514E7" w:rsidRDefault="00C265D0" w:rsidP="001514E7">
            <w:pPr>
              <w:pStyle w:val="BodyText"/>
              <w:rPr>
                <w:rFonts w:cs="Arial"/>
                <w:sz w:val="20"/>
                <w:szCs w:val="20"/>
              </w:rPr>
            </w:pPr>
            <w:r w:rsidRPr="001514E7">
              <w:rPr>
                <w:rFonts w:cs="Arial"/>
                <w:sz w:val="20"/>
                <w:szCs w:val="20"/>
              </w:rPr>
              <w:t>ibt-108</w:t>
            </w:r>
          </w:p>
        </w:tc>
        <w:tc>
          <w:tcPr>
            <w:tcW w:w="8931" w:type="dxa"/>
            <w:hideMark/>
          </w:tcPr>
          <w:p w14:paraId="2CFBBCE7" w14:textId="2D1C147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r>
              <w:rPr>
                <w:rFonts w:cs="Arial"/>
                <w:sz w:val="20"/>
                <w:szCs w:val="20"/>
              </w:rPr>
              <w:t xml:space="preserve"> /</w:t>
            </w:r>
            <w:r w:rsidRPr="001514E7">
              <w:rPr>
                <w:rFonts w:cs="Arial"/>
                <w:sz w:val="20"/>
                <w:szCs w:val="20"/>
              </w:rPr>
              <w:t>cbc:ChargeTotalAmount</w:t>
            </w:r>
          </w:p>
        </w:tc>
        <w:tc>
          <w:tcPr>
            <w:tcW w:w="3888" w:type="dxa"/>
            <w:hideMark/>
          </w:tcPr>
          <w:p w14:paraId="508AB31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9C40B26"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68B1173" w14:textId="77777777" w:rsidR="00C265D0" w:rsidRPr="001514E7" w:rsidRDefault="00C265D0" w:rsidP="001514E7">
            <w:pPr>
              <w:pStyle w:val="BodyText"/>
              <w:rPr>
                <w:rFonts w:cs="Arial"/>
                <w:sz w:val="20"/>
                <w:szCs w:val="20"/>
              </w:rPr>
            </w:pPr>
            <w:r w:rsidRPr="001514E7">
              <w:rPr>
                <w:rFonts w:cs="Arial"/>
                <w:sz w:val="20"/>
                <w:szCs w:val="20"/>
              </w:rPr>
              <w:lastRenderedPageBreak/>
              <w:t>ibt-113</w:t>
            </w:r>
          </w:p>
        </w:tc>
        <w:tc>
          <w:tcPr>
            <w:tcW w:w="8931" w:type="dxa"/>
            <w:hideMark/>
          </w:tcPr>
          <w:p w14:paraId="00294A0A" w14:textId="55A1930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r>
              <w:rPr>
                <w:rFonts w:cs="Arial"/>
                <w:sz w:val="20"/>
                <w:szCs w:val="20"/>
              </w:rPr>
              <w:t xml:space="preserve"> /</w:t>
            </w:r>
            <w:r w:rsidRPr="001514E7">
              <w:rPr>
                <w:rFonts w:cs="Arial"/>
                <w:sz w:val="20"/>
                <w:szCs w:val="20"/>
              </w:rPr>
              <w:t>cbc:PrepaidAmount</w:t>
            </w:r>
          </w:p>
        </w:tc>
        <w:tc>
          <w:tcPr>
            <w:tcW w:w="3888" w:type="dxa"/>
            <w:hideMark/>
          </w:tcPr>
          <w:p w14:paraId="4B0A0C4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BC005D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0EC7463" w14:textId="77777777" w:rsidR="00C265D0" w:rsidRPr="001514E7" w:rsidRDefault="00C265D0" w:rsidP="001514E7">
            <w:pPr>
              <w:pStyle w:val="BodyText"/>
              <w:rPr>
                <w:rFonts w:cs="Arial"/>
                <w:sz w:val="20"/>
                <w:szCs w:val="20"/>
              </w:rPr>
            </w:pPr>
            <w:r w:rsidRPr="001514E7">
              <w:rPr>
                <w:rFonts w:cs="Arial"/>
                <w:sz w:val="20"/>
                <w:szCs w:val="20"/>
              </w:rPr>
              <w:t>ibt-114</w:t>
            </w:r>
          </w:p>
        </w:tc>
        <w:tc>
          <w:tcPr>
            <w:tcW w:w="8931" w:type="dxa"/>
            <w:hideMark/>
          </w:tcPr>
          <w:p w14:paraId="6A39F405" w14:textId="325A550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r>
              <w:rPr>
                <w:rFonts w:cs="Arial"/>
                <w:sz w:val="20"/>
                <w:szCs w:val="20"/>
              </w:rPr>
              <w:t xml:space="preserve"> /</w:t>
            </w:r>
            <w:r w:rsidRPr="001514E7">
              <w:rPr>
                <w:rFonts w:cs="Arial"/>
                <w:sz w:val="20"/>
                <w:szCs w:val="20"/>
              </w:rPr>
              <w:t>cbc:PayableRoundingAmount</w:t>
            </w:r>
          </w:p>
        </w:tc>
        <w:tc>
          <w:tcPr>
            <w:tcW w:w="3888" w:type="dxa"/>
            <w:hideMark/>
          </w:tcPr>
          <w:p w14:paraId="4C535FE6"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7C6C63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0ABDC8B" w14:textId="77777777" w:rsidR="00C265D0" w:rsidRPr="001514E7" w:rsidRDefault="00C265D0" w:rsidP="001514E7">
            <w:pPr>
              <w:pStyle w:val="BodyText"/>
              <w:rPr>
                <w:rFonts w:cs="Arial"/>
                <w:sz w:val="20"/>
                <w:szCs w:val="20"/>
              </w:rPr>
            </w:pPr>
            <w:r w:rsidRPr="001514E7">
              <w:rPr>
                <w:rFonts w:cs="Arial"/>
                <w:sz w:val="20"/>
                <w:szCs w:val="20"/>
              </w:rPr>
              <w:t>ibt-115</w:t>
            </w:r>
          </w:p>
        </w:tc>
        <w:tc>
          <w:tcPr>
            <w:tcW w:w="8931" w:type="dxa"/>
            <w:hideMark/>
          </w:tcPr>
          <w:p w14:paraId="0C38B47D" w14:textId="100479E6"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r>
              <w:rPr>
                <w:rFonts w:cs="Arial"/>
                <w:sz w:val="20"/>
                <w:szCs w:val="20"/>
              </w:rPr>
              <w:t xml:space="preserve"> /</w:t>
            </w:r>
            <w:r w:rsidRPr="001514E7">
              <w:rPr>
                <w:rFonts w:cs="Arial"/>
                <w:sz w:val="20"/>
                <w:szCs w:val="20"/>
              </w:rPr>
              <w:t>cbc:PayableAmount</w:t>
            </w:r>
          </w:p>
        </w:tc>
        <w:tc>
          <w:tcPr>
            <w:tcW w:w="3888" w:type="dxa"/>
            <w:hideMark/>
          </w:tcPr>
          <w:p w14:paraId="7670D9C7"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77A9BA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FAE446D" w14:textId="77777777" w:rsidR="00C265D0" w:rsidRPr="001514E7" w:rsidRDefault="00C265D0" w:rsidP="001514E7">
            <w:pPr>
              <w:pStyle w:val="BodyText"/>
              <w:rPr>
                <w:rFonts w:cs="Arial"/>
                <w:sz w:val="20"/>
                <w:szCs w:val="20"/>
              </w:rPr>
            </w:pPr>
            <w:r w:rsidRPr="001514E7">
              <w:rPr>
                <w:rFonts w:cs="Arial"/>
                <w:sz w:val="20"/>
                <w:szCs w:val="20"/>
              </w:rPr>
              <w:t>ibg-25</w:t>
            </w:r>
          </w:p>
        </w:tc>
        <w:tc>
          <w:tcPr>
            <w:tcW w:w="8931" w:type="dxa"/>
            <w:hideMark/>
          </w:tcPr>
          <w:p w14:paraId="0B8408C1" w14:textId="237EC3A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p>
        </w:tc>
        <w:tc>
          <w:tcPr>
            <w:tcW w:w="3888" w:type="dxa"/>
            <w:hideMark/>
          </w:tcPr>
          <w:p w14:paraId="6350910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59A021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5B2531A" w14:textId="77777777" w:rsidR="00C265D0" w:rsidRPr="001514E7" w:rsidRDefault="00C265D0" w:rsidP="001514E7">
            <w:pPr>
              <w:pStyle w:val="BodyText"/>
              <w:rPr>
                <w:rFonts w:cs="Arial"/>
                <w:sz w:val="20"/>
                <w:szCs w:val="20"/>
              </w:rPr>
            </w:pPr>
            <w:r w:rsidRPr="001514E7">
              <w:rPr>
                <w:rFonts w:cs="Arial"/>
                <w:sz w:val="20"/>
                <w:szCs w:val="20"/>
              </w:rPr>
              <w:t>ibt-126</w:t>
            </w:r>
          </w:p>
        </w:tc>
        <w:tc>
          <w:tcPr>
            <w:tcW w:w="8931" w:type="dxa"/>
            <w:hideMark/>
          </w:tcPr>
          <w:p w14:paraId="452AC278" w14:textId="7D9C50C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cbc:ID</w:t>
            </w:r>
          </w:p>
        </w:tc>
        <w:tc>
          <w:tcPr>
            <w:tcW w:w="3888" w:type="dxa"/>
            <w:hideMark/>
          </w:tcPr>
          <w:p w14:paraId="14734E0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93F1CF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04F8CEA" w14:textId="77777777" w:rsidR="00C265D0" w:rsidRPr="001514E7" w:rsidRDefault="00C265D0" w:rsidP="001514E7">
            <w:pPr>
              <w:pStyle w:val="BodyText"/>
              <w:rPr>
                <w:rFonts w:cs="Arial"/>
                <w:sz w:val="20"/>
                <w:szCs w:val="20"/>
              </w:rPr>
            </w:pPr>
            <w:r w:rsidRPr="001514E7">
              <w:rPr>
                <w:rFonts w:cs="Arial"/>
                <w:sz w:val="20"/>
                <w:szCs w:val="20"/>
              </w:rPr>
              <w:t>ibt-127</w:t>
            </w:r>
          </w:p>
        </w:tc>
        <w:tc>
          <w:tcPr>
            <w:tcW w:w="8931" w:type="dxa"/>
            <w:hideMark/>
          </w:tcPr>
          <w:p w14:paraId="46DDD54F" w14:textId="7253E9D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cbc:Note</w:t>
            </w:r>
          </w:p>
        </w:tc>
        <w:tc>
          <w:tcPr>
            <w:tcW w:w="3888" w:type="dxa"/>
            <w:hideMark/>
          </w:tcPr>
          <w:p w14:paraId="474D0B8B"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C67013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5475326" w14:textId="77777777" w:rsidR="00C265D0" w:rsidRPr="001514E7" w:rsidRDefault="00C265D0" w:rsidP="001514E7">
            <w:pPr>
              <w:pStyle w:val="BodyText"/>
              <w:rPr>
                <w:rFonts w:cs="Arial"/>
                <w:sz w:val="20"/>
                <w:szCs w:val="20"/>
              </w:rPr>
            </w:pPr>
            <w:r w:rsidRPr="001514E7">
              <w:rPr>
                <w:rFonts w:cs="Arial"/>
                <w:sz w:val="20"/>
                <w:szCs w:val="20"/>
              </w:rPr>
              <w:t>ibt-129</w:t>
            </w:r>
          </w:p>
        </w:tc>
        <w:tc>
          <w:tcPr>
            <w:tcW w:w="8931" w:type="dxa"/>
            <w:hideMark/>
          </w:tcPr>
          <w:p w14:paraId="2C4DB8B7" w14:textId="158BD4C4"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cbc:InvoicedQuantity</w:t>
            </w:r>
          </w:p>
        </w:tc>
        <w:tc>
          <w:tcPr>
            <w:tcW w:w="3888" w:type="dxa"/>
            <w:hideMark/>
          </w:tcPr>
          <w:p w14:paraId="3CB40B2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5650BD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6A7AF4B" w14:textId="77777777" w:rsidR="00C265D0" w:rsidRPr="001514E7" w:rsidRDefault="00C265D0" w:rsidP="001514E7">
            <w:pPr>
              <w:pStyle w:val="BodyText"/>
              <w:rPr>
                <w:rFonts w:cs="Arial"/>
                <w:sz w:val="20"/>
                <w:szCs w:val="20"/>
              </w:rPr>
            </w:pPr>
            <w:r w:rsidRPr="001514E7">
              <w:rPr>
                <w:rFonts w:cs="Arial"/>
                <w:sz w:val="20"/>
                <w:szCs w:val="20"/>
              </w:rPr>
              <w:t>ibt-130</w:t>
            </w:r>
          </w:p>
        </w:tc>
        <w:tc>
          <w:tcPr>
            <w:tcW w:w="8931" w:type="dxa"/>
            <w:hideMark/>
          </w:tcPr>
          <w:p w14:paraId="29FCAF2F" w14:textId="4A4410C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cbc:InvoicedQuantity</w:t>
            </w:r>
            <w:r>
              <w:rPr>
                <w:rFonts w:cs="Arial"/>
                <w:sz w:val="20"/>
                <w:szCs w:val="20"/>
              </w:rPr>
              <w:t xml:space="preserve"> /</w:t>
            </w:r>
            <w:r w:rsidRPr="001514E7">
              <w:rPr>
                <w:rFonts w:cs="Arial"/>
                <w:sz w:val="20"/>
                <w:szCs w:val="20"/>
              </w:rPr>
              <w:t>@unitCode</w:t>
            </w:r>
          </w:p>
        </w:tc>
        <w:tc>
          <w:tcPr>
            <w:tcW w:w="3888" w:type="dxa"/>
            <w:hideMark/>
          </w:tcPr>
          <w:p w14:paraId="5DD956D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9C7568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08339C0" w14:textId="77777777" w:rsidR="00C265D0" w:rsidRPr="001514E7" w:rsidRDefault="00C265D0" w:rsidP="001514E7">
            <w:pPr>
              <w:pStyle w:val="BodyText"/>
              <w:rPr>
                <w:rFonts w:cs="Arial"/>
                <w:sz w:val="20"/>
                <w:szCs w:val="20"/>
              </w:rPr>
            </w:pPr>
            <w:r w:rsidRPr="001514E7">
              <w:rPr>
                <w:rFonts w:cs="Arial"/>
                <w:sz w:val="20"/>
                <w:szCs w:val="20"/>
              </w:rPr>
              <w:t>ibt-131</w:t>
            </w:r>
          </w:p>
        </w:tc>
        <w:tc>
          <w:tcPr>
            <w:tcW w:w="8931" w:type="dxa"/>
            <w:hideMark/>
          </w:tcPr>
          <w:p w14:paraId="354B5903" w14:textId="68FDE03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cbc:LineExtensionAmount</w:t>
            </w:r>
          </w:p>
        </w:tc>
        <w:tc>
          <w:tcPr>
            <w:tcW w:w="3888" w:type="dxa"/>
            <w:hideMark/>
          </w:tcPr>
          <w:p w14:paraId="26A28EE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EF8BF5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F4EC1BE" w14:textId="77777777" w:rsidR="00C265D0" w:rsidRPr="001514E7" w:rsidRDefault="00C265D0" w:rsidP="001514E7">
            <w:pPr>
              <w:pStyle w:val="BodyText"/>
              <w:rPr>
                <w:rFonts w:cs="Arial"/>
                <w:sz w:val="20"/>
                <w:szCs w:val="20"/>
              </w:rPr>
            </w:pPr>
            <w:r w:rsidRPr="001514E7">
              <w:rPr>
                <w:rFonts w:cs="Arial"/>
                <w:sz w:val="20"/>
                <w:szCs w:val="20"/>
              </w:rPr>
              <w:t>ibt-133</w:t>
            </w:r>
          </w:p>
        </w:tc>
        <w:tc>
          <w:tcPr>
            <w:tcW w:w="8931" w:type="dxa"/>
            <w:hideMark/>
          </w:tcPr>
          <w:p w14:paraId="0B6B9448" w14:textId="39161D2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cbc:AccountingCost</w:t>
            </w:r>
          </w:p>
        </w:tc>
        <w:tc>
          <w:tcPr>
            <w:tcW w:w="3888" w:type="dxa"/>
            <w:hideMark/>
          </w:tcPr>
          <w:p w14:paraId="3924442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53F851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7D1BAA8" w14:textId="77777777" w:rsidR="00C265D0" w:rsidRPr="001514E7" w:rsidRDefault="00C265D0" w:rsidP="001514E7">
            <w:pPr>
              <w:pStyle w:val="BodyText"/>
              <w:rPr>
                <w:rFonts w:cs="Arial"/>
                <w:sz w:val="20"/>
                <w:szCs w:val="20"/>
              </w:rPr>
            </w:pPr>
            <w:r w:rsidRPr="001514E7">
              <w:rPr>
                <w:rFonts w:cs="Arial"/>
                <w:sz w:val="20"/>
                <w:szCs w:val="20"/>
              </w:rPr>
              <w:t>ibg-26</w:t>
            </w:r>
          </w:p>
        </w:tc>
        <w:tc>
          <w:tcPr>
            <w:tcW w:w="8931" w:type="dxa"/>
            <w:hideMark/>
          </w:tcPr>
          <w:p w14:paraId="73F2AC80" w14:textId="40A0F81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cac:InvoicePeriod</w:t>
            </w:r>
          </w:p>
        </w:tc>
        <w:tc>
          <w:tcPr>
            <w:tcW w:w="3888" w:type="dxa"/>
            <w:hideMark/>
          </w:tcPr>
          <w:p w14:paraId="3FD092C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37F8FE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0E1406F" w14:textId="77777777" w:rsidR="00C265D0" w:rsidRPr="001514E7" w:rsidRDefault="00C265D0" w:rsidP="001514E7">
            <w:pPr>
              <w:pStyle w:val="BodyText"/>
              <w:rPr>
                <w:rFonts w:cs="Arial"/>
                <w:sz w:val="20"/>
                <w:szCs w:val="20"/>
              </w:rPr>
            </w:pPr>
            <w:r w:rsidRPr="001514E7">
              <w:rPr>
                <w:rFonts w:cs="Arial"/>
                <w:sz w:val="20"/>
                <w:szCs w:val="20"/>
              </w:rPr>
              <w:t>ibt-134</w:t>
            </w:r>
          </w:p>
        </w:tc>
        <w:tc>
          <w:tcPr>
            <w:tcW w:w="8931" w:type="dxa"/>
            <w:hideMark/>
          </w:tcPr>
          <w:p w14:paraId="7C71B903" w14:textId="0E957ECA"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cac:InvoicePeriod</w:t>
            </w:r>
            <w:r>
              <w:rPr>
                <w:rFonts w:cs="Arial"/>
                <w:sz w:val="20"/>
                <w:szCs w:val="20"/>
              </w:rPr>
              <w:t xml:space="preserve"> /</w:t>
            </w:r>
            <w:r w:rsidRPr="001514E7">
              <w:rPr>
                <w:rFonts w:cs="Arial"/>
                <w:sz w:val="20"/>
                <w:szCs w:val="20"/>
              </w:rPr>
              <w:t>cbc:StartDate</w:t>
            </w:r>
          </w:p>
        </w:tc>
        <w:tc>
          <w:tcPr>
            <w:tcW w:w="3888" w:type="dxa"/>
            <w:hideMark/>
          </w:tcPr>
          <w:p w14:paraId="31D3AE5D"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9B1D755"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FC07D7D" w14:textId="77777777" w:rsidR="00C265D0" w:rsidRPr="001514E7" w:rsidRDefault="00C265D0" w:rsidP="001514E7">
            <w:pPr>
              <w:pStyle w:val="BodyText"/>
              <w:rPr>
                <w:rFonts w:cs="Arial"/>
                <w:sz w:val="20"/>
                <w:szCs w:val="20"/>
              </w:rPr>
            </w:pPr>
            <w:r w:rsidRPr="001514E7">
              <w:rPr>
                <w:rFonts w:cs="Arial"/>
                <w:sz w:val="20"/>
                <w:szCs w:val="20"/>
              </w:rPr>
              <w:t>ibt-135</w:t>
            </w:r>
          </w:p>
        </w:tc>
        <w:tc>
          <w:tcPr>
            <w:tcW w:w="8931" w:type="dxa"/>
            <w:hideMark/>
          </w:tcPr>
          <w:p w14:paraId="469B05D1" w14:textId="4569FC8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cac:InvoicePeriod</w:t>
            </w:r>
            <w:r>
              <w:rPr>
                <w:rFonts w:cs="Arial"/>
                <w:sz w:val="20"/>
                <w:szCs w:val="20"/>
              </w:rPr>
              <w:t xml:space="preserve"> /</w:t>
            </w:r>
            <w:r w:rsidRPr="001514E7">
              <w:rPr>
                <w:rFonts w:cs="Arial"/>
                <w:sz w:val="20"/>
                <w:szCs w:val="20"/>
              </w:rPr>
              <w:t>cbc:EndDate</w:t>
            </w:r>
          </w:p>
        </w:tc>
        <w:tc>
          <w:tcPr>
            <w:tcW w:w="3888" w:type="dxa"/>
            <w:hideMark/>
          </w:tcPr>
          <w:p w14:paraId="443B01DC"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CF15441"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69E9938"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D68BBCE" w14:textId="2D0F2C9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cac:OrderLineReference</w:t>
            </w:r>
          </w:p>
        </w:tc>
        <w:tc>
          <w:tcPr>
            <w:tcW w:w="3888" w:type="dxa"/>
            <w:hideMark/>
          </w:tcPr>
          <w:p w14:paraId="25F9AC1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A462C0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13A25F2" w14:textId="77777777" w:rsidR="00C265D0" w:rsidRPr="001514E7" w:rsidRDefault="00C265D0" w:rsidP="001514E7">
            <w:pPr>
              <w:pStyle w:val="BodyText"/>
              <w:rPr>
                <w:rFonts w:cs="Arial"/>
                <w:sz w:val="20"/>
                <w:szCs w:val="20"/>
              </w:rPr>
            </w:pPr>
            <w:r w:rsidRPr="001514E7">
              <w:rPr>
                <w:rFonts w:cs="Arial"/>
                <w:sz w:val="20"/>
                <w:szCs w:val="20"/>
              </w:rPr>
              <w:t>ibt-132</w:t>
            </w:r>
          </w:p>
        </w:tc>
        <w:tc>
          <w:tcPr>
            <w:tcW w:w="8931" w:type="dxa"/>
            <w:hideMark/>
          </w:tcPr>
          <w:p w14:paraId="1ECE70B6" w14:textId="148D7E7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cac:OrderLineReference</w:t>
            </w:r>
            <w:r>
              <w:rPr>
                <w:rFonts w:cs="Arial"/>
                <w:sz w:val="20"/>
                <w:szCs w:val="20"/>
              </w:rPr>
              <w:t xml:space="preserve"> /</w:t>
            </w:r>
            <w:r w:rsidRPr="001514E7">
              <w:rPr>
                <w:rFonts w:cs="Arial"/>
                <w:sz w:val="20"/>
                <w:szCs w:val="20"/>
              </w:rPr>
              <w:t>cbc:LineID</w:t>
            </w:r>
          </w:p>
        </w:tc>
        <w:tc>
          <w:tcPr>
            <w:tcW w:w="3888" w:type="dxa"/>
            <w:hideMark/>
          </w:tcPr>
          <w:p w14:paraId="70C6A7A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CFA6EDF"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115264C" w14:textId="77777777" w:rsidR="00C265D0" w:rsidRPr="001514E7" w:rsidRDefault="00C265D0" w:rsidP="001514E7">
            <w:pPr>
              <w:pStyle w:val="BodyText"/>
              <w:rPr>
                <w:rFonts w:cs="Arial"/>
                <w:sz w:val="20"/>
                <w:szCs w:val="20"/>
              </w:rPr>
            </w:pPr>
            <w:r w:rsidRPr="001514E7">
              <w:rPr>
                <w:rFonts w:cs="Arial"/>
                <w:sz w:val="20"/>
                <w:szCs w:val="20"/>
              </w:rPr>
              <w:t>ibt-183</w:t>
            </w:r>
          </w:p>
        </w:tc>
        <w:tc>
          <w:tcPr>
            <w:tcW w:w="8931" w:type="dxa"/>
            <w:hideMark/>
          </w:tcPr>
          <w:p w14:paraId="336B0C33" w14:textId="0CAC472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cac:OrderLineReference</w:t>
            </w:r>
            <w:r>
              <w:rPr>
                <w:rFonts w:cs="Arial"/>
                <w:sz w:val="20"/>
                <w:szCs w:val="20"/>
              </w:rPr>
              <w:t xml:space="preserve"> /</w:t>
            </w:r>
            <w:r w:rsidRPr="001514E7">
              <w:rPr>
                <w:rFonts w:cs="Arial"/>
                <w:sz w:val="20"/>
                <w:szCs w:val="20"/>
              </w:rPr>
              <w:t>cac:OrderReference</w:t>
            </w:r>
            <w:r>
              <w:rPr>
                <w:rFonts w:cs="Arial"/>
                <w:sz w:val="20"/>
                <w:szCs w:val="20"/>
              </w:rPr>
              <w:t xml:space="preserve"> /</w:t>
            </w:r>
            <w:r w:rsidRPr="001514E7">
              <w:rPr>
                <w:rFonts w:cs="Arial"/>
                <w:sz w:val="20"/>
                <w:szCs w:val="20"/>
              </w:rPr>
              <w:t>cbc:ID</w:t>
            </w:r>
          </w:p>
        </w:tc>
        <w:tc>
          <w:tcPr>
            <w:tcW w:w="3888" w:type="dxa"/>
            <w:hideMark/>
          </w:tcPr>
          <w:p w14:paraId="2CBFCB28"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4EE49ED"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E7C5646" w14:textId="77777777" w:rsidR="00C265D0" w:rsidRPr="001514E7" w:rsidRDefault="00C265D0" w:rsidP="001514E7">
            <w:pPr>
              <w:pStyle w:val="BodyText"/>
              <w:rPr>
                <w:rFonts w:cs="Arial"/>
                <w:sz w:val="20"/>
                <w:szCs w:val="20"/>
              </w:rPr>
            </w:pPr>
            <w:r w:rsidRPr="001514E7">
              <w:rPr>
                <w:rFonts w:cs="Arial"/>
                <w:sz w:val="20"/>
                <w:szCs w:val="20"/>
              </w:rPr>
              <w:t>ibt-184</w:t>
            </w:r>
          </w:p>
        </w:tc>
        <w:tc>
          <w:tcPr>
            <w:tcW w:w="8931" w:type="dxa"/>
            <w:hideMark/>
          </w:tcPr>
          <w:p w14:paraId="63069F9B" w14:textId="05AD6D4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cac:DespatchLineReference</w:t>
            </w:r>
            <w:r>
              <w:rPr>
                <w:rFonts w:cs="Arial"/>
                <w:sz w:val="20"/>
                <w:szCs w:val="20"/>
              </w:rPr>
              <w:t xml:space="preserve"> /</w:t>
            </w:r>
            <w:r w:rsidRPr="001514E7">
              <w:rPr>
                <w:rFonts w:cs="Arial"/>
                <w:sz w:val="20"/>
                <w:szCs w:val="20"/>
              </w:rPr>
              <w:t>cac:DocumentReference</w:t>
            </w:r>
            <w:r>
              <w:rPr>
                <w:rFonts w:cs="Arial"/>
                <w:sz w:val="20"/>
                <w:szCs w:val="20"/>
              </w:rPr>
              <w:t xml:space="preserve"> /</w:t>
            </w:r>
            <w:r w:rsidRPr="001514E7">
              <w:rPr>
                <w:rFonts w:cs="Arial"/>
                <w:sz w:val="20"/>
                <w:szCs w:val="20"/>
              </w:rPr>
              <w:t>cbc:ID</w:t>
            </w:r>
          </w:p>
        </w:tc>
        <w:tc>
          <w:tcPr>
            <w:tcW w:w="3888" w:type="dxa"/>
            <w:hideMark/>
          </w:tcPr>
          <w:p w14:paraId="1025F7E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6C4770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49707F3"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6118E30C" w14:textId="76454018"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cac:DocumentReference</w:t>
            </w:r>
          </w:p>
        </w:tc>
        <w:tc>
          <w:tcPr>
            <w:tcW w:w="3888" w:type="dxa"/>
            <w:hideMark/>
          </w:tcPr>
          <w:p w14:paraId="12CB213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C6AC98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A16908D" w14:textId="77777777" w:rsidR="00C265D0" w:rsidRPr="001514E7" w:rsidRDefault="00C265D0" w:rsidP="001514E7">
            <w:pPr>
              <w:pStyle w:val="BodyText"/>
              <w:rPr>
                <w:rFonts w:cs="Arial"/>
                <w:sz w:val="20"/>
                <w:szCs w:val="20"/>
              </w:rPr>
            </w:pPr>
            <w:r w:rsidRPr="001514E7">
              <w:rPr>
                <w:rFonts w:cs="Arial"/>
                <w:sz w:val="20"/>
                <w:szCs w:val="20"/>
              </w:rPr>
              <w:t>ibt-128</w:t>
            </w:r>
          </w:p>
        </w:tc>
        <w:tc>
          <w:tcPr>
            <w:tcW w:w="8931" w:type="dxa"/>
            <w:hideMark/>
          </w:tcPr>
          <w:p w14:paraId="1EB41843" w14:textId="015B554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cac:DocumentReference</w:t>
            </w:r>
            <w:r>
              <w:rPr>
                <w:rFonts w:cs="Arial"/>
                <w:sz w:val="20"/>
                <w:szCs w:val="20"/>
              </w:rPr>
              <w:t xml:space="preserve"> /</w:t>
            </w:r>
            <w:r w:rsidRPr="001514E7">
              <w:rPr>
                <w:rFonts w:cs="Arial"/>
                <w:sz w:val="20"/>
                <w:szCs w:val="20"/>
              </w:rPr>
              <w:t>cbc:ID</w:t>
            </w:r>
          </w:p>
        </w:tc>
        <w:tc>
          <w:tcPr>
            <w:tcW w:w="3888" w:type="dxa"/>
            <w:hideMark/>
          </w:tcPr>
          <w:p w14:paraId="7E138E2A"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cbc:DocumentTy peCode = 130</w:t>
            </w:r>
          </w:p>
        </w:tc>
      </w:tr>
      <w:tr w:rsidR="00C265D0" w:rsidRPr="001514E7" w14:paraId="27B1218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7C18274" w14:textId="77777777" w:rsidR="00C265D0" w:rsidRPr="001514E7" w:rsidRDefault="00C265D0" w:rsidP="001514E7">
            <w:pPr>
              <w:pStyle w:val="BodyText"/>
              <w:rPr>
                <w:rFonts w:cs="Arial"/>
                <w:sz w:val="20"/>
                <w:szCs w:val="20"/>
              </w:rPr>
            </w:pPr>
            <w:r w:rsidRPr="001514E7">
              <w:rPr>
                <w:rFonts w:cs="Arial"/>
                <w:sz w:val="20"/>
                <w:szCs w:val="20"/>
              </w:rPr>
              <w:t>ibt-128-1</w:t>
            </w:r>
          </w:p>
        </w:tc>
        <w:tc>
          <w:tcPr>
            <w:tcW w:w="8931" w:type="dxa"/>
            <w:hideMark/>
          </w:tcPr>
          <w:p w14:paraId="75B66A23" w14:textId="3C9D5FD8"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cac:DocumentReference</w:t>
            </w:r>
            <w:r>
              <w:rPr>
                <w:rFonts w:cs="Arial"/>
                <w:sz w:val="20"/>
                <w:szCs w:val="20"/>
              </w:rPr>
              <w:t xml:space="preserve"> /</w:t>
            </w:r>
            <w:r w:rsidRPr="001514E7">
              <w:rPr>
                <w:rFonts w:cs="Arial"/>
                <w:sz w:val="20"/>
                <w:szCs w:val="20"/>
              </w:rPr>
              <w:t>cbc:ID</w:t>
            </w:r>
            <w:r>
              <w:rPr>
                <w:rFonts w:cs="Arial"/>
                <w:sz w:val="20"/>
                <w:szCs w:val="20"/>
              </w:rPr>
              <w:t xml:space="preserve"> /</w:t>
            </w:r>
            <w:r w:rsidRPr="001514E7">
              <w:rPr>
                <w:rFonts w:cs="Arial"/>
                <w:sz w:val="20"/>
                <w:szCs w:val="20"/>
              </w:rPr>
              <w:t>@schemeID</w:t>
            </w:r>
          </w:p>
        </w:tc>
        <w:tc>
          <w:tcPr>
            <w:tcW w:w="3888" w:type="dxa"/>
            <w:hideMark/>
          </w:tcPr>
          <w:p w14:paraId="7212C44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1AA399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160912F"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00AEA10E" w14:textId="3793D19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cac:DocumentReference</w:t>
            </w:r>
            <w:r>
              <w:rPr>
                <w:rFonts w:cs="Arial"/>
                <w:sz w:val="20"/>
                <w:szCs w:val="20"/>
              </w:rPr>
              <w:t xml:space="preserve"> /</w:t>
            </w:r>
            <w:r w:rsidRPr="001514E7">
              <w:rPr>
                <w:rFonts w:cs="Arial"/>
                <w:sz w:val="20"/>
                <w:szCs w:val="20"/>
              </w:rPr>
              <w:t>cbc:DocumentTypeCode</w:t>
            </w:r>
          </w:p>
        </w:tc>
        <w:tc>
          <w:tcPr>
            <w:tcW w:w="3888" w:type="dxa"/>
            <w:hideMark/>
          </w:tcPr>
          <w:p w14:paraId="4665358E"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5B7488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A70517D" w14:textId="77777777" w:rsidR="00C265D0" w:rsidRPr="001514E7" w:rsidRDefault="00C265D0" w:rsidP="001514E7">
            <w:pPr>
              <w:pStyle w:val="BodyText"/>
              <w:rPr>
                <w:rFonts w:cs="Arial"/>
                <w:sz w:val="20"/>
                <w:szCs w:val="20"/>
              </w:rPr>
            </w:pPr>
            <w:r w:rsidRPr="001514E7">
              <w:rPr>
                <w:rFonts w:cs="Arial"/>
                <w:sz w:val="20"/>
                <w:szCs w:val="20"/>
              </w:rPr>
              <w:t>ibg-27</w:t>
            </w:r>
          </w:p>
        </w:tc>
        <w:tc>
          <w:tcPr>
            <w:tcW w:w="8931" w:type="dxa"/>
            <w:hideMark/>
          </w:tcPr>
          <w:p w14:paraId="51F2F702" w14:textId="1D0F4C1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p>
        </w:tc>
        <w:tc>
          <w:tcPr>
            <w:tcW w:w="3888" w:type="dxa"/>
            <w:hideMark/>
          </w:tcPr>
          <w:p w14:paraId="70FAF651" w14:textId="334AF78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cbc:ChargeIndicator = 'false'</w:t>
            </w:r>
          </w:p>
        </w:tc>
      </w:tr>
      <w:tr w:rsidR="00C265D0" w:rsidRPr="001514E7" w14:paraId="0BFCCBE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3659378"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AD7402D" w14:textId="01C6836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cbc:ChargeIndicator</w:t>
            </w:r>
          </w:p>
        </w:tc>
        <w:tc>
          <w:tcPr>
            <w:tcW w:w="3888" w:type="dxa"/>
            <w:hideMark/>
          </w:tcPr>
          <w:p w14:paraId="2EC5F98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UBL qualifier = false</w:t>
            </w:r>
          </w:p>
        </w:tc>
      </w:tr>
      <w:tr w:rsidR="00C265D0" w:rsidRPr="001514E7" w14:paraId="69EFD2A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C275EEA" w14:textId="77777777" w:rsidR="00C265D0" w:rsidRPr="001514E7" w:rsidRDefault="00C265D0" w:rsidP="001514E7">
            <w:pPr>
              <w:pStyle w:val="BodyText"/>
              <w:rPr>
                <w:rFonts w:cs="Arial"/>
                <w:sz w:val="20"/>
                <w:szCs w:val="20"/>
              </w:rPr>
            </w:pPr>
            <w:r w:rsidRPr="001514E7">
              <w:rPr>
                <w:rFonts w:cs="Arial"/>
                <w:sz w:val="20"/>
                <w:szCs w:val="20"/>
              </w:rPr>
              <w:t>ibt-140</w:t>
            </w:r>
          </w:p>
        </w:tc>
        <w:tc>
          <w:tcPr>
            <w:tcW w:w="8931" w:type="dxa"/>
            <w:hideMark/>
          </w:tcPr>
          <w:p w14:paraId="0D713CD5" w14:textId="7574CF7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cbc:AllowanceChargeReasonCode</w:t>
            </w:r>
          </w:p>
        </w:tc>
        <w:tc>
          <w:tcPr>
            <w:tcW w:w="3888" w:type="dxa"/>
            <w:hideMark/>
          </w:tcPr>
          <w:p w14:paraId="4C377ABD" w14:textId="0112B42B"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5DF679C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070D4DE" w14:textId="77777777" w:rsidR="00C265D0" w:rsidRPr="001514E7" w:rsidRDefault="00C265D0" w:rsidP="001514E7">
            <w:pPr>
              <w:pStyle w:val="BodyText"/>
              <w:rPr>
                <w:rFonts w:cs="Arial"/>
                <w:sz w:val="20"/>
                <w:szCs w:val="20"/>
              </w:rPr>
            </w:pPr>
            <w:r w:rsidRPr="001514E7">
              <w:rPr>
                <w:rFonts w:cs="Arial"/>
                <w:sz w:val="20"/>
                <w:szCs w:val="20"/>
              </w:rPr>
              <w:lastRenderedPageBreak/>
              <w:t>ibt-139</w:t>
            </w:r>
          </w:p>
        </w:tc>
        <w:tc>
          <w:tcPr>
            <w:tcW w:w="8931" w:type="dxa"/>
            <w:hideMark/>
          </w:tcPr>
          <w:p w14:paraId="73A302B7" w14:textId="659C2B5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cbc:AllowanceChargeReason</w:t>
            </w:r>
          </w:p>
        </w:tc>
        <w:tc>
          <w:tcPr>
            <w:tcW w:w="3888" w:type="dxa"/>
            <w:hideMark/>
          </w:tcPr>
          <w:p w14:paraId="4FAC1DEA" w14:textId="380B58C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097ED31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3ABE113" w14:textId="77777777" w:rsidR="00C265D0" w:rsidRPr="001514E7" w:rsidRDefault="00C265D0" w:rsidP="001514E7">
            <w:pPr>
              <w:pStyle w:val="BodyText"/>
              <w:rPr>
                <w:rFonts w:cs="Arial"/>
                <w:sz w:val="20"/>
                <w:szCs w:val="20"/>
              </w:rPr>
            </w:pPr>
            <w:r w:rsidRPr="001514E7">
              <w:rPr>
                <w:rFonts w:cs="Arial"/>
                <w:sz w:val="20"/>
                <w:szCs w:val="20"/>
              </w:rPr>
              <w:t>ibt-138</w:t>
            </w:r>
          </w:p>
        </w:tc>
        <w:tc>
          <w:tcPr>
            <w:tcW w:w="8931" w:type="dxa"/>
            <w:hideMark/>
          </w:tcPr>
          <w:p w14:paraId="03E67ECE" w14:textId="11525D8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cbc:MultiplierFactorNumeric</w:t>
            </w:r>
          </w:p>
        </w:tc>
        <w:tc>
          <w:tcPr>
            <w:tcW w:w="3888" w:type="dxa"/>
            <w:hideMark/>
          </w:tcPr>
          <w:p w14:paraId="3C9B63B4" w14:textId="7CC3565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4C3DC848"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17413FB" w14:textId="77777777" w:rsidR="00C265D0" w:rsidRPr="001514E7" w:rsidRDefault="00C265D0" w:rsidP="001514E7">
            <w:pPr>
              <w:pStyle w:val="BodyText"/>
              <w:rPr>
                <w:rFonts w:cs="Arial"/>
                <w:sz w:val="20"/>
                <w:szCs w:val="20"/>
              </w:rPr>
            </w:pPr>
            <w:r w:rsidRPr="001514E7">
              <w:rPr>
                <w:rFonts w:cs="Arial"/>
                <w:sz w:val="20"/>
                <w:szCs w:val="20"/>
              </w:rPr>
              <w:t>ibt-136</w:t>
            </w:r>
          </w:p>
        </w:tc>
        <w:tc>
          <w:tcPr>
            <w:tcW w:w="8931" w:type="dxa"/>
            <w:hideMark/>
          </w:tcPr>
          <w:p w14:paraId="3D2F7819" w14:textId="27F69944"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cbc:Amount</w:t>
            </w:r>
          </w:p>
        </w:tc>
        <w:tc>
          <w:tcPr>
            <w:tcW w:w="3888" w:type="dxa"/>
            <w:hideMark/>
          </w:tcPr>
          <w:p w14:paraId="611F30D8" w14:textId="32C0589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45152BA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9394001" w14:textId="77777777" w:rsidR="00C265D0" w:rsidRPr="001514E7" w:rsidRDefault="00C265D0" w:rsidP="001514E7">
            <w:pPr>
              <w:pStyle w:val="BodyText"/>
              <w:rPr>
                <w:rFonts w:cs="Arial"/>
                <w:sz w:val="20"/>
                <w:szCs w:val="20"/>
              </w:rPr>
            </w:pPr>
            <w:r w:rsidRPr="001514E7">
              <w:rPr>
                <w:rFonts w:cs="Arial"/>
                <w:sz w:val="20"/>
                <w:szCs w:val="20"/>
              </w:rPr>
              <w:t>ibt-137</w:t>
            </w:r>
          </w:p>
        </w:tc>
        <w:tc>
          <w:tcPr>
            <w:tcW w:w="8931" w:type="dxa"/>
            <w:hideMark/>
          </w:tcPr>
          <w:p w14:paraId="24595C01" w14:textId="06C3829E"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cbc:BaseAmount</w:t>
            </w:r>
          </w:p>
        </w:tc>
        <w:tc>
          <w:tcPr>
            <w:tcW w:w="3888" w:type="dxa"/>
            <w:hideMark/>
          </w:tcPr>
          <w:p w14:paraId="132B4CBC" w14:textId="4EE75BBE"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21CD3D57"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8376387" w14:textId="77777777" w:rsidR="00C265D0" w:rsidRPr="001514E7" w:rsidRDefault="00C265D0" w:rsidP="001514E7">
            <w:pPr>
              <w:pStyle w:val="BodyText"/>
              <w:rPr>
                <w:rFonts w:cs="Arial"/>
                <w:sz w:val="20"/>
                <w:szCs w:val="20"/>
              </w:rPr>
            </w:pPr>
            <w:r w:rsidRPr="001514E7">
              <w:rPr>
                <w:rFonts w:cs="Arial"/>
                <w:sz w:val="20"/>
                <w:szCs w:val="20"/>
              </w:rPr>
              <w:t>ibg-28</w:t>
            </w:r>
          </w:p>
        </w:tc>
        <w:tc>
          <w:tcPr>
            <w:tcW w:w="8931" w:type="dxa"/>
            <w:hideMark/>
          </w:tcPr>
          <w:p w14:paraId="5FF21A0B" w14:textId="4CA61E4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p>
        </w:tc>
        <w:tc>
          <w:tcPr>
            <w:tcW w:w="3888" w:type="dxa"/>
            <w:hideMark/>
          </w:tcPr>
          <w:p w14:paraId="65DDF654" w14:textId="427729D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7B72955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9B6F0F2"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5A46528C" w14:textId="6A328E6A"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cbc:ChargeIndicator</w:t>
            </w:r>
          </w:p>
        </w:tc>
        <w:tc>
          <w:tcPr>
            <w:tcW w:w="3888" w:type="dxa"/>
            <w:hideMark/>
          </w:tcPr>
          <w:p w14:paraId="56D9AE8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UBL qualifier = true</w:t>
            </w:r>
          </w:p>
        </w:tc>
      </w:tr>
      <w:tr w:rsidR="00C265D0" w:rsidRPr="001514E7" w14:paraId="75C1AFF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5D847E1" w14:textId="77777777" w:rsidR="00C265D0" w:rsidRPr="001514E7" w:rsidRDefault="00C265D0" w:rsidP="001514E7">
            <w:pPr>
              <w:pStyle w:val="BodyText"/>
              <w:rPr>
                <w:rFonts w:cs="Arial"/>
                <w:sz w:val="20"/>
                <w:szCs w:val="20"/>
              </w:rPr>
            </w:pPr>
            <w:r w:rsidRPr="001514E7">
              <w:rPr>
                <w:rFonts w:cs="Arial"/>
                <w:sz w:val="20"/>
                <w:szCs w:val="20"/>
              </w:rPr>
              <w:t>ibt-145</w:t>
            </w:r>
          </w:p>
        </w:tc>
        <w:tc>
          <w:tcPr>
            <w:tcW w:w="8931" w:type="dxa"/>
            <w:hideMark/>
          </w:tcPr>
          <w:p w14:paraId="054A66C5" w14:textId="3167B5B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cbc:AllowanceChargeReasonCode</w:t>
            </w:r>
          </w:p>
        </w:tc>
        <w:tc>
          <w:tcPr>
            <w:tcW w:w="3888" w:type="dxa"/>
            <w:hideMark/>
          </w:tcPr>
          <w:p w14:paraId="125559ED" w14:textId="7E8551C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61B6C68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28829FD" w14:textId="77777777" w:rsidR="00C265D0" w:rsidRPr="001514E7" w:rsidRDefault="00C265D0" w:rsidP="001514E7">
            <w:pPr>
              <w:pStyle w:val="BodyText"/>
              <w:rPr>
                <w:rFonts w:cs="Arial"/>
                <w:sz w:val="20"/>
                <w:szCs w:val="20"/>
              </w:rPr>
            </w:pPr>
            <w:r w:rsidRPr="001514E7">
              <w:rPr>
                <w:rFonts w:cs="Arial"/>
                <w:sz w:val="20"/>
                <w:szCs w:val="20"/>
              </w:rPr>
              <w:t>ibt-144</w:t>
            </w:r>
          </w:p>
        </w:tc>
        <w:tc>
          <w:tcPr>
            <w:tcW w:w="8931" w:type="dxa"/>
            <w:hideMark/>
          </w:tcPr>
          <w:p w14:paraId="5CBF9C9C" w14:textId="5221AFFB"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cbc:AllowanceChargeReason</w:t>
            </w:r>
          </w:p>
        </w:tc>
        <w:tc>
          <w:tcPr>
            <w:tcW w:w="3888" w:type="dxa"/>
            <w:hideMark/>
          </w:tcPr>
          <w:p w14:paraId="3DE7F460" w14:textId="09CC206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78EC79E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BEA09AC" w14:textId="77777777" w:rsidR="00C265D0" w:rsidRPr="001514E7" w:rsidRDefault="00C265D0" w:rsidP="001514E7">
            <w:pPr>
              <w:pStyle w:val="BodyText"/>
              <w:rPr>
                <w:rFonts w:cs="Arial"/>
                <w:sz w:val="20"/>
                <w:szCs w:val="20"/>
              </w:rPr>
            </w:pPr>
            <w:r w:rsidRPr="001514E7">
              <w:rPr>
                <w:rFonts w:cs="Arial"/>
                <w:sz w:val="20"/>
                <w:szCs w:val="20"/>
              </w:rPr>
              <w:t>ibt-143</w:t>
            </w:r>
          </w:p>
        </w:tc>
        <w:tc>
          <w:tcPr>
            <w:tcW w:w="8931" w:type="dxa"/>
            <w:hideMark/>
          </w:tcPr>
          <w:p w14:paraId="1C81D7EA" w14:textId="3649C8E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cbc:MultiplierFactorNumeric</w:t>
            </w:r>
          </w:p>
        </w:tc>
        <w:tc>
          <w:tcPr>
            <w:tcW w:w="3888" w:type="dxa"/>
            <w:hideMark/>
          </w:tcPr>
          <w:p w14:paraId="3C44E9F9" w14:textId="176D079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3326178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30E5569" w14:textId="77777777" w:rsidR="00C265D0" w:rsidRPr="001514E7" w:rsidRDefault="00C265D0" w:rsidP="001514E7">
            <w:pPr>
              <w:pStyle w:val="BodyText"/>
              <w:rPr>
                <w:rFonts w:cs="Arial"/>
                <w:sz w:val="20"/>
                <w:szCs w:val="20"/>
              </w:rPr>
            </w:pPr>
            <w:r w:rsidRPr="001514E7">
              <w:rPr>
                <w:rFonts w:cs="Arial"/>
                <w:sz w:val="20"/>
                <w:szCs w:val="20"/>
              </w:rPr>
              <w:t>ibt-141</w:t>
            </w:r>
          </w:p>
        </w:tc>
        <w:tc>
          <w:tcPr>
            <w:tcW w:w="8931" w:type="dxa"/>
            <w:hideMark/>
          </w:tcPr>
          <w:p w14:paraId="77EF6E97" w14:textId="150811D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cbc:Amount</w:t>
            </w:r>
          </w:p>
        </w:tc>
        <w:tc>
          <w:tcPr>
            <w:tcW w:w="3888" w:type="dxa"/>
            <w:hideMark/>
          </w:tcPr>
          <w:p w14:paraId="377281B4" w14:textId="4842383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172D0FB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76270E3" w14:textId="77777777" w:rsidR="00C265D0" w:rsidRPr="001514E7" w:rsidRDefault="00C265D0" w:rsidP="001514E7">
            <w:pPr>
              <w:pStyle w:val="BodyText"/>
              <w:rPr>
                <w:rFonts w:cs="Arial"/>
                <w:sz w:val="20"/>
                <w:szCs w:val="20"/>
              </w:rPr>
            </w:pPr>
            <w:r w:rsidRPr="001514E7">
              <w:rPr>
                <w:rFonts w:cs="Arial"/>
                <w:sz w:val="20"/>
                <w:szCs w:val="20"/>
              </w:rPr>
              <w:t>ibt-142</w:t>
            </w:r>
          </w:p>
        </w:tc>
        <w:tc>
          <w:tcPr>
            <w:tcW w:w="8931" w:type="dxa"/>
            <w:hideMark/>
          </w:tcPr>
          <w:p w14:paraId="7691872F" w14:textId="1CF98A0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cbc:BaseAmount</w:t>
            </w:r>
          </w:p>
        </w:tc>
        <w:tc>
          <w:tcPr>
            <w:tcW w:w="3888" w:type="dxa"/>
            <w:hideMark/>
          </w:tcPr>
          <w:p w14:paraId="47FC044B" w14:textId="18F23F44"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2B608CF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6C15C37" w14:textId="77777777" w:rsidR="00C265D0" w:rsidRPr="001514E7" w:rsidRDefault="00C265D0" w:rsidP="001514E7">
            <w:pPr>
              <w:pStyle w:val="BodyText"/>
              <w:rPr>
                <w:rFonts w:cs="Arial"/>
                <w:sz w:val="20"/>
                <w:szCs w:val="20"/>
              </w:rPr>
            </w:pPr>
            <w:r w:rsidRPr="001514E7">
              <w:rPr>
                <w:rFonts w:cs="Arial"/>
                <w:sz w:val="20"/>
                <w:szCs w:val="20"/>
              </w:rPr>
              <w:t>ibg-31</w:t>
            </w:r>
          </w:p>
        </w:tc>
        <w:tc>
          <w:tcPr>
            <w:tcW w:w="8931" w:type="dxa"/>
            <w:hideMark/>
          </w:tcPr>
          <w:p w14:paraId="32FB774F" w14:textId="507027A1"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p>
        </w:tc>
        <w:tc>
          <w:tcPr>
            <w:tcW w:w="3888" w:type="dxa"/>
            <w:hideMark/>
          </w:tcPr>
          <w:p w14:paraId="741CD68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3A67912"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20DAC43" w14:textId="77777777" w:rsidR="00C265D0" w:rsidRPr="001514E7" w:rsidRDefault="00C265D0" w:rsidP="001514E7">
            <w:pPr>
              <w:pStyle w:val="BodyText"/>
              <w:rPr>
                <w:rFonts w:cs="Arial"/>
                <w:sz w:val="20"/>
                <w:szCs w:val="20"/>
              </w:rPr>
            </w:pPr>
            <w:r w:rsidRPr="001514E7">
              <w:rPr>
                <w:rFonts w:cs="Arial"/>
                <w:sz w:val="20"/>
                <w:szCs w:val="20"/>
              </w:rPr>
              <w:t>ibt-154</w:t>
            </w:r>
          </w:p>
        </w:tc>
        <w:tc>
          <w:tcPr>
            <w:tcW w:w="8931" w:type="dxa"/>
            <w:hideMark/>
          </w:tcPr>
          <w:p w14:paraId="519664D3" w14:textId="2C37B634"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cbc:Description</w:t>
            </w:r>
          </w:p>
        </w:tc>
        <w:tc>
          <w:tcPr>
            <w:tcW w:w="3888" w:type="dxa"/>
            <w:hideMark/>
          </w:tcPr>
          <w:p w14:paraId="11A6CE5E"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741B8D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47F7F21" w14:textId="77777777" w:rsidR="00C265D0" w:rsidRPr="001514E7" w:rsidRDefault="00C265D0" w:rsidP="001514E7">
            <w:pPr>
              <w:pStyle w:val="BodyText"/>
              <w:rPr>
                <w:rFonts w:cs="Arial"/>
                <w:sz w:val="20"/>
                <w:szCs w:val="20"/>
              </w:rPr>
            </w:pPr>
            <w:r w:rsidRPr="001514E7">
              <w:rPr>
                <w:rFonts w:cs="Arial"/>
                <w:sz w:val="20"/>
                <w:szCs w:val="20"/>
              </w:rPr>
              <w:t>ibt-153</w:t>
            </w:r>
          </w:p>
        </w:tc>
        <w:tc>
          <w:tcPr>
            <w:tcW w:w="8931" w:type="dxa"/>
            <w:hideMark/>
          </w:tcPr>
          <w:p w14:paraId="6A3CFBCA" w14:textId="57FBD75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cbc:Name</w:t>
            </w:r>
          </w:p>
        </w:tc>
        <w:tc>
          <w:tcPr>
            <w:tcW w:w="3888" w:type="dxa"/>
            <w:hideMark/>
          </w:tcPr>
          <w:p w14:paraId="40945650"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0A18CA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F5C209C"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0C5BF617" w14:textId="5FF5C20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cac:BuyersItemIdentification</w:t>
            </w:r>
          </w:p>
        </w:tc>
        <w:tc>
          <w:tcPr>
            <w:tcW w:w="3888" w:type="dxa"/>
            <w:hideMark/>
          </w:tcPr>
          <w:p w14:paraId="3EFC75B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FF392B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09E50B8" w14:textId="77777777" w:rsidR="00C265D0" w:rsidRPr="001514E7" w:rsidRDefault="00C265D0" w:rsidP="001514E7">
            <w:pPr>
              <w:pStyle w:val="BodyText"/>
              <w:rPr>
                <w:rFonts w:cs="Arial"/>
                <w:sz w:val="20"/>
                <w:szCs w:val="20"/>
              </w:rPr>
            </w:pPr>
            <w:r w:rsidRPr="001514E7">
              <w:rPr>
                <w:rFonts w:cs="Arial"/>
                <w:sz w:val="20"/>
                <w:szCs w:val="20"/>
              </w:rPr>
              <w:t>ibt-156</w:t>
            </w:r>
          </w:p>
        </w:tc>
        <w:tc>
          <w:tcPr>
            <w:tcW w:w="8931" w:type="dxa"/>
            <w:hideMark/>
          </w:tcPr>
          <w:p w14:paraId="248B5918" w14:textId="44D53BF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cac:BuyersItemIdentification</w:t>
            </w:r>
            <w:r>
              <w:rPr>
                <w:rFonts w:cs="Arial"/>
                <w:sz w:val="20"/>
                <w:szCs w:val="20"/>
              </w:rPr>
              <w:t xml:space="preserve"> /</w:t>
            </w:r>
            <w:r w:rsidRPr="001514E7">
              <w:rPr>
                <w:rFonts w:cs="Arial"/>
                <w:sz w:val="20"/>
                <w:szCs w:val="20"/>
              </w:rPr>
              <w:t>cbc:ID</w:t>
            </w:r>
          </w:p>
        </w:tc>
        <w:tc>
          <w:tcPr>
            <w:tcW w:w="3888" w:type="dxa"/>
            <w:hideMark/>
          </w:tcPr>
          <w:p w14:paraId="10E5B4A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076345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E4FE64C"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A42C274" w14:textId="155D1F6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cac:SellersItemIdentification</w:t>
            </w:r>
          </w:p>
        </w:tc>
        <w:tc>
          <w:tcPr>
            <w:tcW w:w="3888" w:type="dxa"/>
            <w:hideMark/>
          </w:tcPr>
          <w:p w14:paraId="6E2ADBF7"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6146B1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1C26C09" w14:textId="77777777" w:rsidR="00C265D0" w:rsidRPr="001514E7" w:rsidRDefault="00C265D0" w:rsidP="001514E7">
            <w:pPr>
              <w:pStyle w:val="BodyText"/>
              <w:rPr>
                <w:rFonts w:cs="Arial"/>
                <w:sz w:val="20"/>
                <w:szCs w:val="20"/>
              </w:rPr>
            </w:pPr>
            <w:r w:rsidRPr="001514E7">
              <w:rPr>
                <w:rFonts w:cs="Arial"/>
                <w:sz w:val="20"/>
                <w:szCs w:val="20"/>
              </w:rPr>
              <w:t>ibt-155</w:t>
            </w:r>
          </w:p>
        </w:tc>
        <w:tc>
          <w:tcPr>
            <w:tcW w:w="8931" w:type="dxa"/>
            <w:hideMark/>
          </w:tcPr>
          <w:p w14:paraId="1AB74FF1" w14:textId="406721D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cac:SellersItemIdentification</w:t>
            </w:r>
            <w:r>
              <w:rPr>
                <w:rFonts w:cs="Arial"/>
                <w:sz w:val="20"/>
                <w:szCs w:val="20"/>
              </w:rPr>
              <w:t xml:space="preserve"> /</w:t>
            </w:r>
            <w:r w:rsidRPr="001514E7">
              <w:rPr>
                <w:rFonts w:cs="Arial"/>
                <w:sz w:val="20"/>
                <w:szCs w:val="20"/>
              </w:rPr>
              <w:t>cbc:ID</w:t>
            </w:r>
          </w:p>
        </w:tc>
        <w:tc>
          <w:tcPr>
            <w:tcW w:w="3888" w:type="dxa"/>
            <w:hideMark/>
          </w:tcPr>
          <w:p w14:paraId="05828CA6"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F711FED"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85D4B90" w14:textId="77777777" w:rsidR="00C265D0" w:rsidRPr="001514E7" w:rsidRDefault="00C265D0" w:rsidP="001514E7">
            <w:pPr>
              <w:pStyle w:val="BodyText"/>
              <w:rPr>
                <w:rFonts w:cs="Arial"/>
                <w:sz w:val="20"/>
                <w:szCs w:val="20"/>
              </w:rPr>
            </w:pPr>
            <w:r w:rsidRPr="001514E7">
              <w:rPr>
                <w:rFonts w:cs="Arial"/>
                <w:sz w:val="20"/>
                <w:szCs w:val="20"/>
              </w:rPr>
              <w:t>ibg-30</w:t>
            </w:r>
          </w:p>
        </w:tc>
        <w:tc>
          <w:tcPr>
            <w:tcW w:w="8931" w:type="dxa"/>
            <w:hideMark/>
          </w:tcPr>
          <w:p w14:paraId="3E28B6F8" w14:textId="519C440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cac:ClassifiedTaxCategory</w:t>
            </w:r>
          </w:p>
        </w:tc>
        <w:tc>
          <w:tcPr>
            <w:tcW w:w="3888" w:type="dxa"/>
            <w:hideMark/>
          </w:tcPr>
          <w:p w14:paraId="3B0011E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E4681A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1E291E1" w14:textId="77777777" w:rsidR="00C265D0" w:rsidRPr="001514E7" w:rsidRDefault="00C265D0" w:rsidP="001514E7">
            <w:pPr>
              <w:pStyle w:val="BodyText"/>
              <w:rPr>
                <w:rFonts w:cs="Arial"/>
                <w:sz w:val="20"/>
                <w:szCs w:val="20"/>
              </w:rPr>
            </w:pPr>
            <w:r w:rsidRPr="001514E7">
              <w:rPr>
                <w:rFonts w:cs="Arial"/>
                <w:sz w:val="20"/>
                <w:szCs w:val="20"/>
              </w:rPr>
              <w:t>ibt-151</w:t>
            </w:r>
          </w:p>
        </w:tc>
        <w:tc>
          <w:tcPr>
            <w:tcW w:w="8931" w:type="dxa"/>
            <w:hideMark/>
          </w:tcPr>
          <w:p w14:paraId="6C0322DA" w14:textId="700A6D4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cac:ClassifiedTaxCategory</w:t>
            </w:r>
            <w:r>
              <w:rPr>
                <w:rFonts w:cs="Arial"/>
                <w:sz w:val="20"/>
                <w:szCs w:val="20"/>
              </w:rPr>
              <w:t xml:space="preserve"> /</w:t>
            </w:r>
            <w:r w:rsidRPr="001514E7">
              <w:rPr>
                <w:rFonts w:cs="Arial"/>
                <w:sz w:val="20"/>
                <w:szCs w:val="20"/>
              </w:rPr>
              <w:t>cbc:ID</w:t>
            </w:r>
          </w:p>
        </w:tc>
        <w:tc>
          <w:tcPr>
            <w:tcW w:w="3888" w:type="dxa"/>
            <w:hideMark/>
          </w:tcPr>
          <w:p w14:paraId="4F5CF54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5090DE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1E81153"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EED5F17" w14:textId="2793AE3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cac:ClassifiedTaxCategory</w:t>
            </w:r>
            <w:r>
              <w:rPr>
                <w:rFonts w:cs="Arial"/>
                <w:sz w:val="20"/>
                <w:szCs w:val="20"/>
              </w:rPr>
              <w:t xml:space="preserve"> /</w:t>
            </w:r>
            <w:r w:rsidRPr="001514E7">
              <w:rPr>
                <w:rFonts w:cs="Arial"/>
                <w:sz w:val="20"/>
                <w:szCs w:val="20"/>
              </w:rPr>
              <w:t>cac:TaxScheme</w:t>
            </w:r>
          </w:p>
        </w:tc>
        <w:tc>
          <w:tcPr>
            <w:tcW w:w="3888" w:type="dxa"/>
            <w:hideMark/>
          </w:tcPr>
          <w:p w14:paraId="6365C93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25490A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766475A" w14:textId="77777777" w:rsidR="00C265D0" w:rsidRPr="001514E7" w:rsidRDefault="00C265D0" w:rsidP="001514E7">
            <w:pPr>
              <w:pStyle w:val="BodyText"/>
              <w:rPr>
                <w:rFonts w:cs="Arial"/>
                <w:sz w:val="20"/>
                <w:szCs w:val="20"/>
              </w:rPr>
            </w:pPr>
            <w:r w:rsidRPr="001514E7">
              <w:rPr>
                <w:rFonts w:cs="Arial"/>
                <w:sz w:val="20"/>
                <w:szCs w:val="20"/>
              </w:rPr>
              <w:t>ibt-152</w:t>
            </w:r>
          </w:p>
        </w:tc>
        <w:tc>
          <w:tcPr>
            <w:tcW w:w="8931" w:type="dxa"/>
            <w:hideMark/>
          </w:tcPr>
          <w:p w14:paraId="59CC46FF" w14:textId="0BEABBA1"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cac:ClassifiedTaxCategory</w:t>
            </w:r>
            <w:r>
              <w:rPr>
                <w:rFonts w:cs="Arial"/>
                <w:sz w:val="20"/>
                <w:szCs w:val="20"/>
              </w:rPr>
              <w:t xml:space="preserve"> /</w:t>
            </w:r>
            <w:r w:rsidRPr="001514E7">
              <w:rPr>
                <w:rFonts w:cs="Arial"/>
                <w:sz w:val="20"/>
                <w:szCs w:val="20"/>
              </w:rPr>
              <w:t>cbc:Percent</w:t>
            </w:r>
          </w:p>
        </w:tc>
        <w:tc>
          <w:tcPr>
            <w:tcW w:w="3888" w:type="dxa"/>
            <w:hideMark/>
          </w:tcPr>
          <w:p w14:paraId="0CCC95C8"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8C9467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13E730B" w14:textId="77777777" w:rsidR="00C265D0" w:rsidRPr="001514E7" w:rsidRDefault="00C265D0" w:rsidP="001514E7">
            <w:pPr>
              <w:pStyle w:val="BodyText"/>
              <w:rPr>
                <w:rFonts w:cs="Arial"/>
                <w:sz w:val="20"/>
                <w:szCs w:val="20"/>
              </w:rPr>
            </w:pPr>
            <w:r w:rsidRPr="001514E7">
              <w:rPr>
                <w:rFonts w:cs="Arial"/>
                <w:sz w:val="20"/>
                <w:szCs w:val="20"/>
              </w:rPr>
              <w:t>ibt-166</w:t>
            </w:r>
          </w:p>
        </w:tc>
        <w:tc>
          <w:tcPr>
            <w:tcW w:w="8931" w:type="dxa"/>
            <w:hideMark/>
          </w:tcPr>
          <w:p w14:paraId="63D04A0E" w14:textId="391245E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cac:ClassifiedTaxCategory</w:t>
            </w:r>
            <w:r>
              <w:rPr>
                <w:rFonts w:cs="Arial"/>
                <w:sz w:val="20"/>
                <w:szCs w:val="20"/>
              </w:rPr>
              <w:t xml:space="preserve"> /</w:t>
            </w:r>
            <w:r w:rsidRPr="001514E7">
              <w:rPr>
                <w:rFonts w:cs="Arial"/>
                <w:sz w:val="20"/>
                <w:szCs w:val="20"/>
              </w:rPr>
              <w:t>cbc:PerUnitAmount</w:t>
            </w:r>
          </w:p>
        </w:tc>
        <w:tc>
          <w:tcPr>
            <w:tcW w:w="3888" w:type="dxa"/>
            <w:hideMark/>
          </w:tcPr>
          <w:p w14:paraId="48B5EBDA"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8651AB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CA26A46" w14:textId="77777777" w:rsidR="00C265D0" w:rsidRPr="001514E7" w:rsidRDefault="00C265D0" w:rsidP="001514E7">
            <w:pPr>
              <w:pStyle w:val="BodyText"/>
              <w:rPr>
                <w:rFonts w:cs="Arial"/>
                <w:sz w:val="20"/>
                <w:szCs w:val="20"/>
              </w:rPr>
            </w:pPr>
            <w:r w:rsidRPr="001514E7">
              <w:rPr>
                <w:rFonts w:cs="Arial"/>
                <w:sz w:val="20"/>
                <w:szCs w:val="20"/>
              </w:rPr>
              <w:t>ibt-185</w:t>
            </w:r>
          </w:p>
        </w:tc>
        <w:tc>
          <w:tcPr>
            <w:tcW w:w="8931" w:type="dxa"/>
            <w:hideMark/>
          </w:tcPr>
          <w:p w14:paraId="5DD3EE3F" w14:textId="7E64834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cac:ClassifiedTaxCategory</w:t>
            </w:r>
            <w:r>
              <w:rPr>
                <w:rFonts w:cs="Arial"/>
                <w:sz w:val="20"/>
                <w:szCs w:val="20"/>
              </w:rPr>
              <w:t xml:space="preserve"> /</w:t>
            </w:r>
            <w:r w:rsidRPr="001514E7">
              <w:rPr>
                <w:rFonts w:cs="Arial"/>
                <w:sz w:val="20"/>
                <w:szCs w:val="20"/>
              </w:rPr>
              <w:t>cbc:TaxExemptionReasonCode</w:t>
            </w:r>
          </w:p>
        </w:tc>
        <w:tc>
          <w:tcPr>
            <w:tcW w:w="3888" w:type="dxa"/>
            <w:hideMark/>
          </w:tcPr>
          <w:p w14:paraId="2667D98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5BDCC25"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9BF0258" w14:textId="77777777" w:rsidR="00C265D0" w:rsidRPr="001514E7" w:rsidRDefault="00C265D0" w:rsidP="001514E7">
            <w:pPr>
              <w:pStyle w:val="BodyText"/>
              <w:rPr>
                <w:rFonts w:cs="Arial"/>
                <w:sz w:val="20"/>
                <w:szCs w:val="20"/>
              </w:rPr>
            </w:pPr>
            <w:r w:rsidRPr="001514E7">
              <w:rPr>
                <w:rFonts w:cs="Arial"/>
                <w:sz w:val="20"/>
                <w:szCs w:val="20"/>
              </w:rPr>
              <w:lastRenderedPageBreak/>
              <w:t>ibt-186</w:t>
            </w:r>
          </w:p>
        </w:tc>
        <w:tc>
          <w:tcPr>
            <w:tcW w:w="8931" w:type="dxa"/>
            <w:hideMark/>
          </w:tcPr>
          <w:p w14:paraId="2FC9F3B0" w14:textId="7328D60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cac:ClassifiedTaxCategory</w:t>
            </w:r>
            <w:r>
              <w:rPr>
                <w:rFonts w:cs="Arial"/>
                <w:sz w:val="20"/>
                <w:szCs w:val="20"/>
              </w:rPr>
              <w:t xml:space="preserve"> /</w:t>
            </w:r>
            <w:r w:rsidRPr="001514E7">
              <w:rPr>
                <w:rFonts w:cs="Arial"/>
                <w:sz w:val="20"/>
                <w:szCs w:val="20"/>
              </w:rPr>
              <w:t>cbc:TaxExemptionReason</w:t>
            </w:r>
          </w:p>
        </w:tc>
        <w:tc>
          <w:tcPr>
            <w:tcW w:w="3888" w:type="dxa"/>
            <w:hideMark/>
          </w:tcPr>
          <w:p w14:paraId="71967B6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3EA0A1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D4D68A1" w14:textId="77777777" w:rsidR="00C265D0" w:rsidRPr="001514E7" w:rsidRDefault="00C265D0" w:rsidP="001514E7">
            <w:pPr>
              <w:pStyle w:val="BodyText"/>
              <w:rPr>
                <w:rFonts w:cs="Arial"/>
                <w:sz w:val="20"/>
                <w:szCs w:val="20"/>
              </w:rPr>
            </w:pPr>
            <w:r w:rsidRPr="001514E7">
              <w:rPr>
                <w:rFonts w:cs="Arial"/>
                <w:sz w:val="20"/>
                <w:szCs w:val="20"/>
              </w:rPr>
              <w:t>ibt-167</w:t>
            </w:r>
          </w:p>
        </w:tc>
        <w:tc>
          <w:tcPr>
            <w:tcW w:w="8931" w:type="dxa"/>
            <w:hideMark/>
          </w:tcPr>
          <w:p w14:paraId="0DB3C361" w14:textId="221A8DAA"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cac:ClassifiedTaxCategory</w:t>
            </w:r>
            <w:r>
              <w:rPr>
                <w:rFonts w:cs="Arial"/>
                <w:sz w:val="20"/>
                <w:szCs w:val="20"/>
              </w:rPr>
              <w:t xml:space="preserve"> /</w:t>
            </w:r>
            <w:r w:rsidRPr="001514E7">
              <w:rPr>
                <w:rFonts w:cs="Arial"/>
                <w:sz w:val="20"/>
                <w:szCs w:val="20"/>
              </w:rPr>
              <w:t>cac:TaxScheme</w:t>
            </w:r>
            <w:r>
              <w:rPr>
                <w:rFonts w:cs="Arial"/>
                <w:sz w:val="20"/>
                <w:szCs w:val="20"/>
              </w:rPr>
              <w:t xml:space="preserve"> /</w:t>
            </w:r>
            <w:r w:rsidRPr="001514E7">
              <w:rPr>
                <w:rFonts w:cs="Arial"/>
                <w:sz w:val="20"/>
                <w:szCs w:val="20"/>
              </w:rPr>
              <w:t>cbc:ID</w:t>
            </w:r>
          </w:p>
        </w:tc>
        <w:tc>
          <w:tcPr>
            <w:tcW w:w="3888" w:type="dxa"/>
            <w:hideMark/>
          </w:tcPr>
          <w:p w14:paraId="445B2061"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59BFB08"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4918897"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6E31F533" w14:textId="22EB186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cac:StandardItemIdentification</w:t>
            </w:r>
          </w:p>
        </w:tc>
        <w:tc>
          <w:tcPr>
            <w:tcW w:w="3888" w:type="dxa"/>
            <w:hideMark/>
          </w:tcPr>
          <w:p w14:paraId="0D98986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D48FE9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BFA360D" w14:textId="77777777" w:rsidR="00C265D0" w:rsidRPr="001514E7" w:rsidRDefault="00C265D0" w:rsidP="001514E7">
            <w:pPr>
              <w:pStyle w:val="BodyText"/>
              <w:rPr>
                <w:rFonts w:cs="Arial"/>
                <w:sz w:val="20"/>
                <w:szCs w:val="20"/>
              </w:rPr>
            </w:pPr>
            <w:r w:rsidRPr="001514E7">
              <w:rPr>
                <w:rFonts w:cs="Arial"/>
                <w:sz w:val="20"/>
                <w:szCs w:val="20"/>
              </w:rPr>
              <w:t>ibt-157</w:t>
            </w:r>
          </w:p>
        </w:tc>
        <w:tc>
          <w:tcPr>
            <w:tcW w:w="8931" w:type="dxa"/>
            <w:hideMark/>
          </w:tcPr>
          <w:p w14:paraId="28F869E4" w14:textId="3229885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cac:StandardItemIdentification</w:t>
            </w:r>
            <w:r>
              <w:rPr>
                <w:rFonts w:cs="Arial"/>
                <w:sz w:val="20"/>
                <w:szCs w:val="20"/>
              </w:rPr>
              <w:t xml:space="preserve"> /</w:t>
            </w:r>
            <w:r w:rsidRPr="001514E7">
              <w:rPr>
                <w:rFonts w:cs="Arial"/>
                <w:sz w:val="20"/>
                <w:szCs w:val="20"/>
              </w:rPr>
              <w:t>cbc:ID</w:t>
            </w:r>
          </w:p>
        </w:tc>
        <w:tc>
          <w:tcPr>
            <w:tcW w:w="3888" w:type="dxa"/>
            <w:hideMark/>
          </w:tcPr>
          <w:p w14:paraId="5D030926"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CFB34C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45BABF0" w14:textId="77777777" w:rsidR="00C265D0" w:rsidRPr="001514E7" w:rsidRDefault="00C265D0" w:rsidP="001514E7">
            <w:pPr>
              <w:pStyle w:val="BodyText"/>
              <w:rPr>
                <w:rFonts w:cs="Arial"/>
                <w:sz w:val="20"/>
                <w:szCs w:val="20"/>
              </w:rPr>
            </w:pPr>
            <w:r w:rsidRPr="001514E7">
              <w:rPr>
                <w:rFonts w:cs="Arial"/>
                <w:sz w:val="20"/>
                <w:szCs w:val="20"/>
              </w:rPr>
              <w:t>ibt-157-1</w:t>
            </w:r>
          </w:p>
        </w:tc>
        <w:tc>
          <w:tcPr>
            <w:tcW w:w="8931" w:type="dxa"/>
            <w:hideMark/>
          </w:tcPr>
          <w:p w14:paraId="2BE00229" w14:textId="28558AE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cac:StandardItemIdentification</w:t>
            </w:r>
            <w:r>
              <w:rPr>
                <w:rFonts w:cs="Arial"/>
                <w:sz w:val="20"/>
                <w:szCs w:val="20"/>
              </w:rPr>
              <w:t xml:space="preserve"> /</w:t>
            </w:r>
            <w:r w:rsidRPr="001514E7">
              <w:rPr>
                <w:rFonts w:cs="Arial"/>
                <w:sz w:val="20"/>
                <w:szCs w:val="20"/>
              </w:rPr>
              <w:t>cbc:ID</w:t>
            </w:r>
            <w:r>
              <w:rPr>
                <w:rFonts w:cs="Arial"/>
                <w:sz w:val="20"/>
                <w:szCs w:val="20"/>
              </w:rPr>
              <w:t xml:space="preserve"> /</w:t>
            </w:r>
            <w:r w:rsidRPr="001514E7">
              <w:rPr>
                <w:rFonts w:cs="Arial"/>
                <w:sz w:val="20"/>
                <w:szCs w:val="20"/>
              </w:rPr>
              <w:t>@schemeID</w:t>
            </w:r>
          </w:p>
        </w:tc>
        <w:tc>
          <w:tcPr>
            <w:tcW w:w="3888" w:type="dxa"/>
            <w:hideMark/>
          </w:tcPr>
          <w:p w14:paraId="4BBFAEEB"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D3995FF"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C25ACB5"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C5F8EEB" w14:textId="01796FB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cac:OriginCountry</w:t>
            </w:r>
          </w:p>
        </w:tc>
        <w:tc>
          <w:tcPr>
            <w:tcW w:w="3888" w:type="dxa"/>
            <w:hideMark/>
          </w:tcPr>
          <w:p w14:paraId="08FAAE4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0DB0D9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53C22B7" w14:textId="77777777" w:rsidR="00C265D0" w:rsidRPr="001514E7" w:rsidRDefault="00C265D0" w:rsidP="001514E7">
            <w:pPr>
              <w:pStyle w:val="BodyText"/>
              <w:rPr>
                <w:rFonts w:cs="Arial"/>
                <w:sz w:val="20"/>
                <w:szCs w:val="20"/>
              </w:rPr>
            </w:pPr>
            <w:r w:rsidRPr="001514E7">
              <w:rPr>
                <w:rFonts w:cs="Arial"/>
                <w:sz w:val="20"/>
                <w:szCs w:val="20"/>
              </w:rPr>
              <w:t>ibt-159</w:t>
            </w:r>
          </w:p>
        </w:tc>
        <w:tc>
          <w:tcPr>
            <w:tcW w:w="8931" w:type="dxa"/>
            <w:hideMark/>
          </w:tcPr>
          <w:p w14:paraId="4F0CA078" w14:textId="2D786B5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cac:OriginCountry</w:t>
            </w:r>
            <w:r>
              <w:rPr>
                <w:rFonts w:cs="Arial"/>
                <w:sz w:val="20"/>
                <w:szCs w:val="20"/>
              </w:rPr>
              <w:t xml:space="preserve"> /</w:t>
            </w:r>
            <w:r w:rsidRPr="001514E7">
              <w:rPr>
                <w:rFonts w:cs="Arial"/>
                <w:sz w:val="20"/>
                <w:szCs w:val="20"/>
              </w:rPr>
              <w:t>cbc:IdentificationCode</w:t>
            </w:r>
          </w:p>
        </w:tc>
        <w:tc>
          <w:tcPr>
            <w:tcW w:w="3888" w:type="dxa"/>
            <w:hideMark/>
          </w:tcPr>
          <w:p w14:paraId="3274FB3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77C939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EA5DE62"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C511EBC" w14:textId="17E5DEF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cac:CommodityClassification</w:t>
            </w:r>
          </w:p>
        </w:tc>
        <w:tc>
          <w:tcPr>
            <w:tcW w:w="3888" w:type="dxa"/>
            <w:hideMark/>
          </w:tcPr>
          <w:p w14:paraId="3F14D090"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FC42F9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136E5AA" w14:textId="77777777" w:rsidR="00C265D0" w:rsidRPr="001514E7" w:rsidRDefault="00C265D0" w:rsidP="001514E7">
            <w:pPr>
              <w:pStyle w:val="BodyText"/>
              <w:rPr>
                <w:rFonts w:cs="Arial"/>
                <w:sz w:val="20"/>
                <w:szCs w:val="20"/>
              </w:rPr>
            </w:pPr>
            <w:r w:rsidRPr="001514E7">
              <w:rPr>
                <w:rFonts w:cs="Arial"/>
                <w:sz w:val="20"/>
                <w:szCs w:val="20"/>
              </w:rPr>
              <w:t>ibt-158</w:t>
            </w:r>
          </w:p>
        </w:tc>
        <w:tc>
          <w:tcPr>
            <w:tcW w:w="8931" w:type="dxa"/>
            <w:hideMark/>
          </w:tcPr>
          <w:p w14:paraId="6215947B" w14:textId="406D6D9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cac:CommodityClassification</w:t>
            </w:r>
            <w:r>
              <w:rPr>
                <w:rFonts w:cs="Arial"/>
                <w:sz w:val="20"/>
                <w:szCs w:val="20"/>
              </w:rPr>
              <w:t xml:space="preserve"> /</w:t>
            </w:r>
            <w:r w:rsidRPr="001514E7">
              <w:rPr>
                <w:rFonts w:cs="Arial"/>
                <w:sz w:val="20"/>
                <w:szCs w:val="20"/>
              </w:rPr>
              <w:t>cbc:ItemClassificationCode</w:t>
            </w:r>
          </w:p>
        </w:tc>
        <w:tc>
          <w:tcPr>
            <w:tcW w:w="3888" w:type="dxa"/>
            <w:hideMark/>
          </w:tcPr>
          <w:p w14:paraId="70EE17E9"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51097E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46388DB" w14:textId="77777777" w:rsidR="00C265D0" w:rsidRPr="001514E7" w:rsidRDefault="00C265D0" w:rsidP="001514E7">
            <w:pPr>
              <w:pStyle w:val="BodyText"/>
              <w:rPr>
                <w:rFonts w:cs="Arial"/>
                <w:sz w:val="20"/>
                <w:szCs w:val="20"/>
              </w:rPr>
            </w:pPr>
            <w:r w:rsidRPr="001514E7">
              <w:rPr>
                <w:rFonts w:cs="Arial"/>
                <w:sz w:val="20"/>
                <w:szCs w:val="20"/>
              </w:rPr>
              <w:t>ibt-158-1</w:t>
            </w:r>
          </w:p>
        </w:tc>
        <w:tc>
          <w:tcPr>
            <w:tcW w:w="8931" w:type="dxa"/>
            <w:hideMark/>
          </w:tcPr>
          <w:p w14:paraId="498605D6" w14:textId="6891640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cac:CommodityClassification</w:t>
            </w:r>
            <w:r>
              <w:rPr>
                <w:rFonts w:cs="Arial"/>
                <w:sz w:val="20"/>
                <w:szCs w:val="20"/>
              </w:rPr>
              <w:t xml:space="preserve"> /</w:t>
            </w:r>
            <w:r w:rsidRPr="001514E7">
              <w:rPr>
                <w:rFonts w:cs="Arial"/>
                <w:sz w:val="20"/>
                <w:szCs w:val="20"/>
              </w:rPr>
              <w:t>cbc:ItemClassificationCode</w:t>
            </w:r>
            <w:r>
              <w:rPr>
                <w:rFonts w:cs="Arial"/>
                <w:sz w:val="20"/>
                <w:szCs w:val="20"/>
              </w:rPr>
              <w:t xml:space="preserve"> /</w:t>
            </w:r>
            <w:r w:rsidRPr="001514E7">
              <w:rPr>
                <w:rFonts w:cs="Arial"/>
                <w:sz w:val="20"/>
                <w:szCs w:val="20"/>
              </w:rPr>
              <w:t>@listID</w:t>
            </w:r>
          </w:p>
        </w:tc>
        <w:tc>
          <w:tcPr>
            <w:tcW w:w="3888" w:type="dxa"/>
            <w:hideMark/>
          </w:tcPr>
          <w:p w14:paraId="359AB923"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11B2E9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89FE930" w14:textId="77777777" w:rsidR="00C265D0" w:rsidRPr="001514E7" w:rsidRDefault="00C265D0" w:rsidP="001514E7">
            <w:pPr>
              <w:pStyle w:val="BodyText"/>
              <w:rPr>
                <w:rFonts w:cs="Arial"/>
                <w:sz w:val="20"/>
                <w:szCs w:val="20"/>
              </w:rPr>
            </w:pPr>
            <w:r w:rsidRPr="001514E7">
              <w:rPr>
                <w:rFonts w:cs="Arial"/>
                <w:sz w:val="20"/>
                <w:szCs w:val="20"/>
              </w:rPr>
              <w:t>ibt-158-2</w:t>
            </w:r>
          </w:p>
        </w:tc>
        <w:tc>
          <w:tcPr>
            <w:tcW w:w="8931" w:type="dxa"/>
            <w:hideMark/>
          </w:tcPr>
          <w:p w14:paraId="49C18485" w14:textId="1AA892F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cac:CommodityClassification</w:t>
            </w:r>
            <w:r>
              <w:rPr>
                <w:rFonts w:cs="Arial"/>
                <w:sz w:val="20"/>
                <w:szCs w:val="20"/>
              </w:rPr>
              <w:t xml:space="preserve"> /</w:t>
            </w:r>
            <w:r w:rsidRPr="001514E7">
              <w:rPr>
                <w:rFonts w:cs="Arial"/>
                <w:sz w:val="20"/>
                <w:szCs w:val="20"/>
              </w:rPr>
              <w:t>cbc:ItemClassificationCode</w:t>
            </w:r>
            <w:r>
              <w:rPr>
                <w:rFonts w:cs="Arial"/>
                <w:sz w:val="20"/>
                <w:szCs w:val="20"/>
              </w:rPr>
              <w:t xml:space="preserve"> /</w:t>
            </w:r>
            <w:r w:rsidRPr="001514E7">
              <w:rPr>
                <w:rFonts w:cs="Arial"/>
                <w:sz w:val="20"/>
                <w:szCs w:val="20"/>
              </w:rPr>
              <w:t>@listVersionID</w:t>
            </w:r>
          </w:p>
        </w:tc>
        <w:tc>
          <w:tcPr>
            <w:tcW w:w="3888" w:type="dxa"/>
            <w:hideMark/>
          </w:tcPr>
          <w:p w14:paraId="2005B0FE"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7E622ED"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AD67A2A" w14:textId="77777777" w:rsidR="00C265D0" w:rsidRPr="001514E7" w:rsidRDefault="00C265D0" w:rsidP="001514E7">
            <w:pPr>
              <w:pStyle w:val="BodyText"/>
              <w:rPr>
                <w:rFonts w:cs="Arial"/>
                <w:sz w:val="20"/>
                <w:szCs w:val="20"/>
              </w:rPr>
            </w:pPr>
            <w:r w:rsidRPr="001514E7">
              <w:rPr>
                <w:rFonts w:cs="Arial"/>
                <w:sz w:val="20"/>
                <w:szCs w:val="20"/>
              </w:rPr>
              <w:t>ibg-32</w:t>
            </w:r>
          </w:p>
        </w:tc>
        <w:tc>
          <w:tcPr>
            <w:tcW w:w="8931" w:type="dxa"/>
            <w:hideMark/>
          </w:tcPr>
          <w:p w14:paraId="1119A960" w14:textId="1C93940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cac:AdditionalItemProperty</w:t>
            </w:r>
          </w:p>
        </w:tc>
        <w:tc>
          <w:tcPr>
            <w:tcW w:w="3888" w:type="dxa"/>
            <w:hideMark/>
          </w:tcPr>
          <w:p w14:paraId="20839521"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5ED911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2D6BA30" w14:textId="77777777" w:rsidR="00C265D0" w:rsidRPr="001514E7" w:rsidRDefault="00C265D0" w:rsidP="001514E7">
            <w:pPr>
              <w:pStyle w:val="BodyText"/>
              <w:rPr>
                <w:rFonts w:cs="Arial"/>
                <w:sz w:val="20"/>
                <w:szCs w:val="20"/>
              </w:rPr>
            </w:pPr>
            <w:r w:rsidRPr="001514E7">
              <w:rPr>
                <w:rFonts w:cs="Arial"/>
                <w:sz w:val="20"/>
                <w:szCs w:val="20"/>
              </w:rPr>
              <w:t>ibt-160</w:t>
            </w:r>
          </w:p>
        </w:tc>
        <w:tc>
          <w:tcPr>
            <w:tcW w:w="8931" w:type="dxa"/>
            <w:hideMark/>
          </w:tcPr>
          <w:p w14:paraId="02B17FFC" w14:textId="123DF446"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cac:AdditionalItemProperty</w:t>
            </w:r>
            <w:r>
              <w:rPr>
                <w:rFonts w:cs="Arial"/>
                <w:sz w:val="20"/>
                <w:szCs w:val="20"/>
              </w:rPr>
              <w:t xml:space="preserve"> /</w:t>
            </w:r>
            <w:r w:rsidRPr="001514E7">
              <w:rPr>
                <w:rFonts w:cs="Arial"/>
                <w:sz w:val="20"/>
                <w:szCs w:val="20"/>
              </w:rPr>
              <w:t>cbc:Name</w:t>
            </w:r>
          </w:p>
        </w:tc>
        <w:tc>
          <w:tcPr>
            <w:tcW w:w="3888" w:type="dxa"/>
            <w:hideMark/>
          </w:tcPr>
          <w:p w14:paraId="6E87910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A42D4E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5E34118" w14:textId="77777777" w:rsidR="00C265D0" w:rsidRPr="001514E7" w:rsidRDefault="00C265D0" w:rsidP="001514E7">
            <w:pPr>
              <w:pStyle w:val="BodyText"/>
              <w:rPr>
                <w:rFonts w:cs="Arial"/>
                <w:sz w:val="20"/>
                <w:szCs w:val="20"/>
              </w:rPr>
            </w:pPr>
            <w:r w:rsidRPr="001514E7">
              <w:rPr>
                <w:rFonts w:cs="Arial"/>
                <w:sz w:val="20"/>
                <w:szCs w:val="20"/>
              </w:rPr>
              <w:t>ibt-161</w:t>
            </w:r>
          </w:p>
        </w:tc>
        <w:tc>
          <w:tcPr>
            <w:tcW w:w="8931" w:type="dxa"/>
            <w:hideMark/>
          </w:tcPr>
          <w:p w14:paraId="0A452298" w14:textId="1DD4E94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cac:AdditionalItemProperty</w:t>
            </w:r>
            <w:r>
              <w:rPr>
                <w:rFonts w:cs="Arial"/>
                <w:sz w:val="20"/>
                <w:szCs w:val="20"/>
              </w:rPr>
              <w:t xml:space="preserve"> /</w:t>
            </w:r>
            <w:r w:rsidRPr="001514E7">
              <w:rPr>
                <w:rFonts w:cs="Arial"/>
                <w:sz w:val="20"/>
                <w:szCs w:val="20"/>
              </w:rPr>
              <w:t>cbc:Value</w:t>
            </w:r>
          </w:p>
        </w:tc>
        <w:tc>
          <w:tcPr>
            <w:tcW w:w="3888" w:type="dxa"/>
            <w:hideMark/>
          </w:tcPr>
          <w:p w14:paraId="194CD1C6"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035024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0EE3B2C" w14:textId="77777777" w:rsidR="00C265D0" w:rsidRPr="001514E7" w:rsidRDefault="00C265D0" w:rsidP="001514E7">
            <w:pPr>
              <w:pStyle w:val="BodyText"/>
              <w:rPr>
                <w:rFonts w:cs="Arial"/>
                <w:sz w:val="20"/>
                <w:szCs w:val="20"/>
              </w:rPr>
            </w:pPr>
            <w:r w:rsidRPr="001514E7">
              <w:rPr>
                <w:rFonts w:cs="Arial"/>
                <w:sz w:val="20"/>
                <w:szCs w:val="20"/>
              </w:rPr>
              <w:t>ibg-29</w:t>
            </w:r>
          </w:p>
        </w:tc>
        <w:tc>
          <w:tcPr>
            <w:tcW w:w="8931" w:type="dxa"/>
            <w:hideMark/>
          </w:tcPr>
          <w:p w14:paraId="4E60C2A0" w14:textId="6A18BC6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cac:Price</w:t>
            </w:r>
          </w:p>
        </w:tc>
        <w:tc>
          <w:tcPr>
            <w:tcW w:w="3888" w:type="dxa"/>
            <w:hideMark/>
          </w:tcPr>
          <w:p w14:paraId="7117647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A948B2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CA5DF65" w14:textId="77777777" w:rsidR="00C265D0" w:rsidRPr="001514E7" w:rsidRDefault="00C265D0" w:rsidP="001514E7">
            <w:pPr>
              <w:pStyle w:val="BodyText"/>
              <w:rPr>
                <w:rFonts w:cs="Arial"/>
                <w:sz w:val="20"/>
                <w:szCs w:val="20"/>
              </w:rPr>
            </w:pPr>
            <w:r w:rsidRPr="001514E7">
              <w:rPr>
                <w:rFonts w:cs="Arial"/>
                <w:sz w:val="20"/>
                <w:szCs w:val="20"/>
              </w:rPr>
              <w:t>ibt-146</w:t>
            </w:r>
          </w:p>
        </w:tc>
        <w:tc>
          <w:tcPr>
            <w:tcW w:w="8931" w:type="dxa"/>
            <w:hideMark/>
          </w:tcPr>
          <w:p w14:paraId="627811F6" w14:textId="7EC1B82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cac:Price</w:t>
            </w:r>
            <w:r>
              <w:rPr>
                <w:rFonts w:cs="Arial"/>
                <w:sz w:val="20"/>
                <w:szCs w:val="20"/>
              </w:rPr>
              <w:t xml:space="preserve"> /</w:t>
            </w:r>
            <w:r w:rsidRPr="001514E7">
              <w:rPr>
                <w:rFonts w:cs="Arial"/>
                <w:sz w:val="20"/>
                <w:szCs w:val="20"/>
              </w:rPr>
              <w:t>cbc:PriceAmount</w:t>
            </w:r>
          </w:p>
        </w:tc>
        <w:tc>
          <w:tcPr>
            <w:tcW w:w="3888" w:type="dxa"/>
            <w:hideMark/>
          </w:tcPr>
          <w:p w14:paraId="3355F644"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2ACEB17"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FAA9981" w14:textId="77777777" w:rsidR="00C265D0" w:rsidRPr="001514E7" w:rsidRDefault="00C265D0" w:rsidP="001514E7">
            <w:pPr>
              <w:pStyle w:val="BodyText"/>
              <w:rPr>
                <w:rFonts w:cs="Arial"/>
                <w:sz w:val="20"/>
                <w:szCs w:val="20"/>
              </w:rPr>
            </w:pPr>
            <w:r w:rsidRPr="001514E7">
              <w:rPr>
                <w:rFonts w:cs="Arial"/>
                <w:sz w:val="20"/>
                <w:szCs w:val="20"/>
              </w:rPr>
              <w:t>ibt-149</w:t>
            </w:r>
          </w:p>
        </w:tc>
        <w:tc>
          <w:tcPr>
            <w:tcW w:w="8931" w:type="dxa"/>
            <w:hideMark/>
          </w:tcPr>
          <w:p w14:paraId="6ECFB0E5" w14:textId="4CA8BBC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cac:Price</w:t>
            </w:r>
            <w:r>
              <w:rPr>
                <w:rFonts w:cs="Arial"/>
                <w:sz w:val="20"/>
                <w:szCs w:val="20"/>
              </w:rPr>
              <w:t xml:space="preserve"> /</w:t>
            </w:r>
            <w:r w:rsidRPr="001514E7">
              <w:rPr>
                <w:rFonts w:cs="Arial"/>
                <w:sz w:val="20"/>
                <w:szCs w:val="20"/>
              </w:rPr>
              <w:t>cbc:BaseQuantity</w:t>
            </w:r>
          </w:p>
        </w:tc>
        <w:tc>
          <w:tcPr>
            <w:tcW w:w="3888" w:type="dxa"/>
            <w:hideMark/>
          </w:tcPr>
          <w:p w14:paraId="30C2228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968298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EC3C0EC" w14:textId="77777777" w:rsidR="00C265D0" w:rsidRPr="001514E7" w:rsidRDefault="00C265D0" w:rsidP="001514E7">
            <w:pPr>
              <w:pStyle w:val="BodyText"/>
              <w:rPr>
                <w:rFonts w:cs="Arial"/>
                <w:sz w:val="20"/>
                <w:szCs w:val="20"/>
              </w:rPr>
            </w:pPr>
            <w:r w:rsidRPr="001514E7">
              <w:rPr>
                <w:rFonts w:cs="Arial"/>
                <w:sz w:val="20"/>
                <w:szCs w:val="20"/>
              </w:rPr>
              <w:t>ibt-150</w:t>
            </w:r>
          </w:p>
        </w:tc>
        <w:tc>
          <w:tcPr>
            <w:tcW w:w="8931" w:type="dxa"/>
            <w:hideMark/>
          </w:tcPr>
          <w:p w14:paraId="46CD0955" w14:textId="029B9AE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cac:Price</w:t>
            </w:r>
            <w:r>
              <w:rPr>
                <w:rFonts w:cs="Arial"/>
                <w:sz w:val="20"/>
                <w:szCs w:val="20"/>
              </w:rPr>
              <w:t xml:space="preserve"> /</w:t>
            </w:r>
            <w:r w:rsidRPr="001514E7">
              <w:rPr>
                <w:rFonts w:cs="Arial"/>
                <w:sz w:val="20"/>
                <w:szCs w:val="20"/>
              </w:rPr>
              <w:t>cbc:BaseQuantity</w:t>
            </w:r>
            <w:r>
              <w:rPr>
                <w:rFonts w:cs="Arial"/>
                <w:sz w:val="20"/>
                <w:szCs w:val="20"/>
              </w:rPr>
              <w:t xml:space="preserve"> /</w:t>
            </w:r>
            <w:r w:rsidRPr="001514E7">
              <w:rPr>
                <w:rFonts w:cs="Arial"/>
                <w:sz w:val="20"/>
                <w:szCs w:val="20"/>
              </w:rPr>
              <w:t>@unitCode</w:t>
            </w:r>
          </w:p>
        </w:tc>
        <w:tc>
          <w:tcPr>
            <w:tcW w:w="3888" w:type="dxa"/>
            <w:hideMark/>
          </w:tcPr>
          <w:p w14:paraId="42EBD56D"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993155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C0DF53D"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0E85ECCC" w14:textId="77AE14E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cac:Price</w:t>
            </w:r>
            <w:r>
              <w:rPr>
                <w:rFonts w:cs="Arial"/>
                <w:sz w:val="20"/>
                <w:szCs w:val="20"/>
              </w:rPr>
              <w:t xml:space="preserve"> /</w:t>
            </w:r>
            <w:r w:rsidRPr="001514E7">
              <w:rPr>
                <w:rFonts w:cs="Arial"/>
                <w:sz w:val="20"/>
                <w:szCs w:val="20"/>
              </w:rPr>
              <w:t>cac:AllowanceCharge</w:t>
            </w:r>
          </w:p>
        </w:tc>
        <w:tc>
          <w:tcPr>
            <w:tcW w:w="3888" w:type="dxa"/>
            <w:hideMark/>
          </w:tcPr>
          <w:p w14:paraId="42D9F419"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4906C7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AA60F07"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F9B85BD" w14:textId="4ACA9FD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cac:Price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cbc:ChargeIndicator</w:t>
            </w:r>
          </w:p>
        </w:tc>
        <w:tc>
          <w:tcPr>
            <w:tcW w:w="3888" w:type="dxa"/>
            <w:hideMark/>
          </w:tcPr>
          <w:p w14:paraId="1C6689C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Only allowed = false</w:t>
            </w:r>
          </w:p>
        </w:tc>
      </w:tr>
      <w:tr w:rsidR="00C265D0" w:rsidRPr="001514E7" w14:paraId="251DC04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39D105C" w14:textId="77777777" w:rsidR="00C265D0" w:rsidRPr="001514E7" w:rsidRDefault="00C265D0" w:rsidP="001514E7">
            <w:pPr>
              <w:pStyle w:val="BodyText"/>
              <w:rPr>
                <w:rFonts w:cs="Arial"/>
                <w:sz w:val="20"/>
                <w:szCs w:val="20"/>
              </w:rPr>
            </w:pPr>
            <w:r w:rsidRPr="001514E7">
              <w:rPr>
                <w:rFonts w:cs="Arial"/>
                <w:sz w:val="20"/>
                <w:szCs w:val="20"/>
              </w:rPr>
              <w:t>ibt-147</w:t>
            </w:r>
          </w:p>
        </w:tc>
        <w:tc>
          <w:tcPr>
            <w:tcW w:w="8931" w:type="dxa"/>
            <w:hideMark/>
          </w:tcPr>
          <w:p w14:paraId="3B893CB7" w14:textId="2E4227D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cac:Price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cbc:Amount</w:t>
            </w:r>
          </w:p>
        </w:tc>
        <w:tc>
          <w:tcPr>
            <w:tcW w:w="3888" w:type="dxa"/>
            <w:hideMark/>
          </w:tcPr>
          <w:p w14:paraId="1AEB012A" w14:textId="4AEF9EF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4192190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166E8C6" w14:textId="77777777" w:rsidR="00C265D0" w:rsidRPr="001514E7" w:rsidRDefault="00C265D0" w:rsidP="001514E7">
            <w:pPr>
              <w:pStyle w:val="BodyText"/>
              <w:rPr>
                <w:rFonts w:cs="Arial"/>
                <w:sz w:val="20"/>
                <w:szCs w:val="20"/>
              </w:rPr>
            </w:pPr>
            <w:r w:rsidRPr="001514E7">
              <w:rPr>
                <w:rFonts w:cs="Arial"/>
                <w:sz w:val="20"/>
                <w:szCs w:val="20"/>
              </w:rPr>
              <w:t>ibt-148</w:t>
            </w:r>
          </w:p>
        </w:tc>
        <w:tc>
          <w:tcPr>
            <w:tcW w:w="8931" w:type="dxa"/>
            <w:hideMark/>
          </w:tcPr>
          <w:p w14:paraId="63FC9A24" w14:textId="7AC0F70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cac:Price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cbc:BaseAmount</w:t>
            </w:r>
          </w:p>
        </w:tc>
        <w:tc>
          <w:tcPr>
            <w:tcW w:w="3888" w:type="dxa"/>
            <w:hideMark/>
          </w:tcPr>
          <w:p w14:paraId="6CB24958" w14:textId="1C37657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bl>
    <w:p w14:paraId="4C7D095A" w14:textId="77777777" w:rsidR="001514E7" w:rsidRPr="001514E7" w:rsidRDefault="001514E7" w:rsidP="001514E7">
      <w:pPr>
        <w:pStyle w:val="BodyText"/>
      </w:pPr>
    </w:p>
    <w:p w14:paraId="7F000B8F" w14:textId="77777777" w:rsidR="003832FB" w:rsidRPr="003832FB" w:rsidRDefault="003832FB" w:rsidP="003832FB">
      <w:pPr>
        <w:pStyle w:val="BodyText"/>
      </w:pPr>
    </w:p>
    <w:p w14:paraId="7EE823B6" w14:textId="304DFFCA" w:rsidR="003832FB" w:rsidRDefault="003832FB" w:rsidP="00A41C0C">
      <w:pPr>
        <w:pStyle w:val="Heading2"/>
      </w:pPr>
      <w:bookmarkStart w:id="40" w:name="_Toc59461683"/>
      <w:r>
        <w:t>Rules</w:t>
      </w:r>
      <w:bookmarkEnd w:id="40"/>
    </w:p>
    <w:p w14:paraId="3B5AB183" w14:textId="2158D339" w:rsidR="00D45CE8" w:rsidRPr="00D45CE8" w:rsidRDefault="00D45CE8" w:rsidP="00D45CE8">
      <w:pPr>
        <w:pStyle w:val="BodyText"/>
      </w:pPr>
      <w:r w:rsidRPr="007679ED">
        <w:rPr>
          <w:noProof w:val="0"/>
        </w:rPr>
        <w:t>The following rules apply to the shared content of the PINT and must be supported by all compliant invoice instances.</w:t>
      </w:r>
    </w:p>
    <w:tbl>
      <w:tblPr>
        <w:tblStyle w:val="ListTable3-Accent5"/>
        <w:tblW w:w="13974" w:type="dxa"/>
        <w:tblLook w:val="04A0" w:firstRow="1" w:lastRow="0" w:firstColumn="1" w:lastColumn="0" w:noHBand="0" w:noVBand="1"/>
      </w:tblPr>
      <w:tblGrid>
        <w:gridCol w:w="2547"/>
        <w:gridCol w:w="10348"/>
        <w:gridCol w:w="1079"/>
      </w:tblGrid>
      <w:tr w:rsidR="00D45CE8" w:rsidRPr="007679ED" w14:paraId="7731DD9D" w14:textId="77777777" w:rsidTr="00A63F20">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2547" w:type="dxa"/>
            <w:hideMark/>
          </w:tcPr>
          <w:p w14:paraId="2B012AE0" w14:textId="77777777" w:rsidR="00D45CE8" w:rsidRPr="007679ED" w:rsidRDefault="00D45CE8" w:rsidP="00D45CE8">
            <w:pPr>
              <w:pStyle w:val="BodyText"/>
              <w:rPr>
                <w:rFonts w:cs="Arial"/>
                <w:noProof w:val="0"/>
                <w:sz w:val="20"/>
                <w:szCs w:val="20"/>
              </w:rPr>
            </w:pPr>
            <w:r w:rsidRPr="007679ED">
              <w:rPr>
                <w:rFonts w:cs="Arial"/>
                <w:noProof w:val="0"/>
                <w:sz w:val="20"/>
                <w:szCs w:val="20"/>
              </w:rPr>
              <w:t>ID</w:t>
            </w:r>
          </w:p>
        </w:tc>
        <w:tc>
          <w:tcPr>
            <w:tcW w:w="10348" w:type="dxa"/>
            <w:hideMark/>
          </w:tcPr>
          <w:p w14:paraId="66D6A3EC" w14:textId="77777777" w:rsidR="00D45CE8" w:rsidRPr="007679ED" w:rsidRDefault="00D45CE8" w:rsidP="00D45CE8">
            <w:pPr>
              <w:pStyle w:val="BodyText"/>
              <w:cnfStyle w:val="100000000000" w:firstRow="1"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Rule</w:t>
            </w:r>
          </w:p>
        </w:tc>
        <w:tc>
          <w:tcPr>
            <w:tcW w:w="1079" w:type="dxa"/>
          </w:tcPr>
          <w:p w14:paraId="535B78B0" w14:textId="77777777" w:rsidR="00D45CE8" w:rsidRPr="007679ED" w:rsidRDefault="00D45CE8" w:rsidP="00D45CE8">
            <w:pPr>
              <w:pStyle w:val="BodyText"/>
              <w:cnfStyle w:val="100000000000" w:firstRow="1"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Severity</w:t>
            </w:r>
          </w:p>
        </w:tc>
      </w:tr>
      <w:tr w:rsidR="00D45CE8" w:rsidRPr="007679ED" w14:paraId="570C8F77"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tcPr>
          <w:p w14:paraId="4F0FBC88" w14:textId="77777777" w:rsidR="00D45CE8" w:rsidRPr="007679ED" w:rsidRDefault="00D45CE8" w:rsidP="00D45CE8">
            <w:pPr>
              <w:pStyle w:val="BodyText"/>
              <w:rPr>
                <w:rFonts w:cs="Arial"/>
                <w:noProof w:val="0"/>
                <w:sz w:val="20"/>
                <w:szCs w:val="20"/>
              </w:rPr>
            </w:pPr>
            <w:r w:rsidRPr="007679ED">
              <w:rPr>
                <w:rFonts w:cs="Arial"/>
                <w:noProof w:val="0"/>
                <w:sz w:val="20"/>
                <w:szCs w:val="20"/>
              </w:rPr>
              <w:t>ibr-01</w:t>
            </w:r>
          </w:p>
        </w:tc>
        <w:tc>
          <w:tcPr>
            <w:tcW w:w="10348" w:type="dxa"/>
          </w:tcPr>
          <w:p w14:paraId="29C087D9"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An Invoice shall have a Specification identifier (ibt-024).</w:t>
            </w:r>
          </w:p>
        </w:tc>
        <w:tc>
          <w:tcPr>
            <w:tcW w:w="1079" w:type="dxa"/>
          </w:tcPr>
          <w:p w14:paraId="5A284C86"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7DE46EA1"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7E89975" w14:textId="77777777" w:rsidR="00D45CE8" w:rsidRPr="007679ED" w:rsidRDefault="00D45CE8" w:rsidP="00D45CE8">
            <w:pPr>
              <w:pStyle w:val="BodyText"/>
              <w:rPr>
                <w:rFonts w:cs="Arial"/>
                <w:noProof w:val="0"/>
                <w:sz w:val="20"/>
                <w:szCs w:val="20"/>
              </w:rPr>
            </w:pPr>
            <w:r w:rsidRPr="007679ED">
              <w:rPr>
                <w:rFonts w:cs="Arial"/>
                <w:noProof w:val="0"/>
                <w:sz w:val="20"/>
                <w:szCs w:val="20"/>
              </w:rPr>
              <w:t>ibr-02</w:t>
            </w:r>
          </w:p>
        </w:tc>
        <w:tc>
          <w:tcPr>
            <w:tcW w:w="10348" w:type="dxa"/>
            <w:hideMark/>
          </w:tcPr>
          <w:p w14:paraId="5153CD15"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An Invoice shall have an Invoice number (ibt-001).</w:t>
            </w:r>
          </w:p>
        </w:tc>
        <w:tc>
          <w:tcPr>
            <w:tcW w:w="1079" w:type="dxa"/>
          </w:tcPr>
          <w:p w14:paraId="16EF8595"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CFE58BA"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F751DF6" w14:textId="77777777" w:rsidR="00D45CE8" w:rsidRPr="007679ED" w:rsidRDefault="00D45CE8" w:rsidP="00D45CE8">
            <w:pPr>
              <w:pStyle w:val="BodyText"/>
              <w:rPr>
                <w:rFonts w:cs="Arial"/>
                <w:noProof w:val="0"/>
                <w:sz w:val="20"/>
                <w:szCs w:val="20"/>
              </w:rPr>
            </w:pPr>
            <w:r w:rsidRPr="007679ED">
              <w:rPr>
                <w:rFonts w:cs="Arial"/>
                <w:noProof w:val="0"/>
                <w:sz w:val="20"/>
                <w:szCs w:val="20"/>
              </w:rPr>
              <w:t>ibr-03</w:t>
            </w:r>
          </w:p>
        </w:tc>
        <w:tc>
          <w:tcPr>
            <w:tcW w:w="10348" w:type="dxa"/>
            <w:hideMark/>
          </w:tcPr>
          <w:p w14:paraId="0B0B296E"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An Invoice shall have an Invoice issue date (ibt-002).</w:t>
            </w:r>
          </w:p>
        </w:tc>
        <w:tc>
          <w:tcPr>
            <w:tcW w:w="1079" w:type="dxa"/>
          </w:tcPr>
          <w:p w14:paraId="46412A3E"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52FC2E77"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49EA6FE" w14:textId="77777777" w:rsidR="00D45CE8" w:rsidRPr="007679ED" w:rsidRDefault="00D45CE8" w:rsidP="00D45CE8">
            <w:pPr>
              <w:pStyle w:val="BodyText"/>
              <w:rPr>
                <w:rFonts w:cs="Arial"/>
                <w:noProof w:val="0"/>
                <w:sz w:val="20"/>
                <w:szCs w:val="20"/>
              </w:rPr>
            </w:pPr>
            <w:r w:rsidRPr="007679ED">
              <w:rPr>
                <w:rFonts w:cs="Arial"/>
                <w:noProof w:val="0"/>
                <w:sz w:val="20"/>
                <w:szCs w:val="20"/>
              </w:rPr>
              <w:t>ibr-04</w:t>
            </w:r>
          </w:p>
        </w:tc>
        <w:tc>
          <w:tcPr>
            <w:tcW w:w="10348" w:type="dxa"/>
            <w:hideMark/>
          </w:tcPr>
          <w:p w14:paraId="65794CCA"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An Invoice shall have an Invoice type code (ibt-003).</w:t>
            </w:r>
          </w:p>
        </w:tc>
        <w:tc>
          <w:tcPr>
            <w:tcW w:w="1079" w:type="dxa"/>
          </w:tcPr>
          <w:p w14:paraId="7983DE8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0AFD8DEA"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F8F7435" w14:textId="77777777" w:rsidR="00D45CE8" w:rsidRPr="007679ED" w:rsidRDefault="00D45CE8" w:rsidP="00D45CE8">
            <w:pPr>
              <w:pStyle w:val="BodyText"/>
              <w:rPr>
                <w:rFonts w:cs="Arial"/>
                <w:noProof w:val="0"/>
                <w:sz w:val="20"/>
                <w:szCs w:val="20"/>
              </w:rPr>
            </w:pPr>
            <w:r w:rsidRPr="007679ED">
              <w:rPr>
                <w:rFonts w:cs="Arial"/>
                <w:noProof w:val="0"/>
                <w:sz w:val="20"/>
                <w:szCs w:val="20"/>
              </w:rPr>
              <w:t>ibr-05</w:t>
            </w:r>
          </w:p>
        </w:tc>
        <w:tc>
          <w:tcPr>
            <w:tcW w:w="10348" w:type="dxa"/>
            <w:hideMark/>
          </w:tcPr>
          <w:p w14:paraId="2D69DB17"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An Invoice shall have an Invoice currency code (ibt-005).</w:t>
            </w:r>
          </w:p>
        </w:tc>
        <w:tc>
          <w:tcPr>
            <w:tcW w:w="1079" w:type="dxa"/>
          </w:tcPr>
          <w:p w14:paraId="5106BFEB"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642785A"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C3A00EE" w14:textId="77777777" w:rsidR="00D45CE8" w:rsidRPr="007679ED" w:rsidRDefault="00D45CE8" w:rsidP="00D45CE8">
            <w:pPr>
              <w:pStyle w:val="BodyText"/>
              <w:rPr>
                <w:rFonts w:cs="Arial"/>
                <w:noProof w:val="0"/>
                <w:sz w:val="20"/>
                <w:szCs w:val="20"/>
              </w:rPr>
            </w:pPr>
            <w:r w:rsidRPr="007679ED">
              <w:rPr>
                <w:rFonts w:cs="Arial"/>
                <w:noProof w:val="0"/>
                <w:sz w:val="20"/>
                <w:szCs w:val="20"/>
              </w:rPr>
              <w:t>ibr-06</w:t>
            </w:r>
          </w:p>
        </w:tc>
        <w:tc>
          <w:tcPr>
            <w:tcW w:w="10348" w:type="dxa"/>
            <w:hideMark/>
          </w:tcPr>
          <w:p w14:paraId="184289C6"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An Invoice shall contain the Seller name (ibt-027).</w:t>
            </w:r>
          </w:p>
        </w:tc>
        <w:tc>
          <w:tcPr>
            <w:tcW w:w="1079" w:type="dxa"/>
          </w:tcPr>
          <w:p w14:paraId="4BAC2634"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6BC4F1E"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F0FD7E8" w14:textId="77777777" w:rsidR="00D45CE8" w:rsidRPr="007679ED" w:rsidRDefault="00D45CE8" w:rsidP="00D45CE8">
            <w:pPr>
              <w:pStyle w:val="BodyText"/>
              <w:rPr>
                <w:rFonts w:cs="Arial"/>
                <w:noProof w:val="0"/>
                <w:sz w:val="20"/>
                <w:szCs w:val="20"/>
              </w:rPr>
            </w:pPr>
            <w:r w:rsidRPr="007679ED">
              <w:rPr>
                <w:rFonts w:cs="Arial"/>
                <w:noProof w:val="0"/>
                <w:sz w:val="20"/>
                <w:szCs w:val="20"/>
              </w:rPr>
              <w:t>ibr-07</w:t>
            </w:r>
          </w:p>
        </w:tc>
        <w:tc>
          <w:tcPr>
            <w:tcW w:w="10348" w:type="dxa"/>
            <w:hideMark/>
          </w:tcPr>
          <w:p w14:paraId="7DDAB67F"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An Invoice shall contain the Buyer name (ibt-044).</w:t>
            </w:r>
          </w:p>
        </w:tc>
        <w:tc>
          <w:tcPr>
            <w:tcW w:w="1079" w:type="dxa"/>
          </w:tcPr>
          <w:p w14:paraId="4A981076"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07DDE3D"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133F9FB" w14:textId="77777777" w:rsidR="00D45CE8" w:rsidRPr="007679ED" w:rsidRDefault="00D45CE8" w:rsidP="00D45CE8">
            <w:pPr>
              <w:pStyle w:val="BodyText"/>
              <w:rPr>
                <w:rFonts w:cs="Arial"/>
                <w:noProof w:val="0"/>
                <w:sz w:val="20"/>
                <w:szCs w:val="20"/>
              </w:rPr>
            </w:pPr>
            <w:r w:rsidRPr="007679ED">
              <w:rPr>
                <w:rFonts w:cs="Arial"/>
                <w:noProof w:val="0"/>
                <w:sz w:val="20"/>
                <w:szCs w:val="20"/>
              </w:rPr>
              <w:t>ibr-08</w:t>
            </w:r>
          </w:p>
        </w:tc>
        <w:tc>
          <w:tcPr>
            <w:tcW w:w="10348" w:type="dxa"/>
            <w:hideMark/>
          </w:tcPr>
          <w:p w14:paraId="0209E1FD"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An Invoice shall contain the Seller postal address (ibg-05).</w:t>
            </w:r>
          </w:p>
        </w:tc>
        <w:tc>
          <w:tcPr>
            <w:tcW w:w="1079" w:type="dxa"/>
          </w:tcPr>
          <w:p w14:paraId="502F452E"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5D558E62"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7C3A38D" w14:textId="77777777" w:rsidR="00D45CE8" w:rsidRPr="007679ED" w:rsidRDefault="00D45CE8" w:rsidP="00D45CE8">
            <w:pPr>
              <w:pStyle w:val="BodyText"/>
              <w:rPr>
                <w:rFonts w:cs="Arial"/>
                <w:noProof w:val="0"/>
                <w:sz w:val="20"/>
                <w:szCs w:val="20"/>
              </w:rPr>
            </w:pPr>
            <w:r w:rsidRPr="007679ED">
              <w:rPr>
                <w:rFonts w:cs="Arial"/>
                <w:noProof w:val="0"/>
                <w:sz w:val="20"/>
                <w:szCs w:val="20"/>
              </w:rPr>
              <w:t>ibr-09</w:t>
            </w:r>
          </w:p>
        </w:tc>
        <w:tc>
          <w:tcPr>
            <w:tcW w:w="10348" w:type="dxa"/>
            <w:hideMark/>
          </w:tcPr>
          <w:p w14:paraId="67662672"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The Seller postal address (ibg-05) shall contain a Seller country code (ibt-040).</w:t>
            </w:r>
          </w:p>
        </w:tc>
        <w:tc>
          <w:tcPr>
            <w:tcW w:w="1079" w:type="dxa"/>
          </w:tcPr>
          <w:p w14:paraId="54DDD587"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0A3A93F2"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644267C" w14:textId="77777777" w:rsidR="00D45CE8" w:rsidRPr="007679ED" w:rsidRDefault="00D45CE8" w:rsidP="00D45CE8">
            <w:pPr>
              <w:pStyle w:val="BodyText"/>
              <w:rPr>
                <w:rFonts w:cs="Arial"/>
                <w:noProof w:val="0"/>
                <w:sz w:val="20"/>
                <w:szCs w:val="20"/>
              </w:rPr>
            </w:pPr>
            <w:r w:rsidRPr="007679ED">
              <w:rPr>
                <w:rFonts w:cs="Arial"/>
                <w:noProof w:val="0"/>
                <w:sz w:val="20"/>
                <w:szCs w:val="20"/>
              </w:rPr>
              <w:t>ibr-10</w:t>
            </w:r>
          </w:p>
        </w:tc>
        <w:tc>
          <w:tcPr>
            <w:tcW w:w="10348" w:type="dxa"/>
            <w:hideMark/>
          </w:tcPr>
          <w:p w14:paraId="6F853790"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An Invoice shall contain the Buyer postal address (ibg-08).</w:t>
            </w:r>
          </w:p>
        </w:tc>
        <w:tc>
          <w:tcPr>
            <w:tcW w:w="1079" w:type="dxa"/>
          </w:tcPr>
          <w:p w14:paraId="64B18B51"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B1CF6D1"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44A6583" w14:textId="77777777" w:rsidR="00D45CE8" w:rsidRPr="007679ED" w:rsidRDefault="00D45CE8" w:rsidP="00D45CE8">
            <w:pPr>
              <w:pStyle w:val="BodyText"/>
              <w:rPr>
                <w:rFonts w:cs="Arial"/>
                <w:noProof w:val="0"/>
                <w:sz w:val="20"/>
                <w:szCs w:val="20"/>
              </w:rPr>
            </w:pPr>
            <w:r w:rsidRPr="007679ED">
              <w:rPr>
                <w:rFonts w:cs="Arial"/>
                <w:noProof w:val="0"/>
                <w:sz w:val="20"/>
                <w:szCs w:val="20"/>
              </w:rPr>
              <w:t>ibr-11</w:t>
            </w:r>
          </w:p>
        </w:tc>
        <w:tc>
          <w:tcPr>
            <w:tcW w:w="10348" w:type="dxa"/>
            <w:hideMark/>
          </w:tcPr>
          <w:p w14:paraId="352507B7"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The Buyer postal address (ibg-08) shall contain a Buyer country code (ibt-055).</w:t>
            </w:r>
          </w:p>
        </w:tc>
        <w:tc>
          <w:tcPr>
            <w:tcW w:w="1079" w:type="dxa"/>
          </w:tcPr>
          <w:p w14:paraId="68A5C900"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7FBF34E"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1358664" w14:textId="77777777" w:rsidR="00D45CE8" w:rsidRPr="007679ED" w:rsidRDefault="00D45CE8" w:rsidP="00D45CE8">
            <w:pPr>
              <w:pStyle w:val="BodyText"/>
              <w:rPr>
                <w:rFonts w:cs="Arial"/>
                <w:noProof w:val="0"/>
                <w:sz w:val="20"/>
                <w:szCs w:val="20"/>
              </w:rPr>
            </w:pPr>
            <w:r w:rsidRPr="007679ED">
              <w:rPr>
                <w:rFonts w:cs="Arial"/>
                <w:noProof w:val="0"/>
                <w:sz w:val="20"/>
                <w:szCs w:val="20"/>
              </w:rPr>
              <w:t>ibr-12</w:t>
            </w:r>
          </w:p>
        </w:tc>
        <w:tc>
          <w:tcPr>
            <w:tcW w:w="10348" w:type="dxa"/>
            <w:hideMark/>
          </w:tcPr>
          <w:p w14:paraId="5D719BB1"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An Invoice shall have the Sum of Invoice line net amount (ibt-106).</w:t>
            </w:r>
          </w:p>
        </w:tc>
        <w:tc>
          <w:tcPr>
            <w:tcW w:w="1079" w:type="dxa"/>
          </w:tcPr>
          <w:p w14:paraId="6A6ECEAF"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6D1690F1"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7B1C81C" w14:textId="77777777" w:rsidR="00D45CE8" w:rsidRPr="007679ED" w:rsidRDefault="00D45CE8" w:rsidP="00D45CE8">
            <w:pPr>
              <w:pStyle w:val="BodyText"/>
              <w:rPr>
                <w:rFonts w:cs="Arial"/>
                <w:noProof w:val="0"/>
                <w:sz w:val="20"/>
                <w:szCs w:val="20"/>
              </w:rPr>
            </w:pPr>
            <w:r w:rsidRPr="007679ED">
              <w:rPr>
                <w:rFonts w:cs="Arial"/>
                <w:noProof w:val="0"/>
                <w:sz w:val="20"/>
                <w:szCs w:val="20"/>
              </w:rPr>
              <w:t>ibr-13</w:t>
            </w:r>
          </w:p>
        </w:tc>
        <w:tc>
          <w:tcPr>
            <w:tcW w:w="10348" w:type="dxa"/>
            <w:hideMark/>
          </w:tcPr>
          <w:p w14:paraId="5A56ACAB"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An Invoice shall have the Invoice total amount without TAX (ibt-109).</w:t>
            </w:r>
          </w:p>
        </w:tc>
        <w:tc>
          <w:tcPr>
            <w:tcW w:w="1079" w:type="dxa"/>
          </w:tcPr>
          <w:p w14:paraId="4A2AF56F"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18B75130"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5C363CA" w14:textId="77777777" w:rsidR="00D45CE8" w:rsidRPr="007679ED" w:rsidRDefault="00D45CE8" w:rsidP="00D45CE8">
            <w:pPr>
              <w:pStyle w:val="BodyText"/>
              <w:rPr>
                <w:rFonts w:cs="Arial"/>
                <w:noProof w:val="0"/>
                <w:sz w:val="20"/>
                <w:szCs w:val="20"/>
              </w:rPr>
            </w:pPr>
            <w:r w:rsidRPr="007679ED">
              <w:rPr>
                <w:rFonts w:cs="Arial"/>
                <w:noProof w:val="0"/>
                <w:sz w:val="20"/>
                <w:szCs w:val="20"/>
              </w:rPr>
              <w:t>ibr-14</w:t>
            </w:r>
          </w:p>
        </w:tc>
        <w:tc>
          <w:tcPr>
            <w:tcW w:w="10348" w:type="dxa"/>
            <w:hideMark/>
          </w:tcPr>
          <w:p w14:paraId="03D80824"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An Invoice shall have the Invoice total amount with TAX (ibt-112).</w:t>
            </w:r>
          </w:p>
        </w:tc>
        <w:tc>
          <w:tcPr>
            <w:tcW w:w="1079" w:type="dxa"/>
          </w:tcPr>
          <w:p w14:paraId="11BCF2B2"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25B66C6"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BB24C98" w14:textId="77777777" w:rsidR="00D45CE8" w:rsidRPr="007679ED" w:rsidRDefault="00D45CE8" w:rsidP="00D45CE8">
            <w:pPr>
              <w:pStyle w:val="BodyText"/>
              <w:rPr>
                <w:rFonts w:cs="Arial"/>
                <w:noProof w:val="0"/>
                <w:sz w:val="20"/>
                <w:szCs w:val="20"/>
              </w:rPr>
            </w:pPr>
            <w:r w:rsidRPr="007679ED">
              <w:rPr>
                <w:rFonts w:cs="Arial"/>
                <w:noProof w:val="0"/>
                <w:sz w:val="20"/>
                <w:szCs w:val="20"/>
              </w:rPr>
              <w:t>ibr-15</w:t>
            </w:r>
          </w:p>
        </w:tc>
        <w:tc>
          <w:tcPr>
            <w:tcW w:w="10348" w:type="dxa"/>
            <w:hideMark/>
          </w:tcPr>
          <w:p w14:paraId="123138DD"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An Invoice shall have the Amount due for payment (ibt-115).</w:t>
            </w:r>
          </w:p>
        </w:tc>
        <w:tc>
          <w:tcPr>
            <w:tcW w:w="1079" w:type="dxa"/>
          </w:tcPr>
          <w:p w14:paraId="055F415E"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48205EF"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7829989" w14:textId="77777777" w:rsidR="00D45CE8" w:rsidRPr="007679ED" w:rsidRDefault="00D45CE8" w:rsidP="00D45CE8">
            <w:pPr>
              <w:pStyle w:val="BodyText"/>
              <w:rPr>
                <w:rFonts w:cs="Arial"/>
                <w:noProof w:val="0"/>
                <w:sz w:val="20"/>
                <w:szCs w:val="20"/>
              </w:rPr>
            </w:pPr>
            <w:r w:rsidRPr="007679ED">
              <w:rPr>
                <w:rFonts w:cs="Arial"/>
                <w:noProof w:val="0"/>
                <w:sz w:val="20"/>
                <w:szCs w:val="20"/>
              </w:rPr>
              <w:t>ibr-16</w:t>
            </w:r>
          </w:p>
        </w:tc>
        <w:tc>
          <w:tcPr>
            <w:tcW w:w="10348" w:type="dxa"/>
            <w:hideMark/>
          </w:tcPr>
          <w:p w14:paraId="68491447"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An Invoice shall have at least one Invoice line (ibg-25).</w:t>
            </w:r>
          </w:p>
        </w:tc>
        <w:tc>
          <w:tcPr>
            <w:tcW w:w="1079" w:type="dxa"/>
          </w:tcPr>
          <w:p w14:paraId="569BDD34"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EDD5D8D"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tcPr>
          <w:p w14:paraId="7B2A66D4" w14:textId="77777777" w:rsidR="00D45CE8" w:rsidRPr="007679ED" w:rsidRDefault="00D45CE8" w:rsidP="00D45CE8">
            <w:pPr>
              <w:pStyle w:val="BodyText"/>
              <w:rPr>
                <w:rFonts w:cs="Arial"/>
                <w:noProof w:val="0"/>
                <w:sz w:val="20"/>
                <w:szCs w:val="20"/>
              </w:rPr>
            </w:pPr>
            <w:r w:rsidRPr="007679ED">
              <w:rPr>
                <w:rFonts w:cs="Arial"/>
                <w:noProof w:val="0"/>
                <w:sz w:val="20"/>
                <w:szCs w:val="20"/>
              </w:rPr>
              <w:t>ibr-17</w:t>
            </w:r>
          </w:p>
        </w:tc>
        <w:tc>
          <w:tcPr>
            <w:tcW w:w="10348" w:type="dxa"/>
          </w:tcPr>
          <w:p w14:paraId="24B7DE62"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The Payee name (ibt-59) shall be provided in the Invoice, if the Payee (ibg-10) is different from the Seller (ibg-4).</w:t>
            </w:r>
          </w:p>
        </w:tc>
        <w:tc>
          <w:tcPr>
            <w:tcW w:w="1079" w:type="dxa"/>
          </w:tcPr>
          <w:p w14:paraId="3CDB29BF"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1C8FFFBB"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D5AC9E8" w14:textId="77777777" w:rsidR="00D45CE8" w:rsidRPr="007679ED" w:rsidRDefault="00D45CE8" w:rsidP="00D45CE8">
            <w:pPr>
              <w:pStyle w:val="BodyText"/>
              <w:rPr>
                <w:rFonts w:cs="Arial"/>
                <w:noProof w:val="0"/>
                <w:sz w:val="20"/>
                <w:szCs w:val="20"/>
              </w:rPr>
            </w:pPr>
            <w:r w:rsidRPr="007679ED">
              <w:rPr>
                <w:rFonts w:cs="Arial"/>
                <w:noProof w:val="0"/>
                <w:sz w:val="20"/>
                <w:szCs w:val="20"/>
              </w:rPr>
              <w:t>ibr-18</w:t>
            </w:r>
          </w:p>
        </w:tc>
        <w:tc>
          <w:tcPr>
            <w:tcW w:w="10348" w:type="dxa"/>
            <w:hideMark/>
          </w:tcPr>
          <w:p w14:paraId="2F00A166"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The Seller tax representative name (ibt-062) shall be provided in the Invoice, if the Seller (ibg-04) has a Seller tax representative party (ibg-11).</w:t>
            </w:r>
          </w:p>
        </w:tc>
        <w:tc>
          <w:tcPr>
            <w:tcW w:w="1079" w:type="dxa"/>
          </w:tcPr>
          <w:p w14:paraId="463C90E8"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BA9E2B9"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B526E8A" w14:textId="77777777" w:rsidR="00D45CE8" w:rsidRPr="007679ED" w:rsidRDefault="00D45CE8" w:rsidP="00D45CE8">
            <w:pPr>
              <w:pStyle w:val="BodyText"/>
              <w:rPr>
                <w:rFonts w:cs="Arial"/>
                <w:noProof w:val="0"/>
                <w:sz w:val="20"/>
                <w:szCs w:val="20"/>
              </w:rPr>
            </w:pPr>
            <w:r w:rsidRPr="007679ED">
              <w:rPr>
                <w:rFonts w:cs="Arial"/>
                <w:noProof w:val="0"/>
                <w:sz w:val="20"/>
                <w:szCs w:val="20"/>
              </w:rPr>
              <w:t>ibr-19</w:t>
            </w:r>
          </w:p>
        </w:tc>
        <w:tc>
          <w:tcPr>
            <w:tcW w:w="10348" w:type="dxa"/>
            <w:hideMark/>
          </w:tcPr>
          <w:p w14:paraId="04679A86"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The Seller tax representative postal address (ibg-12) shall be provided in the Invoice, if the Seller (ibg-04) has a Seller tax representative party (ibg-11).</w:t>
            </w:r>
            <w:bookmarkStart w:id="41" w:name="_GoBack"/>
            <w:bookmarkEnd w:id="41"/>
          </w:p>
        </w:tc>
        <w:tc>
          <w:tcPr>
            <w:tcW w:w="1079" w:type="dxa"/>
          </w:tcPr>
          <w:p w14:paraId="159FB9DC"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C87A069"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F6B96B8" w14:textId="77777777" w:rsidR="00D45CE8" w:rsidRPr="007679ED" w:rsidRDefault="00D45CE8" w:rsidP="00D45CE8">
            <w:pPr>
              <w:pStyle w:val="BodyText"/>
              <w:rPr>
                <w:rFonts w:cs="Arial"/>
                <w:noProof w:val="0"/>
                <w:sz w:val="20"/>
                <w:szCs w:val="20"/>
              </w:rPr>
            </w:pPr>
            <w:r w:rsidRPr="007679ED">
              <w:rPr>
                <w:rFonts w:cs="Arial"/>
                <w:noProof w:val="0"/>
                <w:sz w:val="20"/>
                <w:szCs w:val="20"/>
              </w:rPr>
              <w:lastRenderedPageBreak/>
              <w:t>ibr-20</w:t>
            </w:r>
          </w:p>
        </w:tc>
        <w:tc>
          <w:tcPr>
            <w:tcW w:w="10348" w:type="dxa"/>
            <w:hideMark/>
          </w:tcPr>
          <w:p w14:paraId="4D81DD92"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The Seller tax representative postal address (ibg-12) shall contain a Tax representative country code (ibt-069), if the Seller (ibg-04) has a Seller tax representative party (ibg-11).</w:t>
            </w:r>
          </w:p>
        </w:tc>
        <w:tc>
          <w:tcPr>
            <w:tcW w:w="1079" w:type="dxa"/>
          </w:tcPr>
          <w:p w14:paraId="0A1E03E2"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09ECC84F"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A21B589" w14:textId="77777777" w:rsidR="00D45CE8" w:rsidRPr="007679ED" w:rsidRDefault="00D45CE8" w:rsidP="00D45CE8">
            <w:pPr>
              <w:pStyle w:val="BodyText"/>
              <w:rPr>
                <w:rFonts w:cs="Arial"/>
                <w:noProof w:val="0"/>
                <w:sz w:val="20"/>
                <w:szCs w:val="20"/>
              </w:rPr>
            </w:pPr>
            <w:r w:rsidRPr="007679ED">
              <w:rPr>
                <w:rFonts w:cs="Arial"/>
                <w:noProof w:val="0"/>
                <w:sz w:val="20"/>
                <w:szCs w:val="20"/>
              </w:rPr>
              <w:t>ibr-21</w:t>
            </w:r>
          </w:p>
        </w:tc>
        <w:tc>
          <w:tcPr>
            <w:tcW w:w="10348" w:type="dxa"/>
            <w:hideMark/>
          </w:tcPr>
          <w:p w14:paraId="3A3E16FF"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Invoice line (ibg-25) shall have an Invoice line identifier (ibt-126).</w:t>
            </w:r>
          </w:p>
        </w:tc>
        <w:tc>
          <w:tcPr>
            <w:tcW w:w="1079" w:type="dxa"/>
          </w:tcPr>
          <w:p w14:paraId="7B050063"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4177206"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BCD395E" w14:textId="77777777" w:rsidR="00D45CE8" w:rsidRPr="007679ED" w:rsidRDefault="00D45CE8" w:rsidP="00D45CE8">
            <w:pPr>
              <w:pStyle w:val="BodyText"/>
              <w:rPr>
                <w:rFonts w:cs="Arial"/>
                <w:noProof w:val="0"/>
                <w:sz w:val="20"/>
                <w:szCs w:val="20"/>
              </w:rPr>
            </w:pPr>
            <w:r w:rsidRPr="007679ED">
              <w:rPr>
                <w:rFonts w:cs="Arial"/>
                <w:noProof w:val="0"/>
                <w:sz w:val="20"/>
                <w:szCs w:val="20"/>
              </w:rPr>
              <w:t>ibr-22</w:t>
            </w:r>
          </w:p>
        </w:tc>
        <w:tc>
          <w:tcPr>
            <w:tcW w:w="10348" w:type="dxa"/>
            <w:hideMark/>
          </w:tcPr>
          <w:p w14:paraId="6B1EAD9A"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Invoice line (ibg-25) shall have an Invoiced quantity (ibt-129).</w:t>
            </w:r>
          </w:p>
        </w:tc>
        <w:tc>
          <w:tcPr>
            <w:tcW w:w="1079" w:type="dxa"/>
          </w:tcPr>
          <w:p w14:paraId="12F6E0B6"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C42DE16"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27E03BB" w14:textId="77777777" w:rsidR="00D45CE8" w:rsidRPr="007679ED" w:rsidRDefault="00D45CE8" w:rsidP="00D45CE8">
            <w:pPr>
              <w:pStyle w:val="BodyText"/>
              <w:rPr>
                <w:rFonts w:cs="Arial"/>
                <w:noProof w:val="0"/>
                <w:sz w:val="20"/>
                <w:szCs w:val="20"/>
              </w:rPr>
            </w:pPr>
            <w:r w:rsidRPr="007679ED">
              <w:rPr>
                <w:rFonts w:cs="Arial"/>
                <w:noProof w:val="0"/>
                <w:sz w:val="20"/>
                <w:szCs w:val="20"/>
              </w:rPr>
              <w:t>ibr-23</w:t>
            </w:r>
          </w:p>
        </w:tc>
        <w:tc>
          <w:tcPr>
            <w:tcW w:w="10348" w:type="dxa"/>
            <w:hideMark/>
          </w:tcPr>
          <w:p w14:paraId="2761F593"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An Invoice line (ibg-25) shall have an Invoiced quantity unit of measure code (ibt-130).</w:t>
            </w:r>
          </w:p>
        </w:tc>
        <w:tc>
          <w:tcPr>
            <w:tcW w:w="1079" w:type="dxa"/>
          </w:tcPr>
          <w:p w14:paraId="7416DDAB"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6BC34F50"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C4EBA4D" w14:textId="77777777" w:rsidR="00D45CE8" w:rsidRPr="007679ED" w:rsidRDefault="00D45CE8" w:rsidP="00D45CE8">
            <w:pPr>
              <w:pStyle w:val="BodyText"/>
              <w:rPr>
                <w:rFonts w:cs="Arial"/>
                <w:noProof w:val="0"/>
                <w:sz w:val="20"/>
                <w:szCs w:val="20"/>
              </w:rPr>
            </w:pPr>
            <w:r w:rsidRPr="007679ED">
              <w:rPr>
                <w:rFonts w:cs="Arial"/>
                <w:noProof w:val="0"/>
                <w:sz w:val="20"/>
                <w:szCs w:val="20"/>
              </w:rPr>
              <w:t>ibr-24</w:t>
            </w:r>
          </w:p>
        </w:tc>
        <w:tc>
          <w:tcPr>
            <w:tcW w:w="10348" w:type="dxa"/>
            <w:hideMark/>
          </w:tcPr>
          <w:p w14:paraId="134DDA51"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Invoice line (ibg-25) shall have an Invoice line net amount (ibt-131).</w:t>
            </w:r>
          </w:p>
        </w:tc>
        <w:tc>
          <w:tcPr>
            <w:tcW w:w="1079" w:type="dxa"/>
          </w:tcPr>
          <w:p w14:paraId="2CBD0DB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56BFFAC3"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EC68E3F" w14:textId="77777777" w:rsidR="00D45CE8" w:rsidRPr="007679ED" w:rsidRDefault="00D45CE8" w:rsidP="00D45CE8">
            <w:pPr>
              <w:pStyle w:val="BodyText"/>
              <w:rPr>
                <w:rFonts w:cs="Arial"/>
                <w:noProof w:val="0"/>
                <w:sz w:val="20"/>
                <w:szCs w:val="20"/>
              </w:rPr>
            </w:pPr>
            <w:r w:rsidRPr="007679ED">
              <w:rPr>
                <w:rFonts w:cs="Arial"/>
                <w:noProof w:val="0"/>
                <w:sz w:val="20"/>
                <w:szCs w:val="20"/>
              </w:rPr>
              <w:t>ibr-25</w:t>
            </w:r>
          </w:p>
        </w:tc>
        <w:tc>
          <w:tcPr>
            <w:tcW w:w="10348" w:type="dxa"/>
            <w:hideMark/>
          </w:tcPr>
          <w:p w14:paraId="624BED29"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Invoice line (ibg-25) shall contain the Item name (ibt-153).</w:t>
            </w:r>
          </w:p>
        </w:tc>
        <w:tc>
          <w:tcPr>
            <w:tcW w:w="1079" w:type="dxa"/>
          </w:tcPr>
          <w:p w14:paraId="15D63BC7"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3E9B40D"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E03F0E5" w14:textId="77777777" w:rsidR="00D45CE8" w:rsidRPr="007679ED" w:rsidRDefault="00D45CE8" w:rsidP="00D45CE8">
            <w:pPr>
              <w:pStyle w:val="BodyText"/>
              <w:rPr>
                <w:rFonts w:cs="Arial"/>
                <w:noProof w:val="0"/>
                <w:sz w:val="20"/>
                <w:szCs w:val="20"/>
              </w:rPr>
            </w:pPr>
            <w:r w:rsidRPr="007679ED">
              <w:rPr>
                <w:rFonts w:cs="Arial"/>
                <w:noProof w:val="0"/>
                <w:sz w:val="20"/>
                <w:szCs w:val="20"/>
              </w:rPr>
              <w:t>ibr-26</w:t>
            </w:r>
          </w:p>
        </w:tc>
        <w:tc>
          <w:tcPr>
            <w:tcW w:w="10348" w:type="dxa"/>
            <w:hideMark/>
          </w:tcPr>
          <w:p w14:paraId="183D43CE"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Invoice line (ibg-25) shall contain the Item net price (ibt-146).</w:t>
            </w:r>
          </w:p>
        </w:tc>
        <w:tc>
          <w:tcPr>
            <w:tcW w:w="1079" w:type="dxa"/>
          </w:tcPr>
          <w:p w14:paraId="015EFBAC"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3073A54"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7AD23E7" w14:textId="77777777" w:rsidR="00D45CE8" w:rsidRPr="007679ED" w:rsidRDefault="00D45CE8" w:rsidP="00D45CE8">
            <w:pPr>
              <w:pStyle w:val="BodyText"/>
              <w:rPr>
                <w:rFonts w:cs="Arial"/>
                <w:noProof w:val="0"/>
                <w:sz w:val="20"/>
                <w:szCs w:val="20"/>
              </w:rPr>
            </w:pPr>
            <w:r w:rsidRPr="007679ED">
              <w:rPr>
                <w:rFonts w:cs="Arial"/>
                <w:noProof w:val="0"/>
                <w:sz w:val="20"/>
                <w:szCs w:val="20"/>
              </w:rPr>
              <w:t>ibr-27</w:t>
            </w:r>
          </w:p>
        </w:tc>
        <w:tc>
          <w:tcPr>
            <w:tcW w:w="10348" w:type="dxa"/>
            <w:hideMark/>
          </w:tcPr>
          <w:p w14:paraId="38471758"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The Item net price (ibt-146) shall NOT be negative.</w:t>
            </w:r>
          </w:p>
        </w:tc>
        <w:tc>
          <w:tcPr>
            <w:tcW w:w="1079" w:type="dxa"/>
          </w:tcPr>
          <w:p w14:paraId="1A575291"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1693D3E"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7555E16" w14:textId="77777777" w:rsidR="00D45CE8" w:rsidRPr="007679ED" w:rsidRDefault="00D45CE8" w:rsidP="00D45CE8">
            <w:pPr>
              <w:pStyle w:val="BodyText"/>
              <w:rPr>
                <w:rFonts w:cs="Arial"/>
                <w:noProof w:val="0"/>
                <w:sz w:val="20"/>
                <w:szCs w:val="20"/>
              </w:rPr>
            </w:pPr>
            <w:r w:rsidRPr="007679ED">
              <w:rPr>
                <w:rFonts w:cs="Arial"/>
                <w:noProof w:val="0"/>
                <w:sz w:val="20"/>
                <w:szCs w:val="20"/>
              </w:rPr>
              <w:t>ibr-28</w:t>
            </w:r>
          </w:p>
        </w:tc>
        <w:tc>
          <w:tcPr>
            <w:tcW w:w="10348" w:type="dxa"/>
            <w:hideMark/>
          </w:tcPr>
          <w:p w14:paraId="51076D5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The Item gross price (ibt-148) shall NOT be negative.</w:t>
            </w:r>
          </w:p>
        </w:tc>
        <w:tc>
          <w:tcPr>
            <w:tcW w:w="1079" w:type="dxa"/>
          </w:tcPr>
          <w:p w14:paraId="24F9E23E"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0E0B0518"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D5F2965" w14:textId="77777777" w:rsidR="00D45CE8" w:rsidRPr="007679ED" w:rsidRDefault="00D45CE8" w:rsidP="00D45CE8">
            <w:pPr>
              <w:pStyle w:val="BodyText"/>
              <w:rPr>
                <w:rFonts w:cs="Arial"/>
                <w:noProof w:val="0"/>
                <w:sz w:val="20"/>
                <w:szCs w:val="20"/>
              </w:rPr>
            </w:pPr>
            <w:r w:rsidRPr="007679ED">
              <w:rPr>
                <w:rFonts w:cs="Arial"/>
                <w:noProof w:val="0"/>
                <w:sz w:val="20"/>
                <w:szCs w:val="20"/>
              </w:rPr>
              <w:t>ibr-29</w:t>
            </w:r>
          </w:p>
        </w:tc>
        <w:tc>
          <w:tcPr>
            <w:tcW w:w="10348" w:type="dxa"/>
            <w:hideMark/>
          </w:tcPr>
          <w:p w14:paraId="26C3F889"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 xml:space="preserve">If both Invoicing period start date (ibt-073) and Invoicing period end date (ibt-074) are </w:t>
            </w:r>
            <w:proofErr w:type="gramStart"/>
            <w:r w:rsidRPr="007679ED">
              <w:rPr>
                <w:rFonts w:cs="Arial"/>
                <w:noProof w:val="0"/>
                <w:sz w:val="20"/>
                <w:szCs w:val="20"/>
              </w:rPr>
              <w:t>given</w:t>
            </w:r>
            <w:proofErr w:type="gramEnd"/>
            <w:r w:rsidRPr="007679ED">
              <w:rPr>
                <w:rFonts w:cs="Arial"/>
                <w:noProof w:val="0"/>
                <w:sz w:val="20"/>
                <w:szCs w:val="20"/>
              </w:rPr>
              <w:t xml:space="preserve"> then the Invoicing period end date (ibt-074) shall be later or equal to the Invoicing period start date (ibt-073).</w:t>
            </w:r>
          </w:p>
        </w:tc>
        <w:tc>
          <w:tcPr>
            <w:tcW w:w="1079" w:type="dxa"/>
          </w:tcPr>
          <w:p w14:paraId="47226860"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1BCFDF2"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7CF1181" w14:textId="77777777" w:rsidR="00D45CE8" w:rsidRPr="007679ED" w:rsidRDefault="00D45CE8" w:rsidP="00D45CE8">
            <w:pPr>
              <w:pStyle w:val="BodyText"/>
              <w:rPr>
                <w:rFonts w:cs="Arial"/>
                <w:noProof w:val="0"/>
                <w:sz w:val="20"/>
                <w:szCs w:val="20"/>
              </w:rPr>
            </w:pPr>
            <w:r w:rsidRPr="007679ED">
              <w:rPr>
                <w:rFonts w:cs="Arial"/>
                <w:noProof w:val="0"/>
                <w:sz w:val="20"/>
                <w:szCs w:val="20"/>
              </w:rPr>
              <w:t>ibr-30</w:t>
            </w:r>
          </w:p>
        </w:tc>
        <w:tc>
          <w:tcPr>
            <w:tcW w:w="10348" w:type="dxa"/>
            <w:hideMark/>
          </w:tcPr>
          <w:p w14:paraId="3DDF6D0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If both Invoice line period start date (ibt-134) and Invoice line period end date (ibt-135) are given, then the Invoice line period end date (ibt-135) shall be later or equal to the Invoice line period start date (ibt-134).</w:t>
            </w:r>
          </w:p>
        </w:tc>
        <w:tc>
          <w:tcPr>
            <w:tcW w:w="1079" w:type="dxa"/>
          </w:tcPr>
          <w:p w14:paraId="3F65DC30"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5562A081"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A6704F5" w14:textId="77777777" w:rsidR="00D45CE8" w:rsidRPr="007679ED" w:rsidRDefault="00D45CE8" w:rsidP="00D45CE8">
            <w:pPr>
              <w:pStyle w:val="BodyText"/>
              <w:rPr>
                <w:rFonts w:cs="Arial"/>
                <w:noProof w:val="0"/>
                <w:sz w:val="20"/>
                <w:szCs w:val="20"/>
              </w:rPr>
            </w:pPr>
            <w:r w:rsidRPr="007679ED">
              <w:rPr>
                <w:rFonts w:cs="Arial"/>
                <w:noProof w:val="0"/>
                <w:sz w:val="20"/>
                <w:szCs w:val="20"/>
              </w:rPr>
              <w:t>ibr-31</w:t>
            </w:r>
          </w:p>
        </w:tc>
        <w:tc>
          <w:tcPr>
            <w:tcW w:w="10348" w:type="dxa"/>
            <w:hideMark/>
          </w:tcPr>
          <w:p w14:paraId="2D35EEE4"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Document level allowance (ibg-20) shall have a Document level allowance amount (ibt-092).</w:t>
            </w:r>
          </w:p>
        </w:tc>
        <w:tc>
          <w:tcPr>
            <w:tcW w:w="1079" w:type="dxa"/>
          </w:tcPr>
          <w:p w14:paraId="091A6A09"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F811429"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3B44869" w14:textId="77777777" w:rsidR="00D45CE8" w:rsidRPr="007679ED" w:rsidRDefault="00D45CE8" w:rsidP="00D45CE8">
            <w:pPr>
              <w:pStyle w:val="BodyText"/>
              <w:rPr>
                <w:rFonts w:cs="Arial"/>
                <w:noProof w:val="0"/>
                <w:sz w:val="20"/>
                <w:szCs w:val="20"/>
              </w:rPr>
            </w:pPr>
            <w:r w:rsidRPr="007679ED">
              <w:rPr>
                <w:rFonts w:cs="Arial"/>
                <w:noProof w:val="0"/>
                <w:sz w:val="20"/>
                <w:szCs w:val="20"/>
              </w:rPr>
              <w:t>ibr-33</w:t>
            </w:r>
          </w:p>
        </w:tc>
        <w:tc>
          <w:tcPr>
            <w:tcW w:w="10348" w:type="dxa"/>
            <w:hideMark/>
          </w:tcPr>
          <w:p w14:paraId="764AABEC"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Document level allowance (ibg-20) shall have a Document level allowance reason (ibt-097) or a Document level allowance reason code (ibt-098).</w:t>
            </w:r>
          </w:p>
        </w:tc>
        <w:tc>
          <w:tcPr>
            <w:tcW w:w="1079" w:type="dxa"/>
          </w:tcPr>
          <w:p w14:paraId="29B27D6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1F804801"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5EF3086" w14:textId="77777777" w:rsidR="00D45CE8" w:rsidRPr="007679ED" w:rsidRDefault="00D45CE8" w:rsidP="00D45CE8">
            <w:pPr>
              <w:pStyle w:val="BodyText"/>
              <w:rPr>
                <w:rFonts w:cs="Arial"/>
                <w:noProof w:val="0"/>
                <w:sz w:val="20"/>
                <w:szCs w:val="20"/>
              </w:rPr>
            </w:pPr>
            <w:r w:rsidRPr="007679ED">
              <w:rPr>
                <w:rFonts w:cs="Arial"/>
                <w:noProof w:val="0"/>
                <w:sz w:val="20"/>
                <w:szCs w:val="20"/>
              </w:rPr>
              <w:t>ibr-36</w:t>
            </w:r>
          </w:p>
        </w:tc>
        <w:tc>
          <w:tcPr>
            <w:tcW w:w="10348" w:type="dxa"/>
            <w:hideMark/>
          </w:tcPr>
          <w:p w14:paraId="54257765"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Document level charge (ibg-21) shall have a Document level charge amount (ibt-099).</w:t>
            </w:r>
          </w:p>
        </w:tc>
        <w:tc>
          <w:tcPr>
            <w:tcW w:w="1079" w:type="dxa"/>
          </w:tcPr>
          <w:p w14:paraId="3C623B0D"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764786A9"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756FF85" w14:textId="77777777" w:rsidR="00D45CE8" w:rsidRPr="007679ED" w:rsidRDefault="00D45CE8" w:rsidP="00D45CE8">
            <w:pPr>
              <w:pStyle w:val="BodyText"/>
              <w:rPr>
                <w:rFonts w:cs="Arial"/>
                <w:noProof w:val="0"/>
                <w:sz w:val="20"/>
                <w:szCs w:val="20"/>
              </w:rPr>
            </w:pPr>
            <w:r w:rsidRPr="007679ED">
              <w:rPr>
                <w:rFonts w:cs="Arial"/>
                <w:noProof w:val="0"/>
                <w:sz w:val="20"/>
                <w:szCs w:val="20"/>
              </w:rPr>
              <w:t>ibr-38</w:t>
            </w:r>
          </w:p>
        </w:tc>
        <w:tc>
          <w:tcPr>
            <w:tcW w:w="10348" w:type="dxa"/>
            <w:hideMark/>
          </w:tcPr>
          <w:p w14:paraId="7F954AC8"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Document level charge (ibg-21) shall have a Document level charge reason (ibt-104) or a Document level charge reason code (ibt-105).</w:t>
            </w:r>
          </w:p>
        </w:tc>
        <w:tc>
          <w:tcPr>
            <w:tcW w:w="1079" w:type="dxa"/>
          </w:tcPr>
          <w:p w14:paraId="1D62E71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B0D3EF2"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105FB87" w14:textId="77777777" w:rsidR="00D45CE8" w:rsidRPr="007679ED" w:rsidRDefault="00D45CE8" w:rsidP="00D45CE8">
            <w:pPr>
              <w:pStyle w:val="BodyText"/>
              <w:rPr>
                <w:rFonts w:cs="Arial"/>
                <w:noProof w:val="0"/>
                <w:sz w:val="20"/>
                <w:szCs w:val="20"/>
              </w:rPr>
            </w:pPr>
            <w:r w:rsidRPr="007679ED">
              <w:rPr>
                <w:rFonts w:cs="Arial"/>
                <w:noProof w:val="0"/>
                <w:sz w:val="20"/>
                <w:szCs w:val="20"/>
              </w:rPr>
              <w:t>ibr-41</w:t>
            </w:r>
          </w:p>
        </w:tc>
        <w:tc>
          <w:tcPr>
            <w:tcW w:w="10348" w:type="dxa"/>
            <w:hideMark/>
          </w:tcPr>
          <w:p w14:paraId="4D8F46E1"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Invoice line allowance (ibg-27) shall have an Invoice line allowance amount (ibt-136).</w:t>
            </w:r>
          </w:p>
        </w:tc>
        <w:tc>
          <w:tcPr>
            <w:tcW w:w="1079" w:type="dxa"/>
          </w:tcPr>
          <w:p w14:paraId="0C9F019B"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DA04F7F"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634A720" w14:textId="77777777" w:rsidR="00D45CE8" w:rsidRPr="007679ED" w:rsidRDefault="00D45CE8" w:rsidP="00D45CE8">
            <w:pPr>
              <w:pStyle w:val="BodyText"/>
              <w:rPr>
                <w:rFonts w:cs="Arial"/>
                <w:noProof w:val="0"/>
                <w:sz w:val="20"/>
                <w:szCs w:val="20"/>
              </w:rPr>
            </w:pPr>
            <w:r w:rsidRPr="007679ED">
              <w:rPr>
                <w:rFonts w:cs="Arial"/>
                <w:noProof w:val="0"/>
                <w:sz w:val="20"/>
                <w:szCs w:val="20"/>
              </w:rPr>
              <w:t>ibr-42</w:t>
            </w:r>
          </w:p>
        </w:tc>
        <w:tc>
          <w:tcPr>
            <w:tcW w:w="10348" w:type="dxa"/>
            <w:hideMark/>
          </w:tcPr>
          <w:p w14:paraId="3CFC4EF7"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Invoice line allowance (ibg-27) shall have an Invoice line allowance reason (ibt-139) or an Invoice line allowance reason code (ibt-140).</w:t>
            </w:r>
          </w:p>
        </w:tc>
        <w:tc>
          <w:tcPr>
            <w:tcW w:w="1079" w:type="dxa"/>
          </w:tcPr>
          <w:p w14:paraId="366E397D"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60B90C8"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A1681DE" w14:textId="77777777" w:rsidR="00D45CE8" w:rsidRPr="007679ED" w:rsidRDefault="00D45CE8" w:rsidP="00D45CE8">
            <w:pPr>
              <w:pStyle w:val="BodyText"/>
              <w:rPr>
                <w:rFonts w:cs="Arial"/>
                <w:noProof w:val="0"/>
                <w:sz w:val="20"/>
                <w:szCs w:val="20"/>
              </w:rPr>
            </w:pPr>
            <w:r w:rsidRPr="007679ED">
              <w:rPr>
                <w:rFonts w:cs="Arial"/>
                <w:noProof w:val="0"/>
                <w:sz w:val="20"/>
                <w:szCs w:val="20"/>
              </w:rPr>
              <w:t>ibr-43</w:t>
            </w:r>
          </w:p>
        </w:tc>
        <w:tc>
          <w:tcPr>
            <w:tcW w:w="10348" w:type="dxa"/>
            <w:hideMark/>
          </w:tcPr>
          <w:p w14:paraId="5C810D78"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Invoice line charge (ibg-28) shall have an Invoice line charge amount (ibt-141).</w:t>
            </w:r>
          </w:p>
        </w:tc>
        <w:tc>
          <w:tcPr>
            <w:tcW w:w="1079" w:type="dxa"/>
          </w:tcPr>
          <w:p w14:paraId="5DEE9D0B"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8264C86"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4BDFDB5" w14:textId="77777777" w:rsidR="00D45CE8" w:rsidRPr="007679ED" w:rsidRDefault="00D45CE8" w:rsidP="00D45CE8">
            <w:pPr>
              <w:pStyle w:val="BodyText"/>
              <w:rPr>
                <w:rFonts w:cs="Arial"/>
                <w:noProof w:val="0"/>
                <w:sz w:val="20"/>
                <w:szCs w:val="20"/>
              </w:rPr>
            </w:pPr>
            <w:r w:rsidRPr="007679ED">
              <w:rPr>
                <w:rFonts w:cs="Arial"/>
                <w:noProof w:val="0"/>
                <w:sz w:val="20"/>
                <w:szCs w:val="20"/>
              </w:rPr>
              <w:t>ibr-44</w:t>
            </w:r>
          </w:p>
        </w:tc>
        <w:tc>
          <w:tcPr>
            <w:tcW w:w="10348" w:type="dxa"/>
            <w:hideMark/>
          </w:tcPr>
          <w:p w14:paraId="27BAD34F"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Invoice line charge (ibg-28) shall have an Invoice line charge reason (ibt-144) or an Invoice line charge reason code (ibt-145).</w:t>
            </w:r>
          </w:p>
        </w:tc>
        <w:tc>
          <w:tcPr>
            <w:tcW w:w="1079" w:type="dxa"/>
          </w:tcPr>
          <w:p w14:paraId="45494D46"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99D8995"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0527F34" w14:textId="77777777" w:rsidR="00D45CE8" w:rsidRPr="007679ED" w:rsidRDefault="00D45CE8" w:rsidP="00D45CE8">
            <w:pPr>
              <w:pStyle w:val="BodyText"/>
              <w:rPr>
                <w:rFonts w:cs="Arial"/>
                <w:noProof w:val="0"/>
                <w:sz w:val="20"/>
                <w:szCs w:val="20"/>
              </w:rPr>
            </w:pPr>
            <w:r w:rsidRPr="007679ED">
              <w:rPr>
                <w:rFonts w:cs="Arial"/>
                <w:noProof w:val="0"/>
                <w:sz w:val="20"/>
                <w:szCs w:val="20"/>
              </w:rPr>
              <w:t>ibr-49</w:t>
            </w:r>
          </w:p>
        </w:tc>
        <w:tc>
          <w:tcPr>
            <w:tcW w:w="10348" w:type="dxa"/>
            <w:hideMark/>
          </w:tcPr>
          <w:p w14:paraId="57E6D584"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A Payment instruction (ibg-16) shall specify the Payment means type code (ibt-081).</w:t>
            </w:r>
          </w:p>
        </w:tc>
        <w:tc>
          <w:tcPr>
            <w:tcW w:w="1079" w:type="dxa"/>
          </w:tcPr>
          <w:p w14:paraId="4D9A0ACF"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02B595EE"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BB3DF90" w14:textId="77777777" w:rsidR="00D45CE8" w:rsidRPr="007679ED" w:rsidRDefault="00D45CE8" w:rsidP="00D45CE8">
            <w:pPr>
              <w:pStyle w:val="BodyText"/>
              <w:rPr>
                <w:rFonts w:cs="Arial"/>
                <w:noProof w:val="0"/>
                <w:sz w:val="20"/>
                <w:szCs w:val="20"/>
              </w:rPr>
            </w:pPr>
            <w:r w:rsidRPr="007679ED">
              <w:rPr>
                <w:rFonts w:cs="Arial"/>
                <w:noProof w:val="0"/>
                <w:sz w:val="20"/>
                <w:szCs w:val="20"/>
              </w:rPr>
              <w:lastRenderedPageBreak/>
              <w:t>ibr-52</w:t>
            </w:r>
          </w:p>
        </w:tc>
        <w:tc>
          <w:tcPr>
            <w:tcW w:w="10348" w:type="dxa"/>
            <w:hideMark/>
          </w:tcPr>
          <w:p w14:paraId="5E946742"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Additional supporting document (ibg-24) shall contain a Supporting document reference (ibt-122).</w:t>
            </w:r>
          </w:p>
        </w:tc>
        <w:tc>
          <w:tcPr>
            <w:tcW w:w="1079" w:type="dxa"/>
          </w:tcPr>
          <w:p w14:paraId="7E4A47E8"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71901D2E"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B458EAD" w14:textId="77777777" w:rsidR="00D45CE8" w:rsidRPr="007679ED" w:rsidRDefault="00D45CE8" w:rsidP="00D45CE8">
            <w:pPr>
              <w:pStyle w:val="BodyText"/>
              <w:rPr>
                <w:rFonts w:cs="Arial"/>
                <w:noProof w:val="0"/>
                <w:sz w:val="20"/>
                <w:szCs w:val="20"/>
              </w:rPr>
            </w:pPr>
            <w:r w:rsidRPr="007679ED">
              <w:rPr>
                <w:rFonts w:cs="Arial"/>
                <w:noProof w:val="0"/>
                <w:sz w:val="20"/>
                <w:szCs w:val="20"/>
              </w:rPr>
              <w:t>ibr-53</w:t>
            </w:r>
          </w:p>
        </w:tc>
        <w:tc>
          <w:tcPr>
            <w:tcW w:w="10348" w:type="dxa"/>
            <w:hideMark/>
          </w:tcPr>
          <w:p w14:paraId="067F33B5"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If the TAX accounting currency code (ibt-006) is present, then the Invoice total TAX amount in accounting currency (ibt-111) shall be provided.</w:t>
            </w:r>
          </w:p>
        </w:tc>
        <w:tc>
          <w:tcPr>
            <w:tcW w:w="1079" w:type="dxa"/>
          </w:tcPr>
          <w:p w14:paraId="58EF5B58"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1BF0E8C7"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0BC5B55" w14:textId="77777777" w:rsidR="00D45CE8" w:rsidRPr="007679ED" w:rsidRDefault="00D45CE8" w:rsidP="00D45CE8">
            <w:pPr>
              <w:pStyle w:val="BodyText"/>
              <w:rPr>
                <w:rFonts w:cs="Arial"/>
                <w:noProof w:val="0"/>
                <w:sz w:val="20"/>
                <w:szCs w:val="20"/>
              </w:rPr>
            </w:pPr>
            <w:r w:rsidRPr="007679ED">
              <w:rPr>
                <w:rFonts w:cs="Arial"/>
                <w:noProof w:val="0"/>
                <w:sz w:val="20"/>
                <w:szCs w:val="20"/>
              </w:rPr>
              <w:t>ibr-54</w:t>
            </w:r>
          </w:p>
        </w:tc>
        <w:tc>
          <w:tcPr>
            <w:tcW w:w="10348" w:type="dxa"/>
            <w:hideMark/>
          </w:tcPr>
          <w:p w14:paraId="15089BD5"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Item attribute (ibg-32) shall contain an Item attribute name (ibt-160) and an Item attribute value (ibt-161).</w:t>
            </w:r>
          </w:p>
        </w:tc>
        <w:tc>
          <w:tcPr>
            <w:tcW w:w="1079" w:type="dxa"/>
          </w:tcPr>
          <w:p w14:paraId="064EE697"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0235A2D4"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41EDD6F" w14:textId="77777777" w:rsidR="00D45CE8" w:rsidRPr="007679ED" w:rsidRDefault="00D45CE8" w:rsidP="00D45CE8">
            <w:pPr>
              <w:pStyle w:val="BodyText"/>
              <w:rPr>
                <w:rFonts w:cs="Arial"/>
                <w:noProof w:val="0"/>
                <w:sz w:val="20"/>
                <w:szCs w:val="20"/>
              </w:rPr>
            </w:pPr>
            <w:r w:rsidRPr="007679ED">
              <w:rPr>
                <w:rFonts w:cs="Arial"/>
                <w:noProof w:val="0"/>
                <w:sz w:val="20"/>
                <w:szCs w:val="20"/>
              </w:rPr>
              <w:t>ibr-55</w:t>
            </w:r>
          </w:p>
        </w:tc>
        <w:tc>
          <w:tcPr>
            <w:tcW w:w="10348" w:type="dxa"/>
            <w:hideMark/>
          </w:tcPr>
          <w:p w14:paraId="2F219536"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Preceding Invoice reference (ibg-03) shall contain a Preceding Invoice reference (ibt-025).</w:t>
            </w:r>
          </w:p>
        </w:tc>
        <w:tc>
          <w:tcPr>
            <w:tcW w:w="1079" w:type="dxa"/>
          </w:tcPr>
          <w:p w14:paraId="366600B3"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6CB57ECA"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EB463A6" w14:textId="77777777" w:rsidR="00D45CE8" w:rsidRPr="007679ED" w:rsidRDefault="00D45CE8" w:rsidP="00D45CE8">
            <w:pPr>
              <w:pStyle w:val="BodyText"/>
              <w:rPr>
                <w:rFonts w:cs="Arial"/>
                <w:noProof w:val="0"/>
                <w:sz w:val="20"/>
                <w:szCs w:val="20"/>
              </w:rPr>
            </w:pPr>
            <w:r w:rsidRPr="007679ED">
              <w:rPr>
                <w:rFonts w:cs="Arial"/>
                <w:noProof w:val="0"/>
                <w:sz w:val="20"/>
                <w:szCs w:val="20"/>
              </w:rPr>
              <w:t>ibr-56</w:t>
            </w:r>
          </w:p>
        </w:tc>
        <w:tc>
          <w:tcPr>
            <w:tcW w:w="10348" w:type="dxa"/>
            <w:hideMark/>
          </w:tcPr>
          <w:p w14:paraId="495FBFD5"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Seller tax representative party (ibg-11) shall have a Seller tax representative TAX identifier (ibt-063).</w:t>
            </w:r>
          </w:p>
        </w:tc>
        <w:tc>
          <w:tcPr>
            <w:tcW w:w="1079" w:type="dxa"/>
          </w:tcPr>
          <w:p w14:paraId="794F27C4"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171E294E"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9CDFD81" w14:textId="77777777" w:rsidR="00D45CE8" w:rsidRPr="007679ED" w:rsidRDefault="00D45CE8" w:rsidP="00D45CE8">
            <w:pPr>
              <w:pStyle w:val="BodyText"/>
              <w:rPr>
                <w:rFonts w:cs="Arial"/>
                <w:noProof w:val="0"/>
                <w:sz w:val="20"/>
                <w:szCs w:val="20"/>
              </w:rPr>
            </w:pPr>
            <w:r w:rsidRPr="007679ED">
              <w:rPr>
                <w:rFonts w:cs="Arial"/>
                <w:noProof w:val="0"/>
                <w:sz w:val="20"/>
                <w:szCs w:val="20"/>
              </w:rPr>
              <w:t>ibr-57</w:t>
            </w:r>
          </w:p>
        </w:tc>
        <w:tc>
          <w:tcPr>
            <w:tcW w:w="10348" w:type="dxa"/>
            <w:hideMark/>
          </w:tcPr>
          <w:p w14:paraId="3E82E38D"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Deliver to address (ibg-15) shall contain a Deliver to country code (ibt-080).</w:t>
            </w:r>
          </w:p>
        </w:tc>
        <w:tc>
          <w:tcPr>
            <w:tcW w:w="1079" w:type="dxa"/>
          </w:tcPr>
          <w:p w14:paraId="3E608013"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69FF0D31"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B2344FD" w14:textId="77777777" w:rsidR="00D45CE8" w:rsidRPr="007679ED" w:rsidRDefault="00D45CE8" w:rsidP="00D45CE8">
            <w:pPr>
              <w:pStyle w:val="BodyText"/>
              <w:rPr>
                <w:rFonts w:cs="Arial"/>
                <w:noProof w:val="0"/>
                <w:sz w:val="20"/>
                <w:szCs w:val="20"/>
              </w:rPr>
            </w:pPr>
            <w:r w:rsidRPr="007679ED">
              <w:rPr>
                <w:rFonts w:cs="Arial"/>
                <w:noProof w:val="0"/>
                <w:sz w:val="20"/>
                <w:szCs w:val="20"/>
              </w:rPr>
              <w:t>ibr-62</w:t>
            </w:r>
          </w:p>
        </w:tc>
        <w:tc>
          <w:tcPr>
            <w:tcW w:w="10348" w:type="dxa"/>
            <w:hideMark/>
          </w:tcPr>
          <w:p w14:paraId="131A8BD5"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The Seller electronic address (ibt-034) shall have a Scheme identifier.</w:t>
            </w:r>
          </w:p>
        </w:tc>
        <w:tc>
          <w:tcPr>
            <w:tcW w:w="1079" w:type="dxa"/>
          </w:tcPr>
          <w:p w14:paraId="7C732FD6"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6A328671"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8A9F2BB" w14:textId="77777777" w:rsidR="00D45CE8" w:rsidRPr="007679ED" w:rsidRDefault="00D45CE8" w:rsidP="00D45CE8">
            <w:pPr>
              <w:pStyle w:val="BodyText"/>
              <w:rPr>
                <w:rFonts w:cs="Arial"/>
                <w:noProof w:val="0"/>
                <w:sz w:val="20"/>
                <w:szCs w:val="20"/>
              </w:rPr>
            </w:pPr>
            <w:r w:rsidRPr="007679ED">
              <w:rPr>
                <w:rFonts w:cs="Arial"/>
                <w:noProof w:val="0"/>
                <w:sz w:val="20"/>
                <w:szCs w:val="20"/>
              </w:rPr>
              <w:t>ibr-63</w:t>
            </w:r>
          </w:p>
        </w:tc>
        <w:tc>
          <w:tcPr>
            <w:tcW w:w="10348" w:type="dxa"/>
            <w:hideMark/>
          </w:tcPr>
          <w:p w14:paraId="2AD1D949"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The Buyer electronic address (ibt-049) shall have a Scheme identifier.</w:t>
            </w:r>
          </w:p>
        </w:tc>
        <w:tc>
          <w:tcPr>
            <w:tcW w:w="1079" w:type="dxa"/>
          </w:tcPr>
          <w:p w14:paraId="4F8987FB"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00B2825F"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F5C8A39" w14:textId="77777777" w:rsidR="00D45CE8" w:rsidRPr="007679ED" w:rsidRDefault="00D45CE8" w:rsidP="00D45CE8">
            <w:pPr>
              <w:pStyle w:val="BodyText"/>
              <w:rPr>
                <w:rFonts w:cs="Arial"/>
                <w:noProof w:val="0"/>
                <w:sz w:val="20"/>
                <w:szCs w:val="20"/>
              </w:rPr>
            </w:pPr>
            <w:r w:rsidRPr="007679ED">
              <w:rPr>
                <w:rFonts w:cs="Arial"/>
                <w:noProof w:val="0"/>
                <w:sz w:val="20"/>
                <w:szCs w:val="20"/>
              </w:rPr>
              <w:t>ibr-64</w:t>
            </w:r>
          </w:p>
        </w:tc>
        <w:tc>
          <w:tcPr>
            <w:tcW w:w="10348" w:type="dxa"/>
            <w:hideMark/>
          </w:tcPr>
          <w:p w14:paraId="0C2F792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The Item standard identifier (ibt-157) shall have a Scheme identifier</w:t>
            </w:r>
          </w:p>
        </w:tc>
        <w:tc>
          <w:tcPr>
            <w:tcW w:w="1079" w:type="dxa"/>
          </w:tcPr>
          <w:p w14:paraId="1446F1AF"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62BA5C7B"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B40280A" w14:textId="77777777" w:rsidR="00D45CE8" w:rsidRPr="007679ED" w:rsidRDefault="00D45CE8" w:rsidP="00D45CE8">
            <w:pPr>
              <w:pStyle w:val="BodyText"/>
              <w:rPr>
                <w:rFonts w:cs="Arial"/>
                <w:noProof w:val="0"/>
                <w:sz w:val="20"/>
                <w:szCs w:val="20"/>
              </w:rPr>
            </w:pPr>
            <w:r w:rsidRPr="007679ED">
              <w:rPr>
                <w:rFonts w:cs="Arial"/>
                <w:noProof w:val="0"/>
                <w:sz w:val="20"/>
                <w:szCs w:val="20"/>
              </w:rPr>
              <w:t>ibr-65</w:t>
            </w:r>
          </w:p>
        </w:tc>
        <w:tc>
          <w:tcPr>
            <w:tcW w:w="10348" w:type="dxa"/>
            <w:hideMark/>
          </w:tcPr>
          <w:p w14:paraId="474CE3F2"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The Item classification identifier (ibt-158) shall have a Scheme identifier</w:t>
            </w:r>
          </w:p>
        </w:tc>
        <w:tc>
          <w:tcPr>
            <w:tcW w:w="1079" w:type="dxa"/>
          </w:tcPr>
          <w:p w14:paraId="6BD197D3"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F7B6F0C"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tcPr>
          <w:p w14:paraId="227ACB01" w14:textId="77777777" w:rsidR="00D45CE8" w:rsidRPr="007679ED" w:rsidRDefault="00D45CE8" w:rsidP="00D45CE8">
            <w:pPr>
              <w:pStyle w:val="BodyText"/>
              <w:rPr>
                <w:rFonts w:cs="Arial"/>
                <w:noProof w:val="0"/>
                <w:sz w:val="20"/>
                <w:szCs w:val="20"/>
              </w:rPr>
            </w:pPr>
            <w:r w:rsidRPr="007679ED">
              <w:rPr>
                <w:rFonts w:cs="Arial"/>
                <w:noProof w:val="0"/>
                <w:sz w:val="20"/>
                <w:szCs w:val="20"/>
              </w:rPr>
              <w:t>ibr-66</w:t>
            </w:r>
          </w:p>
        </w:tc>
        <w:tc>
          <w:tcPr>
            <w:tcW w:w="10348" w:type="dxa"/>
          </w:tcPr>
          <w:p w14:paraId="5BCAA38D"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The Tax scheme code shall be from list of allowed tax schemes.</w:t>
            </w:r>
          </w:p>
        </w:tc>
        <w:tc>
          <w:tcPr>
            <w:tcW w:w="1079" w:type="dxa"/>
          </w:tcPr>
          <w:p w14:paraId="07F14F4A"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B14FB68"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tcPr>
          <w:p w14:paraId="4D5FFCCB" w14:textId="77777777" w:rsidR="00D45CE8" w:rsidRPr="007679ED" w:rsidRDefault="00D45CE8" w:rsidP="00D45CE8">
            <w:pPr>
              <w:pStyle w:val="BodyText"/>
              <w:rPr>
                <w:rFonts w:cs="Arial"/>
                <w:noProof w:val="0"/>
                <w:sz w:val="20"/>
                <w:szCs w:val="20"/>
              </w:rPr>
            </w:pPr>
            <w:r w:rsidRPr="007679ED">
              <w:rPr>
                <w:rFonts w:cs="Arial"/>
                <w:noProof w:val="0"/>
                <w:sz w:val="20"/>
                <w:szCs w:val="20"/>
              </w:rPr>
              <w:t>ibr-67</w:t>
            </w:r>
          </w:p>
        </w:tc>
        <w:tc>
          <w:tcPr>
            <w:tcW w:w="10348" w:type="dxa"/>
          </w:tcPr>
          <w:p w14:paraId="7671E4FD"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Invoice amount due for payment (ibt-115) shall have no more than 2 decimals</w:t>
            </w:r>
          </w:p>
        </w:tc>
        <w:tc>
          <w:tcPr>
            <w:tcW w:w="1079" w:type="dxa"/>
          </w:tcPr>
          <w:p w14:paraId="0A6AB7AC"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EC79F45"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EFD87EB" w14:textId="77777777" w:rsidR="00D45CE8" w:rsidRPr="007679ED" w:rsidRDefault="00D45CE8" w:rsidP="00D45CE8">
            <w:pPr>
              <w:pStyle w:val="BodyText"/>
              <w:rPr>
                <w:rFonts w:cs="Arial"/>
                <w:noProof w:val="0"/>
                <w:sz w:val="20"/>
                <w:szCs w:val="20"/>
              </w:rPr>
            </w:pPr>
            <w:r w:rsidRPr="007679ED">
              <w:rPr>
                <w:rFonts w:cs="Arial"/>
                <w:noProof w:val="0"/>
                <w:sz w:val="20"/>
                <w:szCs w:val="20"/>
              </w:rPr>
              <w:t>ibr-co-5</w:t>
            </w:r>
          </w:p>
        </w:tc>
        <w:tc>
          <w:tcPr>
            <w:tcW w:w="10348" w:type="dxa"/>
            <w:hideMark/>
          </w:tcPr>
          <w:p w14:paraId="4F54129E"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Document level allowance reason code (ibt-098) and Document level allowance reason (ibt-097) shall indicate the same type of allowance.</w:t>
            </w:r>
          </w:p>
        </w:tc>
        <w:tc>
          <w:tcPr>
            <w:tcW w:w="1079" w:type="dxa"/>
          </w:tcPr>
          <w:p w14:paraId="675B25D7"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67A395BF"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B35DEB4" w14:textId="77777777" w:rsidR="00D45CE8" w:rsidRPr="007679ED" w:rsidRDefault="00D45CE8" w:rsidP="00D45CE8">
            <w:pPr>
              <w:pStyle w:val="BodyText"/>
              <w:rPr>
                <w:rFonts w:cs="Arial"/>
                <w:noProof w:val="0"/>
                <w:sz w:val="20"/>
                <w:szCs w:val="20"/>
              </w:rPr>
            </w:pPr>
            <w:r w:rsidRPr="007679ED">
              <w:rPr>
                <w:rFonts w:cs="Arial"/>
                <w:noProof w:val="0"/>
                <w:sz w:val="20"/>
                <w:szCs w:val="20"/>
              </w:rPr>
              <w:t>ibr-co-6</w:t>
            </w:r>
          </w:p>
        </w:tc>
        <w:tc>
          <w:tcPr>
            <w:tcW w:w="10348" w:type="dxa"/>
            <w:hideMark/>
          </w:tcPr>
          <w:p w14:paraId="1CAD618E"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Document level charge reason code (ibt-105) and Document level charge reason (ibt-104) shall indicate the same type of charge.</w:t>
            </w:r>
          </w:p>
        </w:tc>
        <w:tc>
          <w:tcPr>
            <w:tcW w:w="1079" w:type="dxa"/>
          </w:tcPr>
          <w:p w14:paraId="428446F9"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7D4D9E58"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9B4B1AF" w14:textId="77777777" w:rsidR="00D45CE8" w:rsidRPr="007679ED" w:rsidRDefault="00D45CE8" w:rsidP="00D45CE8">
            <w:pPr>
              <w:pStyle w:val="BodyText"/>
              <w:rPr>
                <w:rFonts w:cs="Arial"/>
                <w:noProof w:val="0"/>
                <w:sz w:val="20"/>
                <w:szCs w:val="20"/>
              </w:rPr>
            </w:pPr>
            <w:r w:rsidRPr="007679ED">
              <w:rPr>
                <w:rFonts w:cs="Arial"/>
                <w:noProof w:val="0"/>
                <w:sz w:val="20"/>
                <w:szCs w:val="20"/>
              </w:rPr>
              <w:t>ibr-co-7</w:t>
            </w:r>
          </w:p>
        </w:tc>
        <w:tc>
          <w:tcPr>
            <w:tcW w:w="10348" w:type="dxa"/>
            <w:hideMark/>
          </w:tcPr>
          <w:p w14:paraId="74112C4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When both Invoice line allowance reason code (ibt-140) and Invoice line allowance reason (ibt-139) the definition of the code is normative.</w:t>
            </w:r>
          </w:p>
        </w:tc>
        <w:tc>
          <w:tcPr>
            <w:tcW w:w="1079" w:type="dxa"/>
          </w:tcPr>
          <w:p w14:paraId="51DBEE31"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7851A99C"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5C0A04A" w14:textId="77777777" w:rsidR="00D45CE8" w:rsidRPr="007679ED" w:rsidRDefault="00D45CE8" w:rsidP="00D45CE8">
            <w:pPr>
              <w:pStyle w:val="BodyText"/>
              <w:rPr>
                <w:rFonts w:cs="Arial"/>
                <w:noProof w:val="0"/>
                <w:sz w:val="20"/>
                <w:szCs w:val="20"/>
              </w:rPr>
            </w:pPr>
            <w:r w:rsidRPr="007679ED">
              <w:rPr>
                <w:rFonts w:cs="Arial"/>
                <w:noProof w:val="0"/>
                <w:sz w:val="20"/>
                <w:szCs w:val="20"/>
              </w:rPr>
              <w:t>ibr-co-8</w:t>
            </w:r>
          </w:p>
        </w:tc>
        <w:tc>
          <w:tcPr>
            <w:tcW w:w="10348" w:type="dxa"/>
            <w:hideMark/>
          </w:tcPr>
          <w:p w14:paraId="69D1F658"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When both Invoice line charge reason code (ibt-145) and Invoice line charge reason (ibt-144) the definition of the code is normative.</w:t>
            </w:r>
          </w:p>
        </w:tc>
        <w:tc>
          <w:tcPr>
            <w:tcW w:w="1079" w:type="dxa"/>
          </w:tcPr>
          <w:p w14:paraId="36E48867"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0E84A3D1"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FE4CFD6" w14:textId="77777777" w:rsidR="00D45CE8" w:rsidRPr="007679ED" w:rsidRDefault="00D45CE8" w:rsidP="00D45CE8">
            <w:pPr>
              <w:pStyle w:val="BodyText"/>
              <w:rPr>
                <w:rFonts w:cs="Arial"/>
                <w:noProof w:val="0"/>
                <w:sz w:val="20"/>
                <w:szCs w:val="20"/>
              </w:rPr>
            </w:pPr>
            <w:r w:rsidRPr="007679ED">
              <w:rPr>
                <w:rFonts w:cs="Arial"/>
                <w:noProof w:val="0"/>
                <w:sz w:val="20"/>
                <w:szCs w:val="20"/>
              </w:rPr>
              <w:t>ibr-co-10</w:t>
            </w:r>
          </w:p>
        </w:tc>
        <w:tc>
          <w:tcPr>
            <w:tcW w:w="10348" w:type="dxa"/>
            <w:hideMark/>
          </w:tcPr>
          <w:p w14:paraId="380642D9"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Sum of Invoice line net amount (ibt-106) = ∑ Invoice line net amount (ibt-131).</w:t>
            </w:r>
          </w:p>
        </w:tc>
        <w:tc>
          <w:tcPr>
            <w:tcW w:w="1079" w:type="dxa"/>
          </w:tcPr>
          <w:p w14:paraId="633F4D48"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84FA289"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18D488B" w14:textId="77777777" w:rsidR="00D45CE8" w:rsidRPr="007679ED" w:rsidRDefault="00D45CE8" w:rsidP="00D45CE8">
            <w:pPr>
              <w:pStyle w:val="BodyText"/>
              <w:rPr>
                <w:rFonts w:cs="Arial"/>
                <w:noProof w:val="0"/>
                <w:sz w:val="20"/>
                <w:szCs w:val="20"/>
              </w:rPr>
            </w:pPr>
            <w:r w:rsidRPr="007679ED">
              <w:rPr>
                <w:rFonts w:cs="Arial"/>
                <w:noProof w:val="0"/>
                <w:sz w:val="20"/>
                <w:szCs w:val="20"/>
              </w:rPr>
              <w:t>ibr-co-11</w:t>
            </w:r>
          </w:p>
        </w:tc>
        <w:tc>
          <w:tcPr>
            <w:tcW w:w="10348" w:type="dxa"/>
            <w:hideMark/>
          </w:tcPr>
          <w:p w14:paraId="7424B823"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Sum of allowances on document level (ibt-107) = ∑ Document level allowance amount (ibt-092).</w:t>
            </w:r>
          </w:p>
        </w:tc>
        <w:tc>
          <w:tcPr>
            <w:tcW w:w="1079" w:type="dxa"/>
          </w:tcPr>
          <w:p w14:paraId="3FB90708"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19362FC5"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21B396F" w14:textId="77777777" w:rsidR="00D45CE8" w:rsidRPr="007679ED" w:rsidRDefault="00D45CE8" w:rsidP="00D45CE8">
            <w:pPr>
              <w:pStyle w:val="BodyText"/>
              <w:rPr>
                <w:rFonts w:cs="Arial"/>
                <w:noProof w:val="0"/>
                <w:sz w:val="20"/>
                <w:szCs w:val="20"/>
              </w:rPr>
            </w:pPr>
            <w:r w:rsidRPr="007679ED">
              <w:rPr>
                <w:rFonts w:cs="Arial"/>
                <w:noProof w:val="0"/>
                <w:sz w:val="20"/>
                <w:szCs w:val="20"/>
              </w:rPr>
              <w:t>ibr-co-12</w:t>
            </w:r>
          </w:p>
        </w:tc>
        <w:tc>
          <w:tcPr>
            <w:tcW w:w="10348" w:type="dxa"/>
            <w:hideMark/>
          </w:tcPr>
          <w:p w14:paraId="49774518"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Sum of charges on document level (ibt-108) = ∑ Document level charge amount (ibt-099).</w:t>
            </w:r>
          </w:p>
        </w:tc>
        <w:tc>
          <w:tcPr>
            <w:tcW w:w="1079" w:type="dxa"/>
          </w:tcPr>
          <w:p w14:paraId="7FA28787"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1A16EEA3"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ED3576E" w14:textId="77777777" w:rsidR="00D45CE8" w:rsidRPr="007679ED" w:rsidRDefault="00D45CE8" w:rsidP="00D45CE8">
            <w:pPr>
              <w:pStyle w:val="BodyText"/>
              <w:rPr>
                <w:rFonts w:cs="Arial"/>
                <w:noProof w:val="0"/>
                <w:sz w:val="20"/>
                <w:szCs w:val="20"/>
              </w:rPr>
            </w:pPr>
            <w:r w:rsidRPr="007679ED">
              <w:rPr>
                <w:rFonts w:cs="Arial"/>
                <w:noProof w:val="0"/>
                <w:sz w:val="20"/>
                <w:szCs w:val="20"/>
              </w:rPr>
              <w:t>ibr-co-13</w:t>
            </w:r>
          </w:p>
        </w:tc>
        <w:tc>
          <w:tcPr>
            <w:tcW w:w="10348" w:type="dxa"/>
            <w:hideMark/>
          </w:tcPr>
          <w:p w14:paraId="1CCE0003"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Invoice total amount without TAX (ibt-0109) = ∑ Invoice line net amount (ibt-131) - Sum of allowances on document level (ibt-107) + Sum of charges on document level (ibt-108).</w:t>
            </w:r>
          </w:p>
        </w:tc>
        <w:tc>
          <w:tcPr>
            <w:tcW w:w="1079" w:type="dxa"/>
          </w:tcPr>
          <w:p w14:paraId="25E33FE5"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5F913B6F"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tcPr>
          <w:p w14:paraId="7CCDB0C3" w14:textId="77777777" w:rsidR="00D45CE8" w:rsidRPr="007679ED" w:rsidRDefault="00D45CE8" w:rsidP="00D45CE8">
            <w:pPr>
              <w:pStyle w:val="BodyText"/>
              <w:rPr>
                <w:rFonts w:cs="Arial"/>
                <w:noProof w:val="0"/>
                <w:sz w:val="20"/>
                <w:szCs w:val="20"/>
              </w:rPr>
            </w:pPr>
            <w:r w:rsidRPr="007679ED">
              <w:rPr>
                <w:rFonts w:cs="Arial"/>
                <w:noProof w:val="0"/>
                <w:sz w:val="20"/>
                <w:szCs w:val="20"/>
              </w:rPr>
              <w:t>ibr-co-14</w:t>
            </w:r>
          </w:p>
        </w:tc>
        <w:tc>
          <w:tcPr>
            <w:tcW w:w="10348" w:type="dxa"/>
          </w:tcPr>
          <w:p w14:paraId="7A0328F7" w14:textId="6A986A74"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 xml:space="preserve">Invoice total </w:t>
            </w:r>
            <w:del w:id="42" w:author="Chao Wang" w:date="2021-01-08T14:48:00Z">
              <w:r w:rsidRPr="007679ED" w:rsidDel="00D748AB">
                <w:rPr>
                  <w:rFonts w:cs="Arial"/>
                  <w:noProof w:val="0"/>
                  <w:sz w:val="20"/>
                  <w:szCs w:val="20"/>
                </w:rPr>
                <w:delText xml:space="preserve">VAT </w:delText>
              </w:r>
            </w:del>
            <w:ins w:id="43" w:author="Chao Wang" w:date="2021-01-08T14:48:00Z">
              <w:r w:rsidR="00D748AB">
                <w:rPr>
                  <w:rFonts w:cs="Arial"/>
                  <w:noProof w:val="0"/>
                  <w:sz w:val="20"/>
                  <w:szCs w:val="20"/>
                </w:rPr>
                <w:t>TAX</w:t>
              </w:r>
              <w:r w:rsidR="00D748AB" w:rsidRPr="007679ED">
                <w:rPr>
                  <w:rFonts w:cs="Arial"/>
                  <w:noProof w:val="0"/>
                  <w:sz w:val="20"/>
                  <w:szCs w:val="20"/>
                </w:rPr>
                <w:t xml:space="preserve"> </w:t>
              </w:r>
            </w:ins>
            <w:r w:rsidRPr="007679ED">
              <w:rPr>
                <w:rFonts w:cs="Arial"/>
                <w:noProof w:val="0"/>
                <w:sz w:val="20"/>
                <w:szCs w:val="20"/>
              </w:rPr>
              <w:t xml:space="preserve">amount (BT-110) = Σ </w:t>
            </w:r>
            <w:ins w:id="44" w:author="Chao Wang" w:date="2021-01-08T14:48:00Z">
              <w:r w:rsidR="00D748AB">
                <w:rPr>
                  <w:rFonts w:cs="Arial"/>
                  <w:noProof w:val="0"/>
                  <w:sz w:val="20"/>
                  <w:szCs w:val="20"/>
                </w:rPr>
                <w:t>TAX</w:t>
              </w:r>
              <w:r w:rsidR="00D748AB" w:rsidRPr="007679ED" w:rsidDel="00D748AB">
                <w:rPr>
                  <w:rFonts w:cs="Arial"/>
                  <w:noProof w:val="0"/>
                  <w:sz w:val="20"/>
                  <w:szCs w:val="20"/>
                </w:rPr>
                <w:t xml:space="preserve"> </w:t>
              </w:r>
            </w:ins>
            <w:del w:id="45" w:author="Chao Wang" w:date="2021-01-08T14:48:00Z">
              <w:r w:rsidRPr="007679ED" w:rsidDel="00D748AB">
                <w:rPr>
                  <w:rFonts w:cs="Arial"/>
                  <w:noProof w:val="0"/>
                  <w:sz w:val="20"/>
                  <w:szCs w:val="20"/>
                </w:rPr>
                <w:delText xml:space="preserve">VAT </w:delText>
              </w:r>
            </w:del>
            <w:r w:rsidRPr="007679ED">
              <w:rPr>
                <w:rFonts w:cs="Arial"/>
                <w:noProof w:val="0"/>
                <w:sz w:val="20"/>
                <w:szCs w:val="20"/>
              </w:rPr>
              <w:t>category tax amount (BT-117)</w:t>
            </w:r>
          </w:p>
        </w:tc>
        <w:tc>
          <w:tcPr>
            <w:tcW w:w="1079" w:type="dxa"/>
          </w:tcPr>
          <w:p w14:paraId="66477CF2"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5A8A9759"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1A20443" w14:textId="77777777" w:rsidR="00D45CE8" w:rsidRPr="007679ED" w:rsidRDefault="00D45CE8" w:rsidP="00D45CE8">
            <w:pPr>
              <w:pStyle w:val="BodyText"/>
              <w:rPr>
                <w:rFonts w:cs="Arial"/>
                <w:noProof w:val="0"/>
                <w:sz w:val="20"/>
                <w:szCs w:val="20"/>
              </w:rPr>
            </w:pPr>
            <w:r w:rsidRPr="007679ED">
              <w:rPr>
                <w:rFonts w:cs="Arial"/>
                <w:noProof w:val="0"/>
                <w:sz w:val="20"/>
                <w:szCs w:val="20"/>
              </w:rPr>
              <w:lastRenderedPageBreak/>
              <w:t>ibr-co-15</w:t>
            </w:r>
          </w:p>
        </w:tc>
        <w:tc>
          <w:tcPr>
            <w:tcW w:w="10348" w:type="dxa"/>
            <w:hideMark/>
          </w:tcPr>
          <w:p w14:paraId="1F8A709C"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Invoice total amount with TAX (ibt-112) = Invoice total amount without TAX (ibt-109) + Invoice total TAX amount (ibt-110).</w:t>
            </w:r>
          </w:p>
        </w:tc>
        <w:tc>
          <w:tcPr>
            <w:tcW w:w="1079" w:type="dxa"/>
          </w:tcPr>
          <w:p w14:paraId="1D0EC43A"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5C4DB717"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1DD069B" w14:textId="77777777" w:rsidR="00D45CE8" w:rsidRPr="007679ED" w:rsidRDefault="00D45CE8" w:rsidP="00D45CE8">
            <w:pPr>
              <w:pStyle w:val="BodyText"/>
              <w:rPr>
                <w:rFonts w:cs="Arial"/>
                <w:noProof w:val="0"/>
                <w:sz w:val="20"/>
                <w:szCs w:val="20"/>
              </w:rPr>
            </w:pPr>
            <w:r w:rsidRPr="007679ED">
              <w:rPr>
                <w:rFonts w:cs="Arial"/>
                <w:noProof w:val="0"/>
                <w:sz w:val="20"/>
                <w:szCs w:val="20"/>
              </w:rPr>
              <w:t>ibr-co-16</w:t>
            </w:r>
          </w:p>
        </w:tc>
        <w:tc>
          <w:tcPr>
            <w:tcW w:w="10348" w:type="dxa"/>
            <w:hideMark/>
          </w:tcPr>
          <w:p w14:paraId="6753108B"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Amount due for payment (ibt-115) = Invoice total amount with TAX (ibt-112) -Paid amount (ibt-113) + Rounding amount (ibt-114).</w:t>
            </w:r>
          </w:p>
        </w:tc>
        <w:tc>
          <w:tcPr>
            <w:tcW w:w="1079" w:type="dxa"/>
          </w:tcPr>
          <w:p w14:paraId="78AE9316"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A14C7E9"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C75D030" w14:textId="77777777" w:rsidR="00D45CE8" w:rsidRPr="007679ED" w:rsidRDefault="00D45CE8" w:rsidP="00D45CE8">
            <w:pPr>
              <w:pStyle w:val="BodyText"/>
              <w:rPr>
                <w:rFonts w:cs="Arial"/>
                <w:noProof w:val="0"/>
                <w:sz w:val="20"/>
                <w:szCs w:val="20"/>
              </w:rPr>
            </w:pPr>
            <w:r w:rsidRPr="007679ED">
              <w:rPr>
                <w:rFonts w:cs="Arial"/>
                <w:noProof w:val="0"/>
                <w:sz w:val="20"/>
                <w:szCs w:val="20"/>
              </w:rPr>
              <w:t>ibr-co-19</w:t>
            </w:r>
          </w:p>
        </w:tc>
        <w:tc>
          <w:tcPr>
            <w:tcW w:w="10348" w:type="dxa"/>
            <w:hideMark/>
          </w:tcPr>
          <w:p w14:paraId="3EC08B51"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If Invoicing period (ibg-14) is used, the Invoicing period start date (ibt-73) or the Invoicing period end date (ibt-74) shall be filled, or both.</w:t>
            </w:r>
          </w:p>
        </w:tc>
        <w:tc>
          <w:tcPr>
            <w:tcW w:w="1079" w:type="dxa"/>
          </w:tcPr>
          <w:p w14:paraId="7BAD8002"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26B0148"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A4600CD" w14:textId="77777777" w:rsidR="00D45CE8" w:rsidRPr="007679ED" w:rsidRDefault="00D45CE8" w:rsidP="00D45CE8">
            <w:pPr>
              <w:pStyle w:val="BodyText"/>
              <w:rPr>
                <w:rFonts w:cs="Arial"/>
                <w:noProof w:val="0"/>
                <w:sz w:val="20"/>
                <w:szCs w:val="20"/>
              </w:rPr>
            </w:pPr>
            <w:r w:rsidRPr="007679ED">
              <w:rPr>
                <w:rFonts w:cs="Arial"/>
                <w:noProof w:val="0"/>
                <w:sz w:val="20"/>
                <w:szCs w:val="20"/>
              </w:rPr>
              <w:t>ibr-co-20</w:t>
            </w:r>
          </w:p>
        </w:tc>
        <w:tc>
          <w:tcPr>
            <w:tcW w:w="10348" w:type="dxa"/>
            <w:hideMark/>
          </w:tcPr>
          <w:p w14:paraId="0A997312"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If Invoice line period (ibg-26) is used, the Invoice line period start date (ibt-134) or the Invoice line period end date (ibt-135) shall be filled, or both.</w:t>
            </w:r>
          </w:p>
        </w:tc>
        <w:tc>
          <w:tcPr>
            <w:tcW w:w="1079" w:type="dxa"/>
          </w:tcPr>
          <w:p w14:paraId="3BE02EAA"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27C1164"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E1CF29B" w14:textId="77777777" w:rsidR="00D45CE8" w:rsidRPr="007679ED" w:rsidRDefault="00D45CE8" w:rsidP="00D45CE8">
            <w:pPr>
              <w:pStyle w:val="BodyText"/>
              <w:rPr>
                <w:rFonts w:cs="Arial"/>
                <w:noProof w:val="0"/>
                <w:sz w:val="20"/>
                <w:szCs w:val="20"/>
              </w:rPr>
            </w:pPr>
            <w:r w:rsidRPr="007679ED">
              <w:rPr>
                <w:rFonts w:cs="Arial"/>
                <w:noProof w:val="0"/>
                <w:sz w:val="20"/>
                <w:szCs w:val="20"/>
              </w:rPr>
              <w:t>ibr-co-21</w:t>
            </w:r>
          </w:p>
        </w:tc>
        <w:tc>
          <w:tcPr>
            <w:tcW w:w="10348" w:type="dxa"/>
            <w:hideMark/>
          </w:tcPr>
          <w:p w14:paraId="37942124"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Document level allowance (ibg-20) shall contain a Document level allowance reason (ibt-097) or a Document level allowance reason code (ibt-098), or both.</w:t>
            </w:r>
          </w:p>
        </w:tc>
        <w:tc>
          <w:tcPr>
            <w:tcW w:w="1079" w:type="dxa"/>
          </w:tcPr>
          <w:p w14:paraId="48C82D3B"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12AC7E7"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CB404D1" w14:textId="77777777" w:rsidR="00D45CE8" w:rsidRPr="007679ED" w:rsidRDefault="00D45CE8" w:rsidP="00D45CE8">
            <w:pPr>
              <w:pStyle w:val="BodyText"/>
              <w:rPr>
                <w:rFonts w:cs="Arial"/>
                <w:noProof w:val="0"/>
                <w:sz w:val="20"/>
                <w:szCs w:val="20"/>
              </w:rPr>
            </w:pPr>
            <w:r w:rsidRPr="007679ED">
              <w:rPr>
                <w:rFonts w:cs="Arial"/>
                <w:noProof w:val="0"/>
                <w:sz w:val="20"/>
                <w:szCs w:val="20"/>
              </w:rPr>
              <w:t>ibr-co-22</w:t>
            </w:r>
          </w:p>
        </w:tc>
        <w:tc>
          <w:tcPr>
            <w:tcW w:w="10348" w:type="dxa"/>
            <w:hideMark/>
          </w:tcPr>
          <w:p w14:paraId="1129977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Document level charge (ibg-21) shall contain a Document level charge reason (ibt-104) or a Document level charge reason code (ibt-105), or both.</w:t>
            </w:r>
          </w:p>
        </w:tc>
        <w:tc>
          <w:tcPr>
            <w:tcW w:w="1079" w:type="dxa"/>
          </w:tcPr>
          <w:p w14:paraId="03A3E23C"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7D87913D"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143B3EC" w14:textId="77777777" w:rsidR="00D45CE8" w:rsidRPr="007679ED" w:rsidRDefault="00D45CE8" w:rsidP="00D45CE8">
            <w:pPr>
              <w:pStyle w:val="BodyText"/>
              <w:rPr>
                <w:rFonts w:cs="Arial"/>
                <w:noProof w:val="0"/>
                <w:sz w:val="20"/>
                <w:szCs w:val="20"/>
              </w:rPr>
            </w:pPr>
            <w:r w:rsidRPr="007679ED">
              <w:rPr>
                <w:rFonts w:cs="Arial"/>
                <w:noProof w:val="0"/>
                <w:sz w:val="20"/>
                <w:szCs w:val="20"/>
              </w:rPr>
              <w:t>ibr-co-24</w:t>
            </w:r>
          </w:p>
        </w:tc>
        <w:tc>
          <w:tcPr>
            <w:tcW w:w="10348" w:type="dxa"/>
            <w:hideMark/>
          </w:tcPr>
          <w:p w14:paraId="3D5A37C1"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Invoice line charge (ibg-28) shall contain an Invoice line charge reason (ibt-144) or an Invoice line charge reason code (ibt-145), or both.</w:t>
            </w:r>
          </w:p>
        </w:tc>
        <w:tc>
          <w:tcPr>
            <w:tcW w:w="1079" w:type="dxa"/>
          </w:tcPr>
          <w:p w14:paraId="4919CAD8"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50BFB06F"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4DBCA05" w14:textId="77777777" w:rsidR="00D45CE8" w:rsidRPr="007679ED" w:rsidRDefault="00D45CE8" w:rsidP="00D45CE8">
            <w:pPr>
              <w:pStyle w:val="BodyText"/>
              <w:rPr>
                <w:rFonts w:cs="Arial"/>
                <w:noProof w:val="0"/>
                <w:sz w:val="20"/>
                <w:szCs w:val="20"/>
              </w:rPr>
            </w:pPr>
            <w:r w:rsidRPr="007679ED">
              <w:rPr>
                <w:rFonts w:cs="Arial"/>
                <w:noProof w:val="0"/>
                <w:sz w:val="20"/>
                <w:szCs w:val="20"/>
              </w:rPr>
              <w:t>ibr-co-25</w:t>
            </w:r>
          </w:p>
        </w:tc>
        <w:tc>
          <w:tcPr>
            <w:tcW w:w="10348" w:type="dxa"/>
            <w:hideMark/>
          </w:tcPr>
          <w:p w14:paraId="0EE1FB36"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In case the Amount due for payment (ibt-115) is positive, either the Payment due date (ibt-009) or the Payment terms (ibt-020) shall be present.</w:t>
            </w:r>
          </w:p>
        </w:tc>
        <w:tc>
          <w:tcPr>
            <w:tcW w:w="1079" w:type="dxa"/>
          </w:tcPr>
          <w:p w14:paraId="0E6EEE7B"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78289AB9"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4E084AA" w14:textId="77777777" w:rsidR="00D45CE8" w:rsidRPr="007679ED" w:rsidRDefault="00D45CE8" w:rsidP="00D45CE8">
            <w:pPr>
              <w:pStyle w:val="BodyText"/>
              <w:rPr>
                <w:rFonts w:cs="Arial"/>
                <w:noProof w:val="0"/>
                <w:sz w:val="20"/>
                <w:szCs w:val="20"/>
              </w:rPr>
            </w:pPr>
            <w:r w:rsidRPr="007679ED">
              <w:rPr>
                <w:rFonts w:cs="Arial"/>
                <w:noProof w:val="0"/>
                <w:sz w:val="20"/>
                <w:szCs w:val="20"/>
              </w:rPr>
              <w:t>ibr-co-26</w:t>
            </w:r>
          </w:p>
        </w:tc>
        <w:tc>
          <w:tcPr>
            <w:tcW w:w="10348" w:type="dxa"/>
            <w:hideMark/>
          </w:tcPr>
          <w:p w14:paraId="144E4EA5"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proofErr w:type="gramStart"/>
            <w:r w:rsidRPr="007679ED">
              <w:rPr>
                <w:rFonts w:cs="Arial"/>
                <w:noProof w:val="0"/>
                <w:sz w:val="20"/>
                <w:szCs w:val="20"/>
              </w:rPr>
              <w:t>In order for</w:t>
            </w:r>
            <w:proofErr w:type="gramEnd"/>
            <w:r w:rsidRPr="007679ED">
              <w:rPr>
                <w:rFonts w:cs="Arial"/>
                <w:noProof w:val="0"/>
                <w:sz w:val="20"/>
                <w:szCs w:val="20"/>
              </w:rPr>
              <w:t xml:space="preserve"> the buyer to automatically identify a supplier, the Seller identifier (ibt-029), the Seller legal registration identifier (ibt-030) and/or the Seller TAX identifier (ibt-031) shall be present.</w:t>
            </w:r>
          </w:p>
        </w:tc>
        <w:tc>
          <w:tcPr>
            <w:tcW w:w="1079" w:type="dxa"/>
          </w:tcPr>
          <w:p w14:paraId="1B2BBE1A"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6E4CB87C"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8C49CA6" w14:textId="77777777" w:rsidR="00D45CE8" w:rsidRPr="00DD5A4E" w:rsidRDefault="00D45CE8" w:rsidP="00D45CE8">
            <w:pPr>
              <w:pStyle w:val="BodyText"/>
              <w:rPr>
                <w:rFonts w:cs="Arial"/>
                <w:noProof w:val="0"/>
                <w:sz w:val="20"/>
                <w:szCs w:val="20"/>
              </w:rPr>
            </w:pPr>
            <w:r w:rsidRPr="00DD5A4E">
              <w:rPr>
                <w:rFonts w:cs="Arial"/>
                <w:noProof w:val="0"/>
                <w:sz w:val="20"/>
                <w:szCs w:val="20"/>
              </w:rPr>
              <w:t>ibr-cl-01</w:t>
            </w:r>
          </w:p>
        </w:tc>
        <w:tc>
          <w:tcPr>
            <w:tcW w:w="10348" w:type="dxa"/>
            <w:noWrap/>
            <w:hideMark/>
          </w:tcPr>
          <w:p w14:paraId="39BA6672"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DD5A4E">
              <w:rPr>
                <w:rFonts w:cs="Arial"/>
                <w:noProof w:val="0"/>
                <w:sz w:val="20"/>
                <w:szCs w:val="20"/>
              </w:rPr>
              <w:t>The document type code MUST be coded by the invoice and credit note related code lists of UNTDID 1001.</w:t>
            </w:r>
          </w:p>
        </w:tc>
        <w:tc>
          <w:tcPr>
            <w:tcW w:w="1079" w:type="dxa"/>
          </w:tcPr>
          <w:p w14:paraId="3EF8EA99"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3B91127A"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04E6323" w14:textId="77777777" w:rsidR="00D45CE8" w:rsidRPr="00DD5A4E" w:rsidRDefault="00D45CE8" w:rsidP="00D45CE8">
            <w:pPr>
              <w:pStyle w:val="BodyText"/>
              <w:rPr>
                <w:rFonts w:cs="Arial"/>
                <w:noProof w:val="0"/>
                <w:sz w:val="20"/>
                <w:szCs w:val="20"/>
              </w:rPr>
            </w:pPr>
            <w:r w:rsidRPr="00DD5A4E">
              <w:rPr>
                <w:rFonts w:cs="Arial"/>
                <w:noProof w:val="0"/>
                <w:sz w:val="20"/>
                <w:szCs w:val="20"/>
              </w:rPr>
              <w:t>ibr-cl-03</w:t>
            </w:r>
          </w:p>
        </w:tc>
        <w:tc>
          <w:tcPr>
            <w:tcW w:w="10348" w:type="dxa"/>
            <w:noWrap/>
            <w:hideMark/>
          </w:tcPr>
          <w:p w14:paraId="2A3DF362"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proofErr w:type="spellStart"/>
            <w:r w:rsidRPr="00DD5A4E">
              <w:rPr>
                <w:rFonts w:cs="Arial"/>
                <w:noProof w:val="0"/>
                <w:sz w:val="20"/>
                <w:szCs w:val="20"/>
              </w:rPr>
              <w:t>currencyID</w:t>
            </w:r>
            <w:proofErr w:type="spellEnd"/>
            <w:r w:rsidRPr="00DD5A4E">
              <w:rPr>
                <w:rFonts w:cs="Arial"/>
                <w:noProof w:val="0"/>
                <w:sz w:val="20"/>
                <w:szCs w:val="20"/>
              </w:rPr>
              <w:t xml:space="preserve"> MUST be coded using ISO code list 4217 </w:t>
            </w:r>
            <w:proofErr w:type="gramStart"/>
            <w:r w:rsidRPr="00DD5A4E">
              <w:rPr>
                <w:rFonts w:cs="Arial"/>
                <w:noProof w:val="0"/>
                <w:sz w:val="20"/>
                <w:szCs w:val="20"/>
              </w:rPr>
              <w:t>alpha-3</w:t>
            </w:r>
            <w:proofErr w:type="gramEnd"/>
          </w:p>
        </w:tc>
        <w:tc>
          <w:tcPr>
            <w:tcW w:w="1079" w:type="dxa"/>
          </w:tcPr>
          <w:p w14:paraId="25AEBCE3"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2ED1B30A"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77EAD22" w14:textId="77777777" w:rsidR="00D45CE8" w:rsidRPr="00DD5A4E" w:rsidRDefault="00D45CE8" w:rsidP="00D45CE8">
            <w:pPr>
              <w:pStyle w:val="BodyText"/>
              <w:rPr>
                <w:rFonts w:cs="Arial"/>
                <w:noProof w:val="0"/>
                <w:sz w:val="20"/>
                <w:szCs w:val="20"/>
              </w:rPr>
            </w:pPr>
            <w:r w:rsidRPr="00DD5A4E">
              <w:rPr>
                <w:rFonts w:cs="Arial"/>
                <w:noProof w:val="0"/>
                <w:sz w:val="20"/>
                <w:szCs w:val="20"/>
              </w:rPr>
              <w:t>ibr-cl-04</w:t>
            </w:r>
          </w:p>
        </w:tc>
        <w:tc>
          <w:tcPr>
            <w:tcW w:w="10348" w:type="dxa"/>
            <w:noWrap/>
            <w:hideMark/>
          </w:tcPr>
          <w:p w14:paraId="61C4D0E2"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DD5A4E">
              <w:rPr>
                <w:rFonts w:cs="Arial"/>
                <w:noProof w:val="0"/>
                <w:sz w:val="20"/>
                <w:szCs w:val="20"/>
              </w:rPr>
              <w:t xml:space="preserve">Invoice currency code MUST be coded using ISO code list 4217 </w:t>
            </w:r>
            <w:proofErr w:type="gramStart"/>
            <w:r w:rsidRPr="00DD5A4E">
              <w:rPr>
                <w:rFonts w:cs="Arial"/>
                <w:noProof w:val="0"/>
                <w:sz w:val="20"/>
                <w:szCs w:val="20"/>
              </w:rPr>
              <w:t>alpha-3</w:t>
            </w:r>
            <w:proofErr w:type="gramEnd"/>
          </w:p>
        </w:tc>
        <w:tc>
          <w:tcPr>
            <w:tcW w:w="1079" w:type="dxa"/>
          </w:tcPr>
          <w:p w14:paraId="568E5EA5"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43C0BBC5"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DCE4AF8" w14:textId="77777777" w:rsidR="00D45CE8" w:rsidRPr="00DD5A4E" w:rsidRDefault="00D45CE8" w:rsidP="00D45CE8">
            <w:pPr>
              <w:pStyle w:val="BodyText"/>
              <w:rPr>
                <w:rFonts w:cs="Arial"/>
                <w:noProof w:val="0"/>
                <w:sz w:val="20"/>
                <w:szCs w:val="20"/>
              </w:rPr>
            </w:pPr>
            <w:r w:rsidRPr="00DD5A4E">
              <w:rPr>
                <w:rFonts w:cs="Arial"/>
                <w:noProof w:val="0"/>
                <w:sz w:val="20"/>
                <w:szCs w:val="20"/>
              </w:rPr>
              <w:t>ibr-cl-05</w:t>
            </w:r>
          </w:p>
        </w:tc>
        <w:tc>
          <w:tcPr>
            <w:tcW w:w="10348" w:type="dxa"/>
            <w:noWrap/>
            <w:hideMark/>
          </w:tcPr>
          <w:p w14:paraId="2E1ED8BF"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DD5A4E">
              <w:rPr>
                <w:rFonts w:cs="Arial"/>
                <w:noProof w:val="0"/>
                <w:sz w:val="20"/>
                <w:szCs w:val="20"/>
              </w:rPr>
              <w:t xml:space="preserve">Tax currency code MUST be coded using ISO code list 4217 </w:t>
            </w:r>
            <w:proofErr w:type="gramStart"/>
            <w:r w:rsidRPr="00DD5A4E">
              <w:rPr>
                <w:rFonts w:cs="Arial"/>
                <w:noProof w:val="0"/>
                <w:sz w:val="20"/>
                <w:szCs w:val="20"/>
              </w:rPr>
              <w:t>alpha-3</w:t>
            </w:r>
            <w:proofErr w:type="gramEnd"/>
          </w:p>
        </w:tc>
        <w:tc>
          <w:tcPr>
            <w:tcW w:w="1079" w:type="dxa"/>
          </w:tcPr>
          <w:p w14:paraId="706DEA41"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15DCE19B"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3F04DA8" w14:textId="77777777" w:rsidR="00D45CE8" w:rsidRPr="00DD5A4E" w:rsidRDefault="00D45CE8" w:rsidP="00D45CE8">
            <w:pPr>
              <w:pStyle w:val="BodyText"/>
              <w:rPr>
                <w:rFonts w:cs="Arial"/>
                <w:noProof w:val="0"/>
                <w:sz w:val="20"/>
                <w:szCs w:val="20"/>
              </w:rPr>
            </w:pPr>
            <w:r w:rsidRPr="00DD5A4E">
              <w:rPr>
                <w:rFonts w:cs="Arial"/>
                <w:noProof w:val="0"/>
                <w:sz w:val="20"/>
                <w:szCs w:val="20"/>
              </w:rPr>
              <w:t>ibr-cl-07</w:t>
            </w:r>
          </w:p>
        </w:tc>
        <w:tc>
          <w:tcPr>
            <w:tcW w:w="10348" w:type="dxa"/>
            <w:noWrap/>
            <w:hideMark/>
          </w:tcPr>
          <w:p w14:paraId="44DFFEBF"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DD5A4E">
              <w:rPr>
                <w:rFonts w:cs="Arial"/>
                <w:noProof w:val="0"/>
                <w:sz w:val="20"/>
                <w:szCs w:val="20"/>
              </w:rPr>
              <w:t>Object identifier identification scheme identifier MUST be coded using a restriction of UNTDID 1153.</w:t>
            </w:r>
          </w:p>
        </w:tc>
        <w:tc>
          <w:tcPr>
            <w:tcW w:w="1079" w:type="dxa"/>
          </w:tcPr>
          <w:p w14:paraId="603CC19F"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523BF2C8"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5C7BFEA" w14:textId="77777777" w:rsidR="00D45CE8" w:rsidRPr="00DD5A4E" w:rsidRDefault="00D45CE8" w:rsidP="00D45CE8">
            <w:pPr>
              <w:pStyle w:val="BodyText"/>
              <w:rPr>
                <w:rFonts w:cs="Arial"/>
                <w:noProof w:val="0"/>
                <w:sz w:val="20"/>
                <w:szCs w:val="20"/>
              </w:rPr>
            </w:pPr>
            <w:r w:rsidRPr="00DD5A4E">
              <w:rPr>
                <w:rFonts w:cs="Arial"/>
                <w:noProof w:val="0"/>
                <w:sz w:val="20"/>
                <w:szCs w:val="20"/>
              </w:rPr>
              <w:t>ibr-cl-10</w:t>
            </w:r>
          </w:p>
        </w:tc>
        <w:tc>
          <w:tcPr>
            <w:tcW w:w="10348" w:type="dxa"/>
            <w:noWrap/>
            <w:hideMark/>
          </w:tcPr>
          <w:p w14:paraId="6B1A4E38"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DD5A4E">
              <w:rPr>
                <w:rFonts w:cs="Arial"/>
                <w:noProof w:val="0"/>
                <w:sz w:val="20"/>
                <w:szCs w:val="20"/>
              </w:rPr>
              <w:t xml:space="preserve">Any identifier identification scheme identifier MUST be coded using one of the ISO 6523 ICD </w:t>
            </w:r>
            <w:proofErr w:type="gramStart"/>
            <w:r w:rsidRPr="00DD5A4E">
              <w:rPr>
                <w:rFonts w:cs="Arial"/>
                <w:noProof w:val="0"/>
                <w:sz w:val="20"/>
                <w:szCs w:val="20"/>
              </w:rPr>
              <w:t>list</w:t>
            </w:r>
            <w:proofErr w:type="gramEnd"/>
            <w:r w:rsidRPr="00DD5A4E">
              <w:rPr>
                <w:rFonts w:cs="Arial"/>
                <w:noProof w:val="0"/>
                <w:sz w:val="20"/>
                <w:szCs w:val="20"/>
              </w:rPr>
              <w:t>.</w:t>
            </w:r>
          </w:p>
        </w:tc>
        <w:tc>
          <w:tcPr>
            <w:tcW w:w="1079" w:type="dxa"/>
          </w:tcPr>
          <w:p w14:paraId="6B37AEDB"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4FB6DAC8"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0DDB9CC" w14:textId="77777777" w:rsidR="00D45CE8" w:rsidRPr="00DD5A4E" w:rsidRDefault="00D45CE8" w:rsidP="00D45CE8">
            <w:pPr>
              <w:pStyle w:val="BodyText"/>
              <w:rPr>
                <w:rFonts w:cs="Arial"/>
                <w:noProof w:val="0"/>
                <w:sz w:val="20"/>
                <w:szCs w:val="20"/>
              </w:rPr>
            </w:pPr>
            <w:r w:rsidRPr="00DD5A4E">
              <w:rPr>
                <w:rFonts w:cs="Arial"/>
                <w:noProof w:val="0"/>
                <w:sz w:val="20"/>
                <w:szCs w:val="20"/>
              </w:rPr>
              <w:t>ibr-cl-11</w:t>
            </w:r>
          </w:p>
        </w:tc>
        <w:tc>
          <w:tcPr>
            <w:tcW w:w="10348" w:type="dxa"/>
            <w:noWrap/>
            <w:hideMark/>
          </w:tcPr>
          <w:p w14:paraId="352DAA77"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DD5A4E">
              <w:rPr>
                <w:rFonts w:cs="Arial"/>
                <w:noProof w:val="0"/>
                <w:sz w:val="20"/>
                <w:szCs w:val="20"/>
              </w:rPr>
              <w:t xml:space="preserve">Any registration identifier identification scheme identifier MUST be coded using one of the ISO 6523 ICD </w:t>
            </w:r>
            <w:proofErr w:type="gramStart"/>
            <w:r w:rsidRPr="00DD5A4E">
              <w:rPr>
                <w:rFonts w:cs="Arial"/>
                <w:noProof w:val="0"/>
                <w:sz w:val="20"/>
                <w:szCs w:val="20"/>
              </w:rPr>
              <w:t>list</w:t>
            </w:r>
            <w:proofErr w:type="gramEnd"/>
            <w:r w:rsidRPr="00DD5A4E">
              <w:rPr>
                <w:rFonts w:cs="Arial"/>
                <w:noProof w:val="0"/>
                <w:sz w:val="20"/>
                <w:szCs w:val="20"/>
              </w:rPr>
              <w:t>.</w:t>
            </w:r>
          </w:p>
        </w:tc>
        <w:tc>
          <w:tcPr>
            <w:tcW w:w="1079" w:type="dxa"/>
          </w:tcPr>
          <w:p w14:paraId="33F16B87"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41978398"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4F40219" w14:textId="77777777" w:rsidR="00D45CE8" w:rsidRPr="00DD5A4E" w:rsidRDefault="00D45CE8" w:rsidP="00D45CE8">
            <w:pPr>
              <w:pStyle w:val="BodyText"/>
              <w:rPr>
                <w:rFonts w:cs="Arial"/>
                <w:noProof w:val="0"/>
                <w:sz w:val="20"/>
                <w:szCs w:val="20"/>
              </w:rPr>
            </w:pPr>
            <w:r w:rsidRPr="00DD5A4E">
              <w:rPr>
                <w:rFonts w:cs="Arial"/>
                <w:noProof w:val="0"/>
                <w:sz w:val="20"/>
                <w:szCs w:val="20"/>
              </w:rPr>
              <w:t>ibr-cl-13</w:t>
            </w:r>
          </w:p>
        </w:tc>
        <w:tc>
          <w:tcPr>
            <w:tcW w:w="10348" w:type="dxa"/>
            <w:noWrap/>
            <w:hideMark/>
          </w:tcPr>
          <w:p w14:paraId="100151F3"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DD5A4E">
              <w:rPr>
                <w:rFonts w:cs="Arial"/>
                <w:noProof w:val="0"/>
                <w:sz w:val="20"/>
                <w:szCs w:val="20"/>
              </w:rPr>
              <w:t>Item classification identifier identification scheme identifier MUST be</w:t>
            </w:r>
            <w:r>
              <w:rPr>
                <w:rFonts w:cs="Arial"/>
                <w:noProof w:val="0"/>
                <w:sz w:val="20"/>
                <w:szCs w:val="20"/>
              </w:rPr>
              <w:t xml:space="preserve"> </w:t>
            </w:r>
            <w:r w:rsidRPr="0094320E">
              <w:rPr>
                <w:rFonts w:cs="Arial"/>
                <w:noProof w:val="0"/>
                <w:sz w:val="20"/>
                <w:szCs w:val="20"/>
              </w:rPr>
              <w:t>coded using one of the UNTDID 7143 list.</w:t>
            </w:r>
          </w:p>
        </w:tc>
        <w:tc>
          <w:tcPr>
            <w:tcW w:w="1079" w:type="dxa"/>
          </w:tcPr>
          <w:p w14:paraId="1DB19B17"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33E7DF07"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CA02792" w14:textId="77777777" w:rsidR="00D45CE8" w:rsidRPr="00DD5A4E" w:rsidRDefault="00D45CE8" w:rsidP="00D45CE8">
            <w:pPr>
              <w:pStyle w:val="BodyText"/>
              <w:rPr>
                <w:rFonts w:cs="Arial"/>
                <w:noProof w:val="0"/>
                <w:sz w:val="20"/>
                <w:szCs w:val="20"/>
              </w:rPr>
            </w:pPr>
            <w:r w:rsidRPr="00DD5A4E">
              <w:rPr>
                <w:rFonts w:cs="Arial"/>
                <w:noProof w:val="0"/>
                <w:sz w:val="20"/>
                <w:szCs w:val="20"/>
              </w:rPr>
              <w:t>ibr-cl-14</w:t>
            </w:r>
          </w:p>
        </w:tc>
        <w:tc>
          <w:tcPr>
            <w:tcW w:w="10348" w:type="dxa"/>
            <w:noWrap/>
            <w:hideMark/>
          </w:tcPr>
          <w:p w14:paraId="571B0592"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DD5A4E">
              <w:rPr>
                <w:rFonts w:cs="Arial"/>
                <w:noProof w:val="0"/>
                <w:sz w:val="20"/>
                <w:szCs w:val="20"/>
              </w:rPr>
              <w:t>Country codes in an invoice MUST be coded using ISO code list 3166-1</w:t>
            </w:r>
          </w:p>
        </w:tc>
        <w:tc>
          <w:tcPr>
            <w:tcW w:w="1079" w:type="dxa"/>
          </w:tcPr>
          <w:p w14:paraId="42B1A3DB"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3235525E"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163DA8B" w14:textId="77777777" w:rsidR="00D45CE8" w:rsidRPr="00DD5A4E" w:rsidRDefault="00D45CE8" w:rsidP="00D45CE8">
            <w:pPr>
              <w:pStyle w:val="BodyText"/>
              <w:rPr>
                <w:rFonts w:cs="Arial"/>
                <w:noProof w:val="0"/>
                <w:sz w:val="20"/>
                <w:szCs w:val="20"/>
              </w:rPr>
            </w:pPr>
            <w:r w:rsidRPr="00DD5A4E">
              <w:rPr>
                <w:rFonts w:cs="Arial"/>
                <w:noProof w:val="0"/>
                <w:sz w:val="20"/>
                <w:szCs w:val="20"/>
              </w:rPr>
              <w:t>ibr-cl-15</w:t>
            </w:r>
          </w:p>
        </w:tc>
        <w:tc>
          <w:tcPr>
            <w:tcW w:w="10348" w:type="dxa"/>
            <w:noWrap/>
            <w:hideMark/>
          </w:tcPr>
          <w:p w14:paraId="4EC3FFE1"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Pr>
                <w:rFonts w:cs="Arial"/>
                <w:noProof w:val="0"/>
                <w:sz w:val="20"/>
                <w:szCs w:val="20"/>
              </w:rPr>
              <w:t>Origin c</w:t>
            </w:r>
            <w:r w:rsidRPr="00DD5A4E">
              <w:rPr>
                <w:rFonts w:cs="Arial"/>
                <w:noProof w:val="0"/>
                <w:sz w:val="20"/>
                <w:szCs w:val="20"/>
              </w:rPr>
              <w:t>ountry codes in an invoice MUST be coded using ISO code list 3166-1</w:t>
            </w:r>
          </w:p>
        </w:tc>
        <w:tc>
          <w:tcPr>
            <w:tcW w:w="1079" w:type="dxa"/>
          </w:tcPr>
          <w:p w14:paraId="503C3E78"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0107D1AD"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2A5B2A5" w14:textId="77777777" w:rsidR="00D45CE8" w:rsidRPr="00DD5A4E" w:rsidRDefault="00D45CE8" w:rsidP="00D45CE8">
            <w:pPr>
              <w:pStyle w:val="BodyText"/>
              <w:rPr>
                <w:rFonts w:cs="Arial"/>
                <w:noProof w:val="0"/>
                <w:sz w:val="20"/>
                <w:szCs w:val="20"/>
              </w:rPr>
            </w:pPr>
            <w:r w:rsidRPr="00DD5A4E">
              <w:rPr>
                <w:rFonts w:cs="Arial"/>
                <w:noProof w:val="0"/>
                <w:sz w:val="20"/>
                <w:szCs w:val="20"/>
              </w:rPr>
              <w:lastRenderedPageBreak/>
              <w:t>ibr-cl-16</w:t>
            </w:r>
          </w:p>
        </w:tc>
        <w:tc>
          <w:tcPr>
            <w:tcW w:w="10348" w:type="dxa"/>
            <w:noWrap/>
            <w:hideMark/>
          </w:tcPr>
          <w:p w14:paraId="69C33D41"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DD5A4E">
              <w:rPr>
                <w:rFonts w:cs="Arial"/>
                <w:noProof w:val="0"/>
                <w:sz w:val="20"/>
                <w:szCs w:val="20"/>
              </w:rPr>
              <w:t xml:space="preserve">Payment means in an invoice MUST be coded using </w:t>
            </w:r>
            <w:r>
              <w:rPr>
                <w:rFonts w:cs="Arial"/>
                <w:noProof w:val="0"/>
                <w:sz w:val="20"/>
                <w:szCs w:val="20"/>
              </w:rPr>
              <w:t xml:space="preserve">extended </w:t>
            </w:r>
            <w:r w:rsidRPr="00DD5A4E">
              <w:rPr>
                <w:rFonts w:cs="Arial"/>
                <w:noProof w:val="0"/>
                <w:sz w:val="20"/>
                <w:szCs w:val="20"/>
              </w:rPr>
              <w:t>UNCL4461 code list</w:t>
            </w:r>
          </w:p>
        </w:tc>
        <w:tc>
          <w:tcPr>
            <w:tcW w:w="1079" w:type="dxa"/>
          </w:tcPr>
          <w:p w14:paraId="0211D43D"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73401F62"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4037F17" w14:textId="77777777" w:rsidR="00D45CE8" w:rsidRPr="00DD5A4E" w:rsidRDefault="00D45CE8" w:rsidP="00D45CE8">
            <w:pPr>
              <w:pStyle w:val="BodyText"/>
              <w:rPr>
                <w:rFonts w:cs="Arial"/>
                <w:noProof w:val="0"/>
                <w:sz w:val="20"/>
                <w:szCs w:val="20"/>
              </w:rPr>
            </w:pPr>
            <w:r w:rsidRPr="00DD5A4E">
              <w:rPr>
                <w:rFonts w:cs="Arial"/>
                <w:noProof w:val="0"/>
                <w:sz w:val="20"/>
                <w:szCs w:val="20"/>
              </w:rPr>
              <w:t>ibr-cl-19</w:t>
            </w:r>
          </w:p>
        </w:tc>
        <w:tc>
          <w:tcPr>
            <w:tcW w:w="10348" w:type="dxa"/>
            <w:noWrap/>
            <w:hideMark/>
          </w:tcPr>
          <w:p w14:paraId="352F6A65"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DD5A4E">
              <w:rPr>
                <w:rFonts w:cs="Arial"/>
                <w:noProof w:val="0"/>
                <w:sz w:val="20"/>
                <w:szCs w:val="20"/>
              </w:rPr>
              <w:t>Coded allowance reasons MUST belong to the UNCL 5189 code list</w:t>
            </w:r>
          </w:p>
        </w:tc>
        <w:tc>
          <w:tcPr>
            <w:tcW w:w="1079" w:type="dxa"/>
          </w:tcPr>
          <w:p w14:paraId="7711719A"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60F15569"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E00F38D" w14:textId="77777777" w:rsidR="00D45CE8" w:rsidRPr="00DD5A4E" w:rsidRDefault="00D45CE8" w:rsidP="00D45CE8">
            <w:pPr>
              <w:pStyle w:val="BodyText"/>
              <w:rPr>
                <w:rFonts w:cs="Arial"/>
                <w:noProof w:val="0"/>
                <w:sz w:val="20"/>
                <w:szCs w:val="20"/>
              </w:rPr>
            </w:pPr>
            <w:r w:rsidRPr="00DD5A4E">
              <w:rPr>
                <w:rFonts w:cs="Arial"/>
                <w:noProof w:val="0"/>
                <w:sz w:val="20"/>
                <w:szCs w:val="20"/>
              </w:rPr>
              <w:t>ibr-cl-20</w:t>
            </w:r>
          </w:p>
        </w:tc>
        <w:tc>
          <w:tcPr>
            <w:tcW w:w="10348" w:type="dxa"/>
            <w:noWrap/>
            <w:hideMark/>
          </w:tcPr>
          <w:p w14:paraId="058C594B"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DD5A4E">
              <w:rPr>
                <w:rFonts w:cs="Arial"/>
                <w:noProof w:val="0"/>
                <w:sz w:val="20"/>
                <w:szCs w:val="20"/>
              </w:rPr>
              <w:t>Coded charge reasons MUST belong to the UNCL 7161 code list</w:t>
            </w:r>
          </w:p>
        </w:tc>
        <w:tc>
          <w:tcPr>
            <w:tcW w:w="1079" w:type="dxa"/>
          </w:tcPr>
          <w:p w14:paraId="744A4977"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12096E99"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5668EAA" w14:textId="77777777" w:rsidR="00D45CE8" w:rsidRPr="00DD5A4E" w:rsidRDefault="00D45CE8" w:rsidP="00D45CE8">
            <w:pPr>
              <w:pStyle w:val="BodyText"/>
              <w:rPr>
                <w:rFonts w:cs="Arial"/>
                <w:noProof w:val="0"/>
                <w:sz w:val="20"/>
                <w:szCs w:val="20"/>
              </w:rPr>
            </w:pPr>
            <w:r w:rsidRPr="00DD5A4E">
              <w:rPr>
                <w:rFonts w:cs="Arial"/>
                <w:noProof w:val="0"/>
                <w:sz w:val="20"/>
                <w:szCs w:val="20"/>
              </w:rPr>
              <w:t>ibr-cl-21</w:t>
            </w:r>
          </w:p>
        </w:tc>
        <w:tc>
          <w:tcPr>
            <w:tcW w:w="10348" w:type="dxa"/>
            <w:noWrap/>
            <w:hideMark/>
          </w:tcPr>
          <w:p w14:paraId="6A7BCA59"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DD5A4E">
              <w:rPr>
                <w:rFonts w:cs="Arial"/>
                <w:noProof w:val="0"/>
                <w:sz w:val="20"/>
                <w:szCs w:val="20"/>
              </w:rPr>
              <w:t>Item standard identifier scheme identifier MUST belong to the ISO 6523 ICD code list</w:t>
            </w:r>
          </w:p>
        </w:tc>
        <w:tc>
          <w:tcPr>
            <w:tcW w:w="1079" w:type="dxa"/>
          </w:tcPr>
          <w:p w14:paraId="2A0EBA2F"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0B6927DB"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EE4AF0A" w14:textId="77777777" w:rsidR="00D45CE8" w:rsidRPr="00DD5A4E" w:rsidRDefault="00D45CE8" w:rsidP="00D45CE8">
            <w:pPr>
              <w:pStyle w:val="BodyText"/>
              <w:rPr>
                <w:rFonts w:cs="Arial"/>
                <w:noProof w:val="0"/>
                <w:sz w:val="20"/>
                <w:szCs w:val="20"/>
              </w:rPr>
            </w:pPr>
            <w:r w:rsidRPr="00DD5A4E">
              <w:rPr>
                <w:rFonts w:cs="Arial"/>
                <w:noProof w:val="0"/>
                <w:sz w:val="20"/>
                <w:szCs w:val="20"/>
              </w:rPr>
              <w:t>ibr-cl-23</w:t>
            </w:r>
          </w:p>
        </w:tc>
        <w:tc>
          <w:tcPr>
            <w:tcW w:w="10348" w:type="dxa"/>
            <w:noWrap/>
            <w:hideMark/>
          </w:tcPr>
          <w:p w14:paraId="761BC2BC"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DD5A4E">
              <w:rPr>
                <w:rFonts w:cs="Arial"/>
                <w:noProof w:val="0"/>
                <w:sz w:val="20"/>
                <w:szCs w:val="20"/>
              </w:rPr>
              <w:t>Unit code MUST be coded according to the UN/ECE Recommendation 20 with</w:t>
            </w:r>
            <w:r>
              <w:rPr>
                <w:rFonts w:cs="Arial"/>
                <w:noProof w:val="0"/>
                <w:sz w:val="20"/>
                <w:szCs w:val="20"/>
              </w:rPr>
              <w:t xml:space="preserve"> </w:t>
            </w:r>
            <w:r w:rsidRPr="0094320E">
              <w:rPr>
                <w:rFonts w:cs="Arial"/>
                <w:noProof w:val="0"/>
                <w:sz w:val="20"/>
                <w:szCs w:val="20"/>
              </w:rPr>
              <w:t>Rec 21 extension</w:t>
            </w:r>
          </w:p>
        </w:tc>
        <w:tc>
          <w:tcPr>
            <w:tcW w:w="1079" w:type="dxa"/>
          </w:tcPr>
          <w:p w14:paraId="220A97AA"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A63F20" w14:paraId="6607318C"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C2AC0E4" w14:textId="77777777" w:rsidR="00D45CE8" w:rsidRPr="00A63F20" w:rsidRDefault="00D45CE8" w:rsidP="00D45CE8">
            <w:pPr>
              <w:pStyle w:val="BodyText"/>
              <w:rPr>
                <w:rFonts w:cs="Arial"/>
                <w:noProof w:val="0"/>
                <w:sz w:val="20"/>
                <w:szCs w:val="20"/>
              </w:rPr>
            </w:pPr>
            <w:r w:rsidRPr="00A63F20">
              <w:rPr>
                <w:rFonts w:cs="Arial"/>
                <w:noProof w:val="0"/>
                <w:sz w:val="20"/>
                <w:szCs w:val="20"/>
              </w:rPr>
              <w:t>ibr-cl-24</w:t>
            </w:r>
          </w:p>
        </w:tc>
        <w:tc>
          <w:tcPr>
            <w:tcW w:w="10348" w:type="dxa"/>
            <w:noWrap/>
            <w:hideMark/>
          </w:tcPr>
          <w:p w14:paraId="6F36DDD7" w14:textId="77777777" w:rsidR="00D45CE8" w:rsidRPr="00A63F20"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A63F20">
              <w:rPr>
                <w:rFonts w:cs="Arial"/>
                <w:noProof w:val="0"/>
                <w:sz w:val="20"/>
                <w:szCs w:val="20"/>
              </w:rPr>
              <w:t xml:space="preserve">For Mime code in attribute use restricted set of </w:t>
            </w:r>
            <w:proofErr w:type="spellStart"/>
            <w:r w:rsidRPr="00A63F20">
              <w:rPr>
                <w:rFonts w:cs="Arial"/>
                <w:noProof w:val="0"/>
                <w:sz w:val="20"/>
                <w:szCs w:val="20"/>
              </w:rPr>
              <w:t>MIMEMediaType</w:t>
            </w:r>
            <w:proofErr w:type="spellEnd"/>
            <w:r w:rsidRPr="00A63F20">
              <w:rPr>
                <w:rFonts w:cs="Arial"/>
                <w:noProof w:val="0"/>
                <w:sz w:val="20"/>
                <w:szCs w:val="20"/>
              </w:rPr>
              <w:t>.</w:t>
            </w:r>
          </w:p>
        </w:tc>
        <w:tc>
          <w:tcPr>
            <w:tcW w:w="1079" w:type="dxa"/>
          </w:tcPr>
          <w:p w14:paraId="26E97A57" w14:textId="77777777" w:rsidR="00D45CE8" w:rsidRPr="00A63F20"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A63F20">
              <w:rPr>
                <w:rFonts w:cs="Arial"/>
                <w:noProof w:val="0"/>
                <w:sz w:val="20"/>
                <w:szCs w:val="20"/>
              </w:rPr>
              <w:t>Fatal</w:t>
            </w:r>
          </w:p>
        </w:tc>
      </w:tr>
      <w:tr w:rsidR="00D45CE8" w:rsidRPr="00A63F20" w14:paraId="114C0F95"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D04AED0" w14:textId="77777777" w:rsidR="00D45CE8" w:rsidRPr="00A63F20" w:rsidRDefault="00D45CE8" w:rsidP="00D45CE8">
            <w:pPr>
              <w:pStyle w:val="BodyText"/>
              <w:rPr>
                <w:rFonts w:cs="Arial"/>
                <w:noProof w:val="0"/>
                <w:sz w:val="20"/>
                <w:szCs w:val="20"/>
              </w:rPr>
            </w:pPr>
            <w:r w:rsidRPr="00A63F20">
              <w:rPr>
                <w:rFonts w:cs="Arial"/>
                <w:noProof w:val="0"/>
                <w:sz w:val="20"/>
                <w:szCs w:val="20"/>
              </w:rPr>
              <w:t>ibr-cl-25</w:t>
            </w:r>
          </w:p>
        </w:tc>
        <w:tc>
          <w:tcPr>
            <w:tcW w:w="10348" w:type="dxa"/>
            <w:noWrap/>
            <w:hideMark/>
          </w:tcPr>
          <w:p w14:paraId="77B32B10" w14:textId="77777777" w:rsidR="00D45CE8" w:rsidRPr="00A63F20"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A63F20">
              <w:rPr>
                <w:rFonts w:cs="Arial"/>
                <w:noProof w:val="0"/>
                <w:sz w:val="20"/>
                <w:szCs w:val="20"/>
              </w:rPr>
              <w:t>Endpoint identifier scheme identifier MUST belong to the CEF EAS code list</w:t>
            </w:r>
          </w:p>
        </w:tc>
        <w:tc>
          <w:tcPr>
            <w:tcW w:w="1079" w:type="dxa"/>
          </w:tcPr>
          <w:p w14:paraId="2F880C49" w14:textId="77777777" w:rsidR="00D45CE8" w:rsidRPr="00A63F20"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A63F20">
              <w:rPr>
                <w:rFonts w:cs="Arial"/>
                <w:noProof w:val="0"/>
                <w:sz w:val="20"/>
                <w:szCs w:val="20"/>
              </w:rPr>
              <w:t>Fatal</w:t>
            </w:r>
          </w:p>
        </w:tc>
      </w:tr>
      <w:tr w:rsidR="00D45CE8" w:rsidRPr="00A63F20" w14:paraId="1D6EE3A3"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DFE9069" w14:textId="77777777" w:rsidR="00D45CE8" w:rsidRPr="00A63F20" w:rsidRDefault="00D45CE8" w:rsidP="00D45CE8">
            <w:pPr>
              <w:pStyle w:val="BodyText"/>
              <w:rPr>
                <w:rFonts w:cs="Arial"/>
                <w:noProof w:val="0"/>
                <w:sz w:val="20"/>
                <w:szCs w:val="20"/>
              </w:rPr>
            </w:pPr>
            <w:r w:rsidRPr="00A63F20">
              <w:rPr>
                <w:rFonts w:cs="Arial"/>
                <w:noProof w:val="0"/>
                <w:sz w:val="20"/>
                <w:szCs w:val="20"/>
              </w:rPr>
              <w:t>ibr-cl-26</w:t>
            </w:r>
          </w:p>
        </w:tc>
        <w:tc>
          <w:tcPr>
            <w:tcW w:w="10348" w:type="dxa"/>
            <w:noWrap/>
            <w:hideMark/>
          </w:tcPr>
          <w:p w14:paraId="19F6D859" w14:textId="77777777" w:rsidR="00D45CE8" w:rsidRPr="00A63F20"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A63F20">
              <w:rPr>
                <w:rFonts w:cs="Arial"/>
                <w:noProof w:val="0"/>
                <w:sz w:val="20"/>
                <w:szCs w:val="20"/>
              </w:rPr>
              <w:t>Delivery location identifier scheme identifier MUST belong to the ISO 6523 ICD code list</w:t>
            </w:r>
          </w:p>
        </w:tc>
        <w:tc>
          <w:tcPr>
            <w:tcW w:w="1079" w:type="dxa"/>
          </w:tcPr>
          <w:p w14:paraId="2DD69DC2" w14:textId="77777777" w:rsidR="00D45CE8" w:rsidRPr="00A63F20"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A63F20">
              <w:rPr>
                <w:rFonts w:cs="Arial"/>
                <w:noProof w:val="0"/>
                <w:sz w:val="20"/>
                <w:szCs w:val="20"/>
              </w:rPr>
              <w:t>Fatal</w:t>
            </w:r>
          </w:p>
        </w:tc>
      </w:tr>
      <w:tr w:rsidR="00D45CE8" w:rsidRPr="00A63F20" w14:paraId="1AF7A1BF"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21F949E" w14:textId="77777777" w:rsidR="00D45CE8" w:rsidRPr="00A63F20" w:rsidRDefault="00D45CE8" w:rsidP="00D45CE8">
            <w:pPr>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PEPPOL-EN16931-CL001</w:t>
            </w:r>
          </w:p>
        </w:tc>
        <w:tc>
          <w:tcPr>
            <w:tcW w:w="10348" w:type="dxa"/>
            <w:noWrap/>
            <w:hideMark/>
          </w:tcPr>
          <w:p w14:paraId="50955846" w14:textId="77777777" w:rsidR="00D45CE8" w:rsidRPr="00A63F20" w:rsidRDefault="00D45CE8" w:rsidP="00D45C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Mime code must be according to subset of IANA code list.</w:t>
            </w:r>
          </w:p>
        </w:tc>
        <w:tc>
          <w:tcPr>
            <w:tcW w:w="1079" w:type="dxa"/>
            <w:noWrap/>
            <w:hideMark/>
          </w:tcPr>
          <w:p w14:paraId="0C685E55" w14:textId="77777777" w:rsidR="00D45CE8" w:rsidRPr="00A63F20" w:rsidRDefault="00D45CE8" w:rsidP="00D45C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is-IS"/>
              </w:rPr>
            </w:pPr>
            <w:r w:rsidRPr="00A63F20">
              <w:rPr>
                <w:rFonts w:cs="Arial"/>
                <w:szCs w:val="20"/>
              </w:rPr>
              <w:t>Fatal</w:t>
            </w:r>
          </w:p>
        </w:tc>
      </w:tr>
      <w:tr w:rsidR="00D45CE8" w:rsidRPr="00A63F20" w14:paraId="32548C14"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904DF13" w14:textId="77777777" w:rsidR="00D45CE8" w:rsidRPr="00A63F20" w:rsidRDefault="00D45CE8" w:rsidP="00D45CE8">
            <w:pPr>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PEPPOL-EN16931-CL002</w:t>
            </w:r>
          </w:p>
        </w:tc>
        <w:tc>
          <w:tcPr>
            <w:tcW w:w="10348" w:type="dxa"/>
            <w:noWrap/>
            <w:hideMark/>
          </w:tcPr>
          <w:p w14:paraId="3AEEA8B4" w14:textId="77777777" w:rsidR="00D45CE8" w:rsidRPr="00A63F20" w:rsidRDefault="00D45CE8" w:rsidP="00D45C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Reason code MUST be according to subset of UNCL 5189 D.16B.</w:t>
            </w:r>
          </w:p>
        </w:tc>
        <w:tc>
          <w:tcPr>
            <w:tcW w:w="1079" w:type="dxa"/>
            <w:noWrap/>
            <w:hideMark/>
          </w:tcPr>
          <w:p w14:paraId="70CAE232" w14:textId="77777777" w:rsidR="00D45CE8" w:rsidRPr="00A63F20" w:rsidRDefault="00D45CE8" w:rsidP="00D45C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is-IS"/>
              </w:rPr>
            </w:pPr>
            <w:r w:rsidRPr="00A63F20">
              <w:rPr>
                <w:rFonts w:cs="Arial"/>
                <w:szCs w:val="20"/>
              </w:rPr>
              <w:t>Fatal</w:t>
            </w:r>
          </w:p>
        </w:tc>
      </w:tr>
      <w:tr w:rsidR="00D45CE8" w:rsidRPr="00A63F20" w14:paraId="0FBA9CDF"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08EB51A" w14:textId="77777777" w:rsidR="00D45CE8" w:rsidRPr="00A63F20" w:rsidRDefault="00D45CE8" w:rsidP="00D45CE8">
            <w:pPr>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PEPPOL-EN16931-CL003</w:t>
            </w:r>
          </w:p>
        </w:tc>
        <w:tc>
          <w:tcPr>
            <w:tcW w:w="10348" w:type="dxa"/>
            <w:noWrap/>
            <w:hideMark/>
          </w:tcPr>
          <w:p w14:paraId="2DC69E7B" w14:textId="77777777" w:rsidR="00D45CE8" w:rsidRPr="00A63F20" w:rsidRDefault="00D45CE8" w:rsidP="00D45C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Reason code MUST be according to UNCL 7161 D.16B.</w:t>
            </w:r>
          </w:p>
        </w:tc>
        <w:tc>
          <w:tcPr>
            <w:tcW w:w="1079" w:type="dxa"/>
            <w:noWrap/>
            <w:hideMark/>
          </w:tcPr>
          <w:p w14:paraId="37BAAE39" w14:textId="77777777" w:rsidR="00D45CE8" w:rsidRPr="00A63F20" w:rsidRDefault="00D45CE8" w:rsidP="00D45C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is-IS"/>
              </w:rPr>
            </w:pPr>
            <w:r w:rsidRPr="00A63F20">
              <w:rPr>
                <w:rFonts w:cs="Arial"/>
                <w:szCs w:val="20"/>
              </w:rPr>
              <w:t>Fatal</w:t>
            </w:r>
          </w:p>
        </w:tc>
      </w:tr>
      <w:tr w:rsidR="00D45CE8" w:rsidRPr="00A63F20" w14:paraId="10D4E370"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520DA87" w14:textId="77777777" w:rsidR="00D45CE8" w:rsidRPr="00A63F20" w:rsidRDefault="00D45CE8" w:rsidP="00D45CE8">
            <w:pPr>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PEPPOL-EN16931-CL006</w:t>
            </w:r>
          </w:p>
        </w:tc>
        <w:tc>
          <w:tcPr>
            <w:tcW w:w="10348" w:type="dxa"/>
            <w:noWrap/>
            <w:hideMark/>
          </w:tcPr>
          <w:p w14:paraId="586C1368" w14:textId="77777777" w:rsidR="00D45CE8" w:rsidRPr="00A63F20" w:rsidRDefault="00D45CE8" w:rsidP="00D45C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Invoice period description code must be according to UNCL 2005 D.16B.</w:t>
            </w:r>
          </w:p>
        </w:tc>
        <w:tc>
          <w:tcPr>
            <w:tcW w:w="1079" w:type="dxa"/>
            <w:noWrap/>
            <w:hideMark/>
          </w:tcPr>
          <w:p w14:paraId="4531569F" w14:textId="77777777" w:rsidR="00D45CE8" w:rsidRPr="00A63F20" w:rsidRDefault="00D45CE8" w:rsidP="00D45C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is-IS"/>
              </w:rPr>
            </w:pPr>
            <w:r w:rsidRPr="00A63F20">
              <w:rPr>
                <w:rFonts w:cs="Arial"/>
                <w:szCs w:val="20"/>
              </w:rPr>
              <w:t>Fatal</w:t>
            </w:r>
          </w:p>
        </w:tc>
      </w:tr>
      <w:tr w:rsidR="00D45CE8" w:rsidRPr="00A63F20" w14:paraId="66B7EA34"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225F2B6" w14:textId="77777777" w:rsidR="00D45CE8" w:rsidRPr="00A63F20" w:rsidRDefault="00D45CE8" w:rsidP="00D45CE8">
            <w:pPr>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PEPPOL-EN16931-CL007</w:t>
            </w:r>
          </w:p>
        </w:tc>
        <w:tc>
          <w:tcPr>
            <w:tcW w:w="10348" w:type="dxa"/>
            <w:noWrap/>
            <w:hideMark/>
          </w:tcPr>
          <w:p w14:paraId="14DD24B5" w14:textId="77777777" w:rsidR="00D45CE8" w:rsidRPr="00A63F20" w:rsidRDefault="00D45CE8" w:rsidP="00D45C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Currency code must be according to ISO 4217:2005</w:t>
            </w:r>
          </w:p>
        </w:tc>
        <w:tc>
          <w:tcPr>
            <w:tcW w:w="1079" w:type="dxa"/>
            <w:noWrap/>
            <w:hideMark/>
          </w:tcPr>
          <w:p w14:paraId="02D5FF83" w14:textId="77777777" w:rsidR="00D45CE8" w:rsidRPr="00A63F20" w:rsidRDefault="00D45CE8" w:rsidP="00D45C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is-IS"/>
              </w:rPr>
            </w:pPr>
            <w:r w:rsidRPr="00A63F20">
              <w:rPr>
                <w:rFonts w:cs="Arial"/>
                <w:szCs w:val="20"/>
              </w:rPr>
              <w:t>Fatal</w:t>
            </w:r>
          </w:p>
        </w:tc>
      </w:tr>
    </w:tbl>
    <w:p w14:paraId="7CE652BD" w14:textId="77777777" w:rsidR="00D45CE8" w:rsidRPr="00D45CE8" w:rsidRDefault="00D45CE8" w:rsidP="00D45CE8">
      <w:pPr>
        <w:pStyle w:val="BodyText"/>
      </w:pPr>
    </w:p>
    <w:p w14:paraId="2FE22DE4" w14:textId="77777777" w:rsidR="00C17ED5" w:rsidRDefault="00C17ED5" w:rsidP="00C17ED5">
      <w:pPr>
        <w:pStyle w:val="Heading2"/>
      </w:pPr>
      <w:bookmarkStart w:id="46" w:name="_Toc59461684"/>
      <w:r>
        <w:t>EN16931 difference</w:t>
      </w:r>
      <w:bookmarkEnd w:id="46"/>
    </w:p>
    <w:p w14:paraId="659AB737" w14:textId="7F2B47BF" w:rsidR="00C17ED5" w:rsidRDefault="00C17ED5" w:rsidP="00C17ED5">
      <w:pPr>
        <w:pStyle w:val="BodyText"/>
      </w:pPr>
      <w:r>
        <w:t>To provide for invoice domain specific requirement outside of the EU as well as in anticipation of potential changes in an amendment to the EN16931 the PINT semantic data model differes from the EN16931 in the following way. All business terms that differe between the PINT and the EN belong to the aligned part of the PINT modedl to enable restricting them for EN compliant specfications.</w:t>
      </w:r>
    </w:p>
    <w:tbl>
      <w:tblPr>
        <w:tblStyle w:val="ListTable3-Accent5"/>
        <w:tblW w:w="14048" w:type="dxa"/>
        <w:tblLook w:val="04A0" w:firstRow="1" w:lastRow="0" w:firstColumn="1" w:lastColumn="0" w:noHBand="0" w:noVBand="1"/>
      </w:tblPr>
      <w:tblGrid>
        <w:gridCol w:w="1115"/>
        <w:gridCol w:w="728"/>
        <w:gridCol w:w="2983"/>
        <w:gridCol w:w="5517"/>
        <w:gridCol w:w="851"/>
        <w:gridCol w:w="1208"/>
        <w:gridCol w:w="1646"/>
      </w:tblGrid>
      <w:tr w:rsidR="00247743" w:rsidRPr="00247743" w14:paraId="0118A47E" w14:textId="77777777" w:rsidTr="0024774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15" w:type="dxa"/>
            <w:hideMark/>
          </w:tcPr>
          <w:p w14:paraId="44F5F449" w14:textId="77777777" w:rsidR="00247743" w:rsidRPr="00247743" w:rsidRDefault="00247743" w:rsidP="00247743">
            <w:pPr>
              <w:pStyle w:val="BodyText"/>
              <w:rPr>
                <w:rFonts w:cs="Arial"/>
                <w:sz w:val="20"/>
                <w:szCs w:val="20"/>
              </w:rPr>
            </w:pPr>
            <w:r w:rsidRPr="00247743">
              <w:rPr>
                <w:rFonts w:cs="Arial"/>
                <w:sz w:val="20"/>
                <w:szCs w:val="20"/>
              </w:rPr>
              <w:t>ID</w:t>
            </w:r>
          </w:p>
        </w:tc>
        <w:tc>
          <w:tcPr>
            <w:tcW w:w="728" w:type="dxa"/>
            <w:hideMark/>
          </w:tcPr>
          <w:p w14:paraId="2AA9660B" w14:textId="77777777" w:rsidR="00247743" w:rsidRPr="00247743" w:rsidRDefault="00247743" w:rsidP="00247743">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Level</w:t>
            </w:r>
          </w:p>
        </w:tc>
        <w:tc>
          <w:tcPr>
            <w:tcW w:w="2983" w:type="dxa"/>
            <w:hideMark/>
          </w:tcPr>
          <w:p w14:paraId="3FBC7F73" w14:textId="77777777" w:rsidR="00247743" w:rsidRPr="00247743" w:rsidRDefault="00247743" w:rsidP="00247743">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Business term name </w:t>
            </w:r>
          </w:p>
        </w:tc>
        <w:tc>
          <w:tcPr>
            <w:tcW w:w="5517" w:type="dxa"/>
            <w:hideMark/>
          </w:tcPr>
          <w:p w14:paraId="3D72353F" w14:textId="77777777" w:rsidR="00247743" w:rsidRPr="00247743" w:rsidRDefault="00247743" w:rsidP="00247743">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Term semantic definition</w:t>
            </w:r>
          </w:p>
        </w:tc>
        <w:tc>
          <w:tcPr>
            <w:tcW w:w="851" w:type="dxa"/>
            <w:hideMark/>
          </w:tcPr>
          <w:p w14:paraId="61717CE3" w14:textId="77777777" w:rsidR="00247743" w:rsidRPr="00247743" w:rsidRDefault="00247743" w:rsidP="00247743">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Card.</w:t>
            </w:r>
          </w:p>
        </w:tc>
        <w:tc>
          <w:tcPr>
            <w:tcW w:w="1208" w:type="dxa"/>
            <w:hideMark/>
          </w:tcPr>
          <w:p w14:paraId="59D109D9" w14:textId="77777777" w:rsidR="00247743" w:rsidRPr="00247743" w:rsidRDefault="00247743" w:rsidP="00247743">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Data Type</w:t>
            </w:r>
          </w:p>
        </w:tc>
        <w:tc>
          <w:tcPr>
            <w:tcW w:w="1646" w:type="dxa"/>
            <w:hideMark/>
          </w:tcPr>
          <w:p w14:paraId="47D63E16" w14:textId="77777777" w:rsidR="00247743" w:rsidRPr="00247743" w:rsidRDefault="00247743" w:rsidP="00247743">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BIS diff</w:t>
            </w:r>
          </w:p>
        </w:tc>
      </w:tr>
      <w:tr w:rsidR="00247743" w:rsidRPr="00247743" w14:paraId="28D8C7CD"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296B28BA" w14:textId="77777777" w:rsidR="00247743" w:rsidRPr="00247743" w:rsidRDefault="00247743" w:rsidP="00247743">
            <w:pPr>
              <w:pStyle w:val="BodyText"/>
              <w:rPr>
                <w:rFonts w:cs="Arial"/>
                <w:sz w:val="20"/>
                <w:szCs w:val="20"/>
              </w:rPr>
            </w:pPr>
            <w:r w:rsidRPr="00247743">
              <w:rPr>
                <w:rFonts w:cs="Arial"/>
                <w:sz w:val="20"/>
                <w:szCs w:val="20"/>
              </w:rPr>
              <w:t>ibt-168</w:t>
            </w:r>
          </w:p>
        </w:tc>
        <w:tc>
          <w:tcPr>
            <w:tcW w:w="728" w:type="dxa"/>
            <w:hideMark/>
          </w:tcPr>
          <w:p w14:paraId="0F062ED5"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1</w:t>
            </w:r>
          </w:p>
        </w:tc>
        <w:tc>
          <w:tcPr>
            <w:tcW w:w="2983" w:type="dxa"/>
            <w:hideMark/>
          </w:tcPr>
          <w:p w14:paraId="7B3F5663"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Invoice issue time</w:t>
            </w:r>
          </w:p>
        </w:tc>
        <w:tc>
          <w:tcPr>
            <w:tcW w:w="5517" w:type="dxa"/>
            <w:hideMark/>
          </w:tcPr>
          <w:p w14:paraId="47E21494"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time of day when an invoice was issued</w:t>
            </w:r>
          </w:p>
        </w:tc>
        <w:tc>
          <w:tcPr>
            <w:tcW w:w="851" w:type="dxa"/>
            <w:hideMark/>
          </w:tcPr>
          <w:p w14:paraId="473C56B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70D6B7D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Time</w:t>
            </w:r>
          </w:p>
        </w:tc>
        <w:tc>
          <w:tcPr>
            <w:tcW w:w="1646" w:type="dxa"/>
            <w:hideMark/>
          </w:tcPr>
          <w:p w14:paraId="524B2BB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44D1708E"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1F75BF6B" w14:textId="77777777" w:rsidR="00247743" w:rsidRPr="00247743" w:rsidRDefault="00247743" w:rsidP="00247743">
            <w:pPr>
              <w:pStyle w:val="BodyText"/>
              <w:rPr>
                <w:rFonts w:cs="Arial"/>
                <w:sz w:val="20"/>
                <w:szCs w:val="20"/>
              </w:rPr>
            </w:pPr>
            <w:r w:rsidRPr="00247743">
              <w:rPr>
                <w:rFonts w:cs="Arial"/>
                <w:sz w:val="20"/>
                <w:szCs w:val="20"/>
              </w:rPr>
              <w:t>ibt-016</w:t>
            </w:r>
          </w:p>
        </w:tc>
        <w:tc>
          <w:tcPr>
            <w:tcW w:w="728" w:type="dxa"/>
            <w:hideMark/>
          </w:tcPr>
          <w:p w14:paraId="033D2B57"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1</w:t>
            </w:r>
          </w:p>
        </w:tc>
        <w:tc>
          <w:tcPr>
            <w:tcW w:w="2983" w:type="dxa"/>
            <w:hideMark/>
          </w:tcPr>
          <w:p w14:paraId="5CB4564F"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Despatch advice reference</w:t>
            </w:r>
          </w:p>
        </w:tc>
        <w:tc>
          <w:tcPr>
            <w:tcW w:w="5517" w:type="dxa"/>
            <w:hideMark/>
          </w:tcPr>
          <w:p w14:paraId="0D600D44"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An identifier of a referenced despatch advice.</w:t>
            </w:r>
          </w:p>
        </w:tc>
        <w:tc>
          <w:tcPr>
            <w:tcW w:w="851" w:type="dxa"/>
            <w:hideMark/>
          </w:tcPr>
          <w:p w14:paraId="38E997C9"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0..n </w:t>
            </w:r>
          </w:p>
        </w:tc>
        <w:tc>
          <w:tcPr>
            <w:tcW w:w="1208" w:type="dxa"/>
            <w:hideMark/>
          </w:tcPr>
          <w:p w14:paraId="7470C8B1"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Optional</w:t>
            </w:r>
          </w:p>
        </w:tc>
        <w:tc>
          <w:tcPr>
            <w:tcW w:w="1646" w:type="dxa"/>
            <w:hideMark/>
          </w:tcPr>
          <w:p w14:paraId="3CFCAEFA"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crd from 0..1</w:t>
            </w:r>
          </w:p>
        </w:tc>
      </w:tr>
      <w:tr w:rsidR="00247743" w:rsidRPr="00247743" w14:paraId="38B166EA"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31D7D938" w14:textId="77777777" w:rsidR="00247743" w:rsidRPr="00247743" w:rsidRDefault="00247743" w:rsidP="00247743">
            <w:pPr>
              <w:pStyle w:val="BodyText"/>
              <w:rPr>
                <w:rFonts w:cs="Arial"/>
                <w:sz w:val="20"/>
                <w:szCs w:val="20"/>
              </w:rPr>
            </w:pPr>
            <w:r w:rsidRPr="00247743">
              <w:rPr>
                <w:rFonts w:cs="Arial"/>
                <w:sz w:val="20"/>
                <w:szCs w:val="20"/>
              </w:rPr>
              <w:t>ibg-16</w:t>
            </w:r>
          </w:p>
        </w:tc>
        <w:tc>
          <w:tcPr>
            <w:tcW w:w="728" w:type="dxa"/>
            <w:hideMark/>
          </w:tcPr>
          <w:p w14:paraId="40B506D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1</w:t>
            </w:r>
          </w:p>
        </w:tc>
        <w:tc>
          <w:tcPr>
            <w:tcW w:w="2983" w:type="dxa"/>
            <w:hideMark/>
          </w:tcPr>
          <w:p w14:paraId="7BD37915"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PAYMENT INSTRUCTIONS</w:t>
            </w:r>
          </w:p>
        </w:tc>
        <w:tc>
          <w:tcPr>
            <w:tcW w:w="5517" w:type="dxa"/>
            <w:hideMark/>
          </w:tcPr>
          <w:p w14:paraId="7AD90FD0"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xml:space="preserve">A group of business terms providing information about the payment. </w:t>
            </w:r>
          </w:p>
        </w:tc>
        <w:tc>
          <w:tcPr>
            <w:tcW w:w="851" w:type="dxa"/>
            <w:hideMark/>
          </w:tcPr>
          <w:p w14:paraId="7440A20F"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xml:space="preserve">0..n </w:t>
            </w:r>
          </w:p>
        </w:tc>
        <w:tc>
          <w:tcPr>
            <w:tcW w:w="1208" w:type="dxa"/>
            <w:hideMark/>
          </w:tcPr>
          <w:p w14:paraId="6E96114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Group</w:t>
            </w:r>
          </w:p>
        </w:tc>
        <w:tc>
          <w:tcPr>
            <w:tcW w:w="1646" w:type="dxa"/>
            <w:hideMark/>
          </w:tcPr>
          <w:p w14:paraId="226C8830"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Crd from 0..1</w:t>
            </w:r>
          </w:p>
        </w:tc>
      </w:tr>
      <w:tr w:rsidR="00247743" w:rsidRPr="00247743" w14:paraId="54D7FBE6"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08C5F1CF" w14:textId="77777777" w:rsidR="00247743" w:rsidRPr="00247743" w:rsidRDefault="00247743" w:rsidP="00247743">
            <w:pPr>
              <w:pStyle w:val="BodyText"/>
              <w:rPr>
                <w:rFonts w:cs="Arial"/>
                <w:sz w:val="20"/>
                <w:szCs w:val="20"/>
              </w:rPr>
            </w:pPr>
            <w:r w:rsidRPr="00247743">
              <w:rPr>
                <w:rFonts w:cs="Arial"/>
                <w:sz w:val="20"/>
                <w:szCs w:val="20"/>
              </w:rPr>
              <w:t>ibt-083</w:t>
            </w:r>
          </w:p>
        </w:tc>
        <w:tc>
          <w:tcPr>
            <w:tcW w:w="728" w:type="dxa"/>
            <w:hideMark/>
          </w:tcPr>
          <w:p w14:paraId="2CDA3AA9"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4B094288"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Remittance information</w:t>
            </w:r>
          </w:p>
        </w:tc>
        <w:tc>
          <w:tcPr>
            <w:tcW w:w="5517" w:type="dxa"/>
            <w:hideMark/>
          </w:tcPr>
          <w:p w14:paraId="3D4A2CC7"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textual value used for payment routing or to establish a link between the payment and the Invoice.</w:t>
            </w:r>
          </w:p>
        </w:tc>
        <w:tc>
          <w:tcPr>
            <w:tcW w:w="851" w:type="dxa"/>
            <w:hideMark/>
          </w:tcPr>
          <w:p w14:paraId="61A4B22C"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0..n </w:t>
            </w:r>
          </w:p>
        </w:tc>
        <w:tc>
          <w:tcPr>
            <w:tcW w:w="1208" w:type="dxa"/>
            <w:hideMark/>
          </w:tcPr>
          <w:p w14:paraId="065420B3"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47B70F6F"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Crd from 0..1. Def extended.</w:t>
            </w:r>
          </w:p>
        </w:tc>
      </w:tr>
      <w:tr w:rsidR="00247743" w:rsidRPr="00247743" w14:paraId="2A2943E6"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7CE799F1" w14:textId="77777777" w:rsidR="00247743" w:rsidRPr="00247743" w:rsidRDefault="00247743" w:rsidP="00247743">
            <w:pPr>
              <w:pStyle w:val="BodyText"/>
              <w:rPr>
                <w:rFonts w:cs="Arial"/>
                <w:sz w:val="20"/>
                <w:szCs w:val="20"/>
              </w:rPr>
            </w:pPr>
            <w:r w:rsidRPr="00247743">
              <w:rPr>
                <w:rFonts w:cs="Arial"/>
                <w:sz w:val="20"/>
                <w:szCs w:val="20"/>
              </w:rPr>
              <w:t>ibt-083-1</w:t>
            </w:r>
          </w:p>
        </w:tc>
        <w:tc>
          <w:tcPr>
            <w:tcW w:w="728" w:type="dxa"/>
            <w:hideMark/>
          </w:tcPr>
          <w:p w14:paraId="5C09A843"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2983" w:type="dxa"/>
            <w:hideMark/>
          </w:tcPr>
          <w:p w14:paraId="7988F9F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Scheme identifier</w:t>
            </w:r>
          </w:p>
        </w:tc>
        <w:tc>
          <w:tcPr>
            <w:tcW w:w="5517" w:type="dxa"/>
            <w:hideMark/>
          </w:tcPr>
          <w:p w14:paraId="16EA5A9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identification of the identification scheme. As example ABA</w:t>
            </w:r>
          </w:p>
        </w:tc>
        <w:tc>
          <w:tcPr>
            <w:tcW w:w="851" w:type="dxa"/>
            <w:hideMark/>
          </w:tcPr>
          <w:p w14:paraId="37A20F0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5F272D8C"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Code</w:t>
            </w:r>
          </w:p>
        </w:tc>
        <w:tc>
          <w:tcPr>
            <w:tcW w:w="1646" w:type="dxa"/>
            <w:hideMark/>
          </w:tcPr>
          <w:p w14:paraId="33ED1AC8"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3DC6CAE2"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0C1E8ED9" w14:textId="77777777" w:rsidR="00247743" w:rsidRPr="00247743" w:rsidRDefault="00247743" w:rsidP="00247743">
            <w:pPr>
              <w:pStyle w:val="BodyText"/>
              <w:rPr>
                <w:rFonts w:cs="Arial"/>
                <w:sz w:val="20"/>
                <w:szCs w:val="20"/>
              </w:rPr>
            </w:pPr>
            <w:r w:rsidRPr="00247743">
              <w:rPr>
                <w:rFonts w:cs="Arial"/>
                <w:sz w:val="20"/>
                <w:szCs w:val="20"/>
              </w:rPr>
              <w:lastRenderedPageBreak/>
              <w:t>ibt-084-1</w:t>
            </w:r>
          </w:p>
        </w:tc>
        <w:tc>
          <w:tcPr>
            <w:tcW w:w="728" w:type="dxa"/>
            <w:hideMark/>
          </w:tcPr>
          <w:p w14:paraId="0B5AC878"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34C94876"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Scheme identifier</w:t>
            </w:r>
          </w:p>
        </w:tc>
        <w:tc>
          <w:tcPr>
            <w:tcW w:w="5517" w:type="dxa"/>
            <w:hideMark/>
          </w:tcPr>
          <w:p w14:paraId="28ED986E"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identification of the identification scheme. As example IBAN</w:t>
            </w:r>
          </w:p>
        </w:tc>
        <w:tc>
          <w:tcPr>
            <w:tcW w:w="851" w:type="dxa"/>
            <w:hideMark/>
          </w:tcPr>
          <w:p w14:paraId="3DFD8B54"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42D6E76A"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Code</w:t>
            </w:r>
          </w:p>
        </w:tc>
        <w:tc>
          <w:tcPr>
            <w:tcW w:w="1646" w:type="dxa"/>
            <w:hideMark/>
          </w:tcPr>
          <w:p w14:paraId="3209D1EA"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26E86364"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0E6227E1" w14:textId="77777777" w:rsidR="00247743" w:rsidRPr="00247743" w:rsidRDefault="00247743" w:rsidP="00247743">
            <w:pPr>
              <w:pStyle w:val="BodyText"/>
              <w:rPr>
                <w:rFonts w:cs="Arial"/>
                <w:sz w:val="20"/>
                <w:szCs w:val="20"/>
              </w:rPr>
            </w:pPr>
            <w:r w:rsidRPr="00247743">
              <w:rPr>
                <w:rFonts w:cs="Arial"/>
                <w:sz w:val="20"/>
                <w:szCs w:val="20"/>
              </w:rPr>
              <w:t>ibg-34</w:t>
            </w:r>
          </w:p>
        </w:tc>
        <w:tc>
          <w:tcPr>
            <w:tcW w:w="728" w:type="dxa"/>
            <w:hideMark/>
          </w:tcPr>
          <w:p w14:paraId="66A0AC2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2983" w:type="dxa"/>
            <w:hideMark/>
          </w:tcPr>
          <w:p w14:paraId="3CF9C7C3"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ADDRESS</w:t>
            </w:r>
          </w:p>
        </w:tc>
        <w:tc>
          <w:tcPr>
            <w:tcW w:w="5517" w:type="dxa"/>
            <w:hideMark/>
          </w:tcPr>
          <w:p w14:paraId="55714B05"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address of the financial institution or its branch that holds the payment account.</w:t>
            </w:r>
          </w:p>
        </w:tc>
        <w:tc>
          <w:tcPr>
            <w:tcW w:w="851" w:type="dxa"/>
            <w:hideMark/>
          </w:tcPr>
          <w:p w14:paraId="7657EE15"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1208" w:type="dxa"/>
            <w:hideMark/>
          </w:tcPr>
          <w:p w14:paraId="265591B8"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1646" w:type="dxa"/>
            <w:hideMark/>
          </w:tcPr>
          <w:p w14:paraId="68E150DF"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1F60276E"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3C39A7C7" w14:textId="77777777" w:rsidR="00247743" w:rsidRPr="00247743" w:rsidRDefault="00247743" w:rsidP="00247743">
            <w:pPr>
              <w:pStyle w:val="BodyText"/>
              <w:rPr>
                <w:rFonts w:cs="Arial"/>
                <w:sz w:val="20"/>
                <w:szCs w:val="20"/>
              </w:rPr>
            </w:pPr>
            <w:r w:rsidRPr="00247743">
              <w:rPr>
                <w:rFonts w:cs="Arial"/>
                <w:sz w:val="20"/>
                <w:szCs w:val="20"/>
              </w:rPr>
              <w:t>ibt-169</w:t>
            </w:r>
          </w:p>
        </w:tc>
        <w:tc>
          <w:tcPr>
            <w:tcW w:w="728" w:type="dxa"/>
            <w:hideMark/>
          </w:tcPr>
          <w:p w14:paraId="0AE65CD5"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4283FB32"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Account address line 1 </w:t>
            </w:r>
          </w:p>
        </w:tc>
        <w:tc>
          <w:tcPr>
            <w:tcW w:w="5517" w:type="dxa"/>
            <w:hideMark/>
          </w:tcPr>
          <w:p w14:paraId="5C488042"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The main address line in an address. </w:t>
            </w:r>
          </w:p>
        </w:tc>
        <w:tc>
          <w:tcPr>
            <w:tcW w:w="851" w:type="dxa"/>
            <w:hideMark/>
          </w:tcPr>
          <w:p w14:paraId="646D4EAC"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0..1 </w:t>
            </w:r>
          </w:p>
        </w:tc>
        <w:tc>
          <w:tcPr>
            <w:tcW w:w="1208" w:type="dxa"/>
            <w:hideMark/>
          </w:tcPr>
          <w:p w14:paraId="50700F80"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49F0364E"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767AAE44"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46D55950" w14:textId="77777777" w:rsidR="00247743" w:rsidRPr="00247743" w:rsidRDefault="00247743" w:rsidP="00247743">
            <w:pPr>
              <w:pStyle w:val="BodyText"/>
              <w:rPr>
                <w:rFonts w:cs="Arial"/>
                <w:sz w:val="20"/>
                <w:szCs w:val="20"/>
              </w:rPr>
            </w:pPr>
            <w:r w:rsidRPr="00247743">
              <w:rPr>
                <w:rFonts w:cs="Arial"/>
                <w:sz w:val="20"/>
                <w:szCs w:val="20"/>
              </w:rPr>
              <w:t>ibt-170</w:t>
            </w:r>
          </w:p>
        </w:tc>
        <w:tc>
          <w:tcPr>
            <w:tcW w:w="728" w:type="dxa"/>
            <w:hideMark/>
          </w:tcPr>
          <w:p w14:paraId="01D02E4E"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2A8D0A74"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Account address line 2</w:t>
            </w:r>
          </w:p>
        </w:tc>
        <w:tc>
          <w:tcPr>
            <w:tcW w:w="5517" w:type="dxa"/>
            <w:hideMark/>
          </w:tcPr>
          <w:p w14:paraId="7FD6CCBF"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An additional address line in an address that can be used to give further details supplementing the main line.</w:t>
            </w:r>
          </w:p>
        </w:tc>
        <w:tc>
          <w:tcPr>
            <w:tcW w:w="851" w:type="dxa"/>
            <w:hideMark/>
          </w:tcPr>
          <w:p w14:paraId="6E79AC9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xml:space="preserve">0..1 </w:t>
            </w:r>
          </w:p>
        </w:tc>
        <w:tc>
          <w:tcPr>
            <w:tcW w:w="1208" w:type="dxa"/>
            <w:hideMark/>
          </w:tcPr>
          <w:p w14:paraId="4CDF7B78"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253B7EC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40C55C8E"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5B7C6614" w14:textId="77777777" w:rsidR="00247743" w:rsidRPr="00247743" w:rsidRDefault="00247743" w:rsidP="00247743">
            <w:pPr>
              <w:pStyle w:val="BodyText"/>
              <w:rPr>
                <w:rFonts w:cs="Arial"/>
                <w:sz w:val="20"/>
                <w:szCs w:val="20"/>
              </w:rPr>
            </w:pPr>
            <w:r w:rsidRPr="00247743">
              <w:rPr>
                <w:rFonts w:cs="Arial"/>
                <w:sz w:val="20"/>
                <w:szCs w:val="20"/>
              </w:rPr>
              <w:t>ibt-171</w:t>
            </w:r>
          </w:p>
        </w:tc>
        <w:tc>
          <w:tcPr>
            <w:tcW w:w="728" w:type="dxa"/>
            <w:hideMark/>
          </w:tcPr>
          <w:p w14:paraId="4E650560"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148C143C"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Account city</w:t>
            </w:r>
          </w:p>
        </w:tc>
        <w:tc>
          <w:tcPr>
            <w:tcW w:w="5517" w:type="dxa"/>
            <w:hideMark/>
          </w:tcPr>
          <w:p w14:paraId="5CF10BE6"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common name of the city, town or village, where the account address is located.</w:t>
            </w:r>
          </w:p>
        </w:tc>
        <w:tc>
          <w:tcPr>
            <w:tcW w:w="851" w:type="dxa"/>
            <w:hideMark/>
          </w:tcPr>
          <w:p w14:paraId="2662690C"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0..1 </w:t>
            </w:r>
          </w:p>
        </w:tc>
        <w:tc>
          <w:tcPr>
            <w:tcW w:w="1208" w:type="dxa"/>
            <w:hideMark/>
          </w:tcPr>
          <w:p w14:paraId="2864B9D1"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2139C849"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156943E4"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6E7C8ABA" w14:textId="77777777" w:rsidR="00247743" w:rsidRPr="00247743" w:rsidRDefault="00247743" w:rsidP="00247743">
            <w:pPr>
              <w:pStyle w:val="BodyText"/>
              <w:rPr>
                <w:rFonts w:cs="Arial"/>
                <w:sz w:val="20"/>
                <w:szCs w:val="20"/>
              </w:rPr>
            </w:pPr>
            <w:r w:rsidRPr="00247743">
              <w:rPr>
                <w:rFonts w:cs="Arial"/>
                <w:sz w:val="20"/>
                <w:szCs w:val="20"/>
              </w:rPr>
              <w:t>ibt-172</w:t>
            </w:r>
          </w:p>
        </w:tc>
        <w:tc>
          <w:tcPr>
            <w:tcW w:w="728" w:type="dxa"/>
            <w:hideMark/>
          </w:tcPr>
          <w:p w14:paraId="3AE2E4ED"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2D752C8B"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Account post code</w:t>
            </w:r>
          </w:p>
        </w:tc>
        <w:tc>
          <w:tcPr>
            <w:tcW w:w="5517" w:type="dxa"/>
            <w:hideMark/>
          </w:tcPr>
          <w:p w14:paraId="033A9F2D"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identifier for an addressable group of properties according to the relevant postal service.</w:t>
            </w:r>
          </w:p>
        </w:tc>
        <w:tc>
          <w:tcPr>
            <w:tcW w:w="851" w:type="dxa"/>
            <w:hideMark/>
          </w:tcPr>
          <w:p w14:paraId="7AF92A2E"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xml:space="preserve">0..1 </w:t>
            </w:r>
          </w:p>
        </w:tc>
        <w:tc>
          <w:tcPr>
            <w:tcW w:w="1208" w:type="dxa"/>
            <w:hideMark/>
          </w:tcPr>
          <w:p w14:paraId="43D426B1"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0B59F719"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54166A3F"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025E3216" w14:textId="77777777" w:rsidR="00247743" w:rsidRPr="00247743" w:rsidRDefault="00247743" w:rsidP="00247743">
            <w:pPr>
              <w:pStyle w:val="BodyText"/>
              <w:rPr>
                <w:rFonts w:cs="Arial"/>
                <w:sz w:val="20"/>
                <w:szCs w:val="20"/>
              </w:rPr>
            </w:pPr>
            <w:r w:rsidRPr="00247743">
              <w:rPr>
                <w:rFonts w:cs="Arial"/>
                <w:sz w:val="20"/>
                <w:szCs w:val="20"/>
              </w:rPr>
              <w:t>ibt-173</w:t>
            </w:r>
          </w:p>
        </w:tc>
        <w:tc>
          <w:tcPr>
            <w:tcW w:w="728" w:type="dxa"/>
            <w:hideMark/>
          </w:tcPr>
          <w:p w14:paraId="72B42891"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048533D3"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Account country subdivision </w:t>
            </w:r>
          </w:p>
        </w:tc>
        <w:tc>
          <w:tcPr>
            <w:tcW w:w="5517" w:type="dxa"/>
            <w:hideMark/>
          </w:tcPr>
          <w:p w14:paraId="0521D47D"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The subdivision of a country. </w:t>
            </w:r>
          </w:p>
        </w:tc>
        <w:tc>
          <w:tcPr>
            <w:tcW w:w="851" w:type="dxa"/>
            <w:hideMark/>
          </w:tcPr>
          <w:p w14:paraId="7DE160AD"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0..1 </w:t>
            </w:r>
          </w:p>
        </w:tc>
        <w:tc>
          <w:tcPr>
            <w:tcW w:w="1208" w:type="dxa"/>
            <w:hideMark/>
          </w:tcPr>
          <w:p w14:paraId="4A46BF90"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210190A2"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4495825F"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7AF6D317" w14:textId="77777777" w:rsidR="00247743" w:rsidRPr="00247743" w:rsidRDefault="00247743" w:rsidP="00247743">
            <w:pPr>
              <w:pStyle w:val="BodyText"/>
              <w:rPr>
                <w:rFonts w:cs="Arial"/>
                <w:sz w:val="20"/>
                <w:szCs w:val="20"/>
              </w:rPr>
            </w:pPr>
            <w:r w:rsidRPr="00247743">
              <w:rPr>
                <w:rFonts w:cs="Arial"/>
                <w:sz w:val="20"/>
                <w:szCs w:val="20"/>
              </w:rPr>
              <w:t>ibt-174</w:t>
            </w:r>
          </w:p>
        </w:tc>
        <w:tc>
          <w:tcPr>
            <w:tcW w:w="728" w:type="dxa"/>
            <w:hideMark/>
          </w:tcPr>
          <w:p w14:paraId="6A0D223F"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14E7C5B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Account address line 3</w:t>
            </w:r>
          </w:p>
        </w:tc>
        <w:tc>
          <w:tcPr>
            <w:tcW w:w="5517" w:type="dxa"/>
            <w:hideMark/>
          </w:tcPr>
          <w:p w14:paraId="1A980C5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An additional address line in an address that can be used to give further details supplementing the main line.</w:t>
            </w:r>
          </w:p>
        </w:tc>
        <w:tc>
          <w:tcPr>
            <w:tcW w:w="851" w:type="dxa"/>
            <w:hideMark/>
          </w:tcPr>
          <w:p w14:paraId="561E34CE"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xml:space="preserve">0..1 </w:t>
            </w:r>
          </w:p>
        </w:tc>
        <w:tc>
          <w:tcPr>
            <w:tcW w:w="1208" w:type="dxa"/>
            <w:hideMark/>
          </w:tcPr>
          <w:p w14:paraId="5FDC9C73"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74F70C08"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7B054286"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36B74CE8" w14:textId="77777777" w:rsidR="00247743" w:rsidRPr="00247743" w:rsidRDefault="00247743" w:rsidP="00247743">
            <w:pPr>
              <w:pStyle w:val="BodyText"/>
              <w:rPr>
                <w:rFonts w:cs="Arial"/>
                <w:sz w:val="20"/>
                <w:szCs w:val="20"/>
              </w:rPr>
            </w:pPr>
            <w:r w:rsidRPr="00247743">
              <w:rPr>
                <w:rFonts w:cs="Arial"/>
                <w:sz w:val="20"/>
                <w:szCs w:val="20"/>
              </w:rPr>
              <w:t>ibt-175</w:t>
            </w:r>
          </w:p>
        </w:tc>
        <w:tc>
          <w:tcPr>
            <w:tcW w:w="728" w:type="dxa"/>
            <w:hideMark/>
          </w:tcPr>
          <w:p w14:paraId="310E2451"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06940E92"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Account country code </w:t>
            </w:r>
          </w:p>
        </w:tc>
        <w:tc>
          <w:tcPr>
            <w:tcW w:w="5517" w:type="dxa"/>
            <w:hideMark/>
          </w:tcPr>
          <w:p w14:paraId="78FFB407"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code that identifies the country.</w:t>
            </w:r>
          </w:p>
        </w:tc>
        <w:tc>
          <w:tcPr>
            <w:tcW w:w="851" w:type="dxa"/>
            <w:hideMark/>
          </w:tcPr>
          <w:p w14:paraId="04AA6B34"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18DF6AB5"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Code</w:t>
            </w:r>
          </w:p>
        </w:tc>
        <w:tc>
          <w:tcPr>
            <w:tcW w:w="1646" w:type="dxa"/>
            <w:hideMark/>
          </w:tcPr>
          <w:p w14:paraId="713AE237"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57A6A5FD"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13D61A46" w14:textId="77777777" w:rsidR="00247743" w:rsidRPr="00247743" w:rsidRDefault="00247743" w:rsidP="00247743">
            <w:pPr>
              <w:pStyle w:val="BodyText"/>
              <w:rPr>
                <w:rFonts w:cs="Arial"/>
                <w:sz w:val="20"/>
                <w:szCs w:val="20"/>
              </w:rPr>
            </w:pPr>
            <w:r w:rsidRPr="00247743">
              <w:rPr>
                <w:rFonts w:cs="Arial"/>
                <w:sz w:val="20"/>
                <w:szCs w:val="20"/>
              </w:rPr>
              <w:t>ibg-33</w:t>
            </w:r>
          </w:p>
        </w:tc>
        <w:tc>
          <w:tcPr>
            <w:tcW w:w="728" w:type="dxa"/>
            <w:hideMark/>
          </w:tcPr>
          <w:p w14:paraId="17BAB23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1</w:t>
            </w:r>
          </w:p>
        </w:tc>
        <w:tc>
          <w:tcPr>
            <w:tcW w:w="2983" w:type="dxa"/>
            <w:hideMark/>
          </w:tcPr>
          <w:p w14:paraId="7052D591"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INVOICE TERMS</w:t>
            </w:r>
          </w:p>
        </w:tc>
        <w:tc>
          <w:tcPr>
            <w:tcW w:w="5517" w:type="dxa"/>
            <w:hideMark/>
          </w:tcPr>
          <w:p w14:paraId="34D81EB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Information about the terms that apply to the settlement of the invoice amount.</w:t>
            </w:r>
          </w:p>
        </w:tc>
        <w:tc>
          <w:tcPr>
            <w:tcW w:w="851" w:type="dxa"/>
            <w:hideMark/>
          </w:tcPr>
          <w:p w14:paraId="621F939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xml:space="preserve">0..n </w:t>
            </w:r>
          </w:p>
        </w:tc>
        <w:tc>
          <w:tcPr>
            <w:tcW w:w="1208" w:type="dxa"/>
            <w:hideMark/>
          </w:tcPr>
          <w:p w14:paraId="706D253F"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1646" w:type="dxa"/>
            <w:hideMark/>
          </w:tcPr>
          <w:p w14:paraId="3BC6E0B0"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 as class</w:t>
            </w:r>
          </w:p>
        </w:tc>
      </w:tr>
      <w:tr w:rsidR="00247743" w:rsidRPr="00247743" w14:paraId="44A3D375"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2F3AC3E3" w14:textId="77777777" w:rsidR="00247743" w:rsidRPr="00247743" w:rsidRDefault="00247743" w:rsidP="00247743">
            <w:pPr>
              <w:pStyle w:val="BodyText"/>
              <w:rPr>
                <w:rFonts w:cs="Arial"/>
                <w:sz w:val="20"/>
                <w:szCs w:val="20"/>
              </w:rPr>
            </w:pPr>
            <w:r w:rsidRPr="00247743">
              <w:rPr>
                <w:rFonts w:cs="Arial"/>
                <w:sz w:val="20"/>
                <w:szCs w:val="20"/>
              </w:rPr>
              <w:t>ibt-020</w:t>
            </w:r>
          </w:p>
        </w:tc>
        <w:tc>
          <w:tcPr>
            <w:tcW w:w="728" w:type="dxa"/>
            <w:hideMark/>
          </w:tcPr>
          <w:p w14:paraId="7C79A14B"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612DC589"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Payment terms</w:t>
            </w:r>
          </w:p>
        </w:tc>
        <w:tc>
          <w:tcPr>
            <w:tcW w:w="5517" w:type="dxa"/>
            <w:hideMark/>
          </w:tcPr>
          <w:p w14:paraId="34000C63"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textual description of the payment terms that apply to the amount due for payment (Including description of possible penalties).</w:t>
            </w:r>
          </w:p>
        </w:tc>
        <w:tc>
          <w:tcPr>
            <w:tcW w:w="851" w:type="dxa"/>
            <w:hideMark/>
          </w:tcPr>
          <w:p w14:paraId="00E7EFDC"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0..1 </w:t>
            </w:r>
          </w:p>
        </w:tc>
        <w:tc>
          <w:tcPr>
            <w:tcW w:w="1208" w:type="dxa"/>
            <w:hideMark/>
          </w:tcPr>
          <w:p w14:paraId="5CE97FBF"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38879675"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crd to 0..n via class</w:t>
            </w:r>
          </w:p>
        </w:tc>
      </w:tr>
      <w:tr w:rsidR="00247743" w:rsidRPr="00247743" w14:paraId="53B83EC4"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5BF3F7E2" w14:textId="77777777" w:rsidR="00247743" w:rsidRPr="00247743" w:rsidRDefault="00247743" w:rsidP="00247743">
            <w:pPr>
              <w:pStyle w:val="BodyText"/>
              <w:rPr>
                <w:rFonts w:cs="Arial"/>
                <w:sz w:val="20"/>
                <w:szCs w:val="20"/>
              </w:rPr>
            </w:pPr>
            <w:r w:rsidRPr="00247743">
              <w:rPr>
                <w:rFonts w:cs="Arial"/>
                <w:sz w:val="20"/>
                <w:szCs w:val="20"/>
              </w:rPr>
              <w:t>ibt-178</w:t>
            </w:r>
          </w:p>
        </w:tc>
        <w:tc>
          <w:tcPr>
            <w:tcW w:w="728" w:type="dxa"/>
            <w:hideMark/>
          </w:tcPr>
          <w:p w14:paraId="397984C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05E77A7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Payment Instructions ID</w:t>
            </w:r>
          </w:p>
        </w:tc>
        <w:tc>
          <w:tcPr>
            <w:tcW w:w="5517" w:type="dxa"/>
            <w:hideMark/>
          </w:tcPr>
          <w:p w14:paraId="1C512B14"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An identifier for the payment instructions.</w:t>
            </w:r>
          </w:p>
        </w:tc>
        <w:tc>
          <w:tcPr>
            <w:tcW w:w="851" w:type="dxa"/>
            <w:hideMark/>
          </w:tcPr>
          <w:p w14:paraId="70EE5290"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01E2564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1646" w:type="dxa"/>
            <w:hideMark/>
          </w:tcPr>
          <w:p w14:paraId="2695966B"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5B80C91F"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5E4CD25F" w14:textId="77777777" w:rsidR="00247743" w:rsidRPr="00247743" w:rsidRDefault="00247743" w:rsidP="00247743">
            <w:pPr>
              <w:pStyle w:val="BodyText"/>
              <w:rPr>
                <w:rFonts w:cs="Arial"/>
                <w:sz w:val="20"/>
                <w:szCs w:val="20"/>
              </w:rPr>
            </w:pPr>
            <w:r w:rsidRPr="00247743">
              <w:rPr>
                <w:rFonts w:cs="Arial"/>
                <w:sz w:val="20"/>
                <w:szCs w:val="20"/>
              </w:rPr>
              <w:t>ibt-187</w:t>
            </w:r>
          </w:p>
        </w:tc>
        <w:tc>
          <w:tcPr>
            <w:tcW w:w="728" w:type="dxa"/>
            <w:hideMark/>
          </w:tcPr>
          <w:p w14:paraId="442F794D"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6C4D634D"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Terms payment instructions ID</w:t>
            </w:r>
          </w:p>
        </w:tc>
        <w:tc>
          <w:tcPr>
            <w:tcW w:w="5517" w:type="dxa"/>
            <w:hideMark/>
          </w:tcPr>
          <w:p w14:paraId="6FE76320"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payment instructions that apply to these payment terms.</w:t>
            </w:r>
          </w:p>
        </w:tc>
        <w:tc>
          <w:tcPr>
            <w:tcW w:w="851" w:type="dxa"/>
            <w:hideMark/>
          </w:tcPr>
          <w:p w14:paraId="1AD2C108"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224413DE"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w:t>
            </w:r>
          </w:p>
        </w:tc>
        <w:tc>
          <w:tcPr>
            <w:tcW w:w="1646" w:type="dxa"/>
            <w:hideMark/>
          </w:tcPr>
          <w:p w14:paraId="285B8EC4"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25669EB5"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76B094E2" w14:textId="77777777" w:rsidR="00247743" w:rsidRPr="00247743" w:rsidRDefault="00247743" w:rsidP="00247743">
            <w:pPr>
              <w:pStyle w:val="BodyText"/>
              <w:rPr>
                <w:rFonts w:cs="Arial"/>
                <w:sz w:val="20"/>
                <w:szCs w:val="20"/>
              </w:rPr>
            </w:pPr>
            <w:r w:rsidRPr="00247743">
              <w:rPr>
                <w:rFonts w:cs="Arial"/>
                <w:sz w:val="20"/>
                <w:szCs w:val="20"/>
              </w:rPr>
              <w:t>ibt-176</w:t>
            </w:r>
          </w:p>
        </w:tc>
        <w:tc>
          <w:tcPr>
            <w:tcW w:w="728" w:type="dxa"/>
            <w:hideMark/>
          </w:tcPr>
          <w:p w14:paraId="6F4C8E25"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66F61EF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Terms amount</w:t>
            </w:r>
          </w:p>
        </w:tc>
        <w:tc>
          <w:tcPr>
            <w:tcW w:w="5517" w:type="dxa"/>
            <w:hideMark/>
          </w:tcPr>
          <w:p w14:paraId="0B0E0D59"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payment amount that these terms apply to.</w:t>
            </w:r>
          </w:p>
        </w:tc>
        <w:tc>
          <w:tcPr>
            <w:tcW w:w="851" w:type="dxa"/>
            <w:hideMark/>
          </w:tcPr>
          <w:p w14:paraId="3522C43B"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11CEEE6B"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1646" w:type="dxa"/>
            <w:hideMark/>
          </w:tcPr>
          <w:p w14:paraId="0B53B580"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4C4DD1A6"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6CE349DC" w14:textId="77777777" w:rsidR="00247743" w:rsidRPr="00247743" w:rsidRDefault="00247743" w:rsidP="00247743">
            <w:pPr>
              <w:pStyle w:val="BodyText"/>
              <w:rPr>
                <w:rFonts w:cs="Arial"/>
                <w:sz w:val="20"/>
                <w:szCs w:val="20"/>
              </w:rPr>
            </w:pPr>
            <w:r w:rsidRPr="00247743">
              <w:rPr>
                <w:rFonts w:cs="Arial"/>
                <w:sz w:val="20"/>
                <w:szCs w:val="20"/>
              </w:rPr>
              <w:t>ibt-177</w:t>
            </w:r>
          </w:p>
        </w:tc>
        <w:tc>
          <w:tcPr>
            <w:tcW w:w="728" w:type="dxa"/>
            <w:hideMark/>
          </w:tcPr>
          <w:p w14:paraId="66958165"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1091DEEE"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Terms installment due date</w:t>
            </w:r>
          </w:p>
        </w:tc>
        <w:tc>
          <w:tcPr>
            <w:tcW w:w="5517" w:type="dxa"/>
            <w:hideMark/>
          </w:tcPr>
          <w:p w14:paraId="4721FEC4"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date before end of which the terms amount shall be settled.</w:t>
            </w:r>
          </w:p>
        </w:tc>
        <w:tc>
          <w:tcPr>
            <w:tcW w:w="851" w:type="dxa"/>
            <w:hideMark/>
          </w:tcPr>
          <w:p w14:paraId="7E3788C8"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338749DB"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w:t>
            </w:r>
          </w:p>
        </w:tc>
        <w:tc>
          <w:tcPr>
            <w:tcW w:w="1646" w:type="dxa"/>
            <w:hideMark/>
          </w:tcPr>
          <w:p w14:paraId="0F55092E"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4D876915"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6070A006" w14:textId="77777777" w:rsidR="00247743" w:rsidRPr="00247743" w:rsidRDefault="00247743" w:rsidP="00247743">
            <w:pPr>
              <w:pStyle w:val="BodyText"/>
              <w:rPr>
                <w:rFonts w:cs="Arial"/>
                <w:sz w:val="20"/>
                <w:szCs w:val="20"/>
              </w:rPr>
            </w:pPr>
            <w:r w:rsidRPr="00247743">
              <w:rPr>
                <w:rFonts w:cs="Arial"/>
                <w:sz w:val="20"/>
                <w:szCs w:val="20"/>
              </w:rPr>
              <w:t>ibg-35</w:t>
            </w:r>
          </w:p>
        </w:tc>
        <w:tc>
          <w:tcPr>
            <w:tcW w:w="728" w:type="dxa"/>
            <w:hideMark/>
          </w:tcPr>
          <w:p w14:paraId="5BB7F46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1</w:t>
            </w:r>
          </w:p>
        </w:tc>
        <w:tc>
          <w:tcPr>
            <w:tcW w:w="2983" w:type="dxa"/>
            <w:hideMark/>
          </w:tcPr>
          <w:p w14:paraId="3B27CE50"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Paid amounts</w:t>
            </w:r>
          </w:p>
        </w:tc>
        <w:tc>
          <w:tcPr>
            <w:tcW w:w="5517" w:type="dxa"/>
            <w:hideMark/>
          </w:tcPr>
          <w:p w14:paraId="0122A410"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851" w:type="dxa"/>
            <w:hideMark/>
          </w:tcPr>
          <w:p w14:paraId="28FCBAD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xml:space="preserve">0..n </w:t>
            </w:r>
          </w:p>
        </w:tc>
        <w:tc>
          <w:tcPr>
            <w:tcW w:w="1208" w:type="dxa"/>
            <w:hideMark/>
          </w:tcPr>
          <w:p w14:paraId="02990A2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1646" w:type="dxa"/>
            <w:hideMark/>
          </w:tcPr>
          <w:p w14:paraId="2D2A5EE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29AD0CD7"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5ED72810" w14:textId="77777777" w:rsidR="00247743" w:rsidRPr="00247743" w:rsidRDefault="00247743" w:rsidP="00247743">
            <w:pPr>
              <w:pStyle w:val="BodyText"/>
              <w:rPr>
                <w:rFonts w:cs="Arial"/>
                <w:sz w:val="20"/>
                <w:szCs w:val="20"/>
              </w:rPr>
            </w:pPr>
            <w:r w:rsidRPr="00247743">
              <w:rPr>
                <w:rFonts w:cs="Arial"/>
                <w:sz w:val="20"/>
                <w:szCs w:val="20"/>
              </w:rPr>
              <w:lastRenderedPageBreak/>
              <w:t>ibt-179</w:t>
            </w:r>
          </w:p>
        </w:tc>
        <w:tc>
          <w:tcPr>
            <w:tcW w:w="728" w:type="dxa"/>
            <w:hideMark/>
          </w:tcPr>
          <w:p w14:paraId="7F28DB0E"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5D68A1D8"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Payment identifier</w:t>
            </w:r>
          </w:p>
        </w:tc>
        <w:tc>
          <w:tcPr>
            <w:tcW w:w="5517" w:type="dxa"/>
            <w:hideMark/>
          </w:tcPr>
          <w:p w14:paraId="1215BBC1"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An identifier that references the payment, such as bank transfer identifier.</w:t>
            </w:r>
          </w:p>
        </w:tc>
        <w:tc>
          <w:tcPr>
            <w:tcW w:w="851" w:type="dxa"/>
            <w:hideMark/>
          </w:tcPr>
          <w:p w14:paraId="66D09E3F"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6C53CD7F"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ID</w:t>
            </w:r>
          </w:p>
        </w:tc>
        <w:tc>
          <w:tcPr>
            <w:tcW w:w="1646" w:type="dxa"/>
            <w:hideMark/>
          </w:tcPr>
          <w:p w14:paraId="13687715"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36F3627C"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6ED24E06" w14:textId="77777777" w:rsidR="00247743" w:rsidRPr="00247743" w:rsidRDefault="00247743" w:rsidP="00247743">
            <w:pPr>
              <w:pStyle w:val="BodyText"/>
              <w:rPr>
                <w:rFonts w:cs="Arial"/>
                <w:sz w:val="20"/>
                <w:szCs w:val="20"/>
              </w:rPr>
            </w:pPr>
            <w:r w:rsidRPr="00247743">
              <w:rPr>
                <w:rFonts w:cs="Arial"/>
                <w:sz w:val="20"/>
                <w:szCs w:val="20"/>
              </w:rPr>
              <w:t>ibt-180</w:t>
            </w:r>
          </w:p>
        </w:tc>
        <w:tc>
          <w:tcPr>
            <w:tcW w:w="728" w:type="dxa"/>
            <w:hideMark/>
          </w:tcPr>
          <w:p w14:paraId="150825AF"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749A5475"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Paid amount</w:t>
            </w:r>
          </w:p>
        </w:tc>
        <w:tc>
          <w:tcPr>
            <w:tcW w:w="5517" w:type="dxa"/>
            <w:hideMark/>
          </w:tcPr>
          <w:p w14:paraId="5FA6FAF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amount of the payment in the invoice currency.</w:t>
            </w:r>
          </w:p>
        </w:tc>
        <w:tc>
          <w:tcPr>
            <w:tcW w:w="851" w:type="dxa"/>
            <w:hideMark/>
          </w:tcPr>
          <w:p w14:paraId="23F60C3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1..1</w:t>
            </w:r>
          </w:p>
        </w:tc>
        <w:tc>
          <w:tcPr>
            <w:tcW w:w="1208" w:type="dxa"/>
            <w:hideMark/>
          </w:tcPr>
          <w:p w14:paraId="313FDFA4"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Amount</w:t>
            </w:r>
          </w:p>
        </w:tc>
        <w:tc>
          <w:tcPr>
            <w:tcW w:w="1646" w:type="dxa"/>
            <w:hideMark/>
          </w:tcPr>
          <w:p w14:paraId="3AA3BF6C"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11E8C582"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3215F721" w14:textId="77777777" w:rsidR="00247743" w:rsidRPr="00247743" w:rsidRDefault="00247743" w:rsidP="00247743">
            <w:pPr>
              <w:pStyle w:val="BodyText"/>
              <w:rPr>
                <w:rFonts w:cs="Arial"/>
                <w:sz w:val="20"/>
                <w:szCs w:val="20"/>
              </w:rPr>
            </w:pPr>
            <w:r w:rsidRPr="00247743">
              <w:rPr>
                <w:rFonts w:cs="Arial"/>
                <w:sz w:val="20"/>
                <w:szCs w:val="20"/>
              </w:rPr>
              <w:t>ibt-181</w:t>
            </w:r>
          </w:p>
        </w:tc>
        <w:tc>
          <w:tcPr>
            <w:tcW w:w="728" w:type="dxa"/>
            <w:hideMark/>
          </w:tcPr>
          <w:p w14:paraId="0FB67CCA"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66DE1604"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date when the paid amount is debited to the invoice.</w:t>
            </w:r>
          </w:p>
        </w:tc>
        <w:tc>
          <w:tcPr>
            <w:tcW w:w="5517" w:type="dxa"/>
            <w:hideMark/>
          </w:tcPr>
          <w:p w14:paraId="70FF7FFA"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date when the prepaid amount was received by the seller.</w:t>
            </w:r>
          </w:p>
        </w:tc>
        <w:tc>
          <w:tcPr>
            <w:tcW w:w="851" w:type="dxa"/>
            <w:hideMark/>
          </w:tcPr>
          <w:p w14:paraId="14DD8293"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10E6F27C"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Date</w:t>
            </w:r>
          </w:p>
        </w:tc>
        <w:tc>
          <w:tcPr>
            <w:tcW w:w="1646" w:type="dxa"/>
            <w:hideMark/>
          </w:tcPr>
          <w:p w14:paraId="6E06B208"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21DA5198"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29EDD595" w14:textId="77777777" w:rsidR="00247743" w:rsidRPr="00247743" w:rsidRDefault="00247743" w:rsidP="00247743">
            <w:pPr>
              <w:pStyle w:val="BodyText"/>
              <w:rPr>
                <w:rFonts w:cs="Arial"/>
                <w:sz w:val="20"/>
                <w:szCs w:val="20"/>
              </w:rPr>
            </w:pPr>
            <w:r w:rsidRPr="00247743">
              <w:rPr>
                <w:rFonts w:cs="Arial"/>
                <w:sz w:val="20"/>
                <w:szCs w:val="20"/>
              </w:rPr>
              <w:t>ibt-182</w:t>
            </w:r>
          </w:p>
        </w:tc>
        <w:tc>
          <w:tcPr>
            <w:tcW w:w="728" w:type="dxa"/>
            <w:hideMark/>
          </w:tcPr>
          <w:p w14:paraId="2427884D"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1BA4BD4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Payment type</w:t>
            </w:r>
          </w:p>
        </w:tc>
        <w:tc>
          <w:tcPr>
            <w:tcW w:w="5517" w:type="dxa"/>
            <w:hideMark/>
          </w:tcPr>
          <w:p w14:paraId="19FE1554"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type of the the payment.</w:t>
            </w:r>
          </w:p>
        </w:tc>
        <w:tc>
          <w:tcPr>
            <w:tcW w:w="851" w:type="dxa"/>
            <w:hideMark/>
          </w:tcPr>
          <w:p w14:paraId="4384E46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5C3AEF53"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Code</w:t>
            </w:r>
          </w:p>
        </w:tc>
        <w:tc>
          <w:tcPr>
            <w:tcW w:w="1646" w:type="dxa"/>
            <w:hideMark/>
          </w:tcPr>
          <w:p w14:paraId="747AB0B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783B708A"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4F790A76" w14:textId="77777777" w:rsidR="00247743" w:rsidRPr="00247743" w:rsidRDefault="00247743" w:rsidP="00247743">
            <w:pPr>
              <w:pStyle w:val="BodyText"/>
              <w:rPr>
                <w:rFonts w:cs="Arial"/>
                <w:sz w:val="20"/>
                <w:szCs w:val="20"/>
              </w:rPr>
            </w:pPr>
            <w:r w:rsidRPr="00247743">
              <w:rPr>
                <w:rFonts w:cs="Arial"/>
                <w:sz w:val="20"/>
                <w:szCs w:val="20"/>
              </w:rPr>
              <w:t>ibt-183</w:t>
            </w:r>
          </w:p>
        </w:tc>
        <w:tc>
          <w:tcPr>
            <w:tcW w:w="728" w:type="dxa"/>
            <w:hideMark/>
          </w:tcPr>
          <w:p w14:paraId="71932D53"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363ECEE6"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Order reference</w:t>
            </w:r>
          </w:p>
        </w:tc>
        <w:tc>
          <w:tcPr>
            <w:tcW w:w="5517" w:type="dxa"/>
            <w:hideMark/>
          </w:tcPr>
          <w:p w14:paraId="2294303D"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An identifier for a referenced purchase order, issued by the Buyer.</w:t>
            </w:r>
          </w:p>
        </w:tc>
        <w:tc>
          <w:tcPr>
            <w:tcW w:w="851" w:type="dxa"/>
            <w:hideMark/>
          </w:tcPr>
          <w:p w14:paraId="2A0B501B"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0F0CDB47"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Optional</w:t>
            </w:r>
          </w:p>
        </w:tc>
        <w:tc>
          <w:tcPr>
            <w:tcW w:w="1646" w:type="dxa"/>
            <w:hideMark/>
          </w:tcPr>
          <w:p w14:paraId="1C6560B3"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6E54015E"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1B596335" w14:textId="77777777" w:rsidR="00247743" w:rsidRPr="00247743" w:rsidRDefault="00247743" w:rsidP="00247743">
            <w:pPr>
              <w:pStyle w:val="BodyText"/>
              <w:rPr>
                <w:rFonts w:cs="Arial"/>
                <w:sz w:val="20"/>
                <w:szCs w:val="20"/>
              </w:rPr>
            </w:pPr>
            <w:r w:rsidRPr="00247743">
              <w:rPr>
                <w:rFonts w:cs="Arial"/>
                <w:sz w:val="20"/>
                <w:szCs w:val="20"/>
              </w:rPr>
              <w:t>ibt-184</w:t>
            </w:r>
          </w:p>
        </w:tc>
        <w:tc>
          <w:tcPr>
            <w:tcW w:w="728" w:type="dxa"/>
            <w:hideMark/>
          </w:tcPr>
          <w:p w14:paraId="4F3FB28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2983" w:type="dxa"/>
            <w:hideMark/>
          </w:tcPr>
          <w:p w14:paraId="59AFFF4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Despatch advice reference</w:t>
            </w:r>
          </w:p>
        </w:tc>
        <w:tc>
          <w:tcPr>
            <w:tcW w:w="5517" w:type="dxa"/>
            <w:hideMark/>
          </w:tcPr>
          <w:p w14:paraId="4FE1A07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An identifier for a referenced despatch advice.</w:t>
            </w:r>
          </w:p>
        </w:tc>
        <w:tc>
          <w:tcPr>
            <w:tcW w:w="851" w:type="dxa"/>
            <w:hideMark/>
          </w:tcPr>
          <w:p w14:paraId="1DD59BE5"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26CA6F8B"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Optional</w:t>
            </w:r>
          </w:p>
        </w:tc>
        <w:tc>
          <w:tcPr>
            <w:tcW w:w="1646" w:type="dxa"/>
            <w:hideMark/>
          </w:tcPr>
          <w:p w14:paraId="2C5C5C7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3CB9C9D7"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27C55F92" w14:textId="77777777" w:rsidR="00247743" w:rsidRPr="00247743" w:rsidRDefault="00247743" w:rsidP="00247743">
            <w:pPr>
              <w:pStyle w:val="BodyText"/>
              <w:rPr>
                <w:rFonts w:cs="Arial"/>
                <w:sz w:val="20"/>
                <w:szCs w:val="20"/>
              </w:rPr>
            </w:pPr>
            <w:r w:rsidRPr="00247743">
              <w:rPr>
                <w:rFonts w:cs="Arial"/>
                <w:sz w:val="20"/>
                <w:szCs w:val="20"/>
              </w:rPr>
              <w:t>ibg-30</w:t>
            </w:r>
          </w:p>
        </w:tc>
        <w:tc>
          <w:tcPr>
            <w:tcW w:w="728" w:type="dxa"/>
            <w:hideMark/>
          </w:tcPr>
          <w:p w14:paraId="59F03795"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6F913D45"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LINE TAX INFORMATION</w:t>
            </w:r>
          </w:p>
        </w:tc>
        <w:tc>
          <w:tcPr>
            <w:tcW w:w="5517" w:type="dxa"/>
            <w:hideMark/>
          </w:tcPr>
          <w:p w14:paraId="31E880B8"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group of business terms providing information about the TAX applicable for the goods and services invoiced on the Invoice line.</w:t>
            </w:r>
          </w:p>
        </w:tc>
        <w:tc>
          <w:tcPr>
            <w:tcW w:w="851" w:type="dxa"/>
            <w:hideMark/>
          </w:tcPr>
          <w:p w14:paraId="3F9EE80A"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1..n </w:t>
            </w:r>
          </w:p>
        </w:tc>
        <w:tc>
          <w:tcPr>
            <w:tcW w:w="1208" w:type="dxa"/>
            <w:hideMark/>
          </w:tcPr>
          <w:p w14:paraId="4E388F44"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Group</w:t>
            </w:r>
          </w:p>
        </w:tc>
        <w:tc>
          <w:tcPr>
            <w:tcW w:w="1646" w:type="dxa"/>
            <w:hideMark/>
          </w:tcPr>
          <w:p w14:paraId="38F22673"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Crd from 1..1</w:t>
            </w:r>
          </w:p>
        </w:tc>
      </w:tr>
      <w:tr w:rsidR="00247743" w:rsidRPr="00247743" w14:paraId="30F7855C"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3E81228F" w14:textId="77777777" w:rsidR="00247743" w:rsidRPr="00247743" w:rsidRDefault="00247743" w:rsidP="00247743">
            <w:pPr>
              <w:pStyle w:val="BodyText"/>
              <w:rPr>
                <w:rFonts w:cs="Arial"/>
                <w:sz w:val="20"/>
                <w:szCs w:val="20"/>
              </w:rPr>
            </w:pPr>
            <w:r w:rsidRPr="00247743">
              <w:rPr>
                <w:rFonts w:cs="Arial"/>
                <w:sz w:val="20"/>
                <w:szCs w:val="20"/>
              </w:rPr>
              <w:t>ibt-166</w:t>
            </w:r>
          </w:p>
        </w:tc>
        <w:tc>
          <w:tcPr>
            <w:tcW w:w="728" w:type="dxa"/>
            <w:hideMark/>
          </w:tcPr>
          <w:p w14:paraId="7B179F8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545057EF"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Unit TAX</w:t>
            </w:r>
          </w:p>
        </w:tc>
        <w:tc>
          <w:tcPr>
            <w:tcW w:w="5517" w:type="dxa"/>
            <w:hideMark/>
          </w:tcPr>
          <w:p w14:paraId="294A4DC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 TAX amount that applied to each item unit.</w:t>
            </w:r>
          </w:p>
        </w:tc>
        <w:tc>
          <w:tcPr>
            <w:tcW w:w="851" w:type="dxa"/>
            <w:hideMark/>
          </w:tcPr>
          <w:p w14:paraId="2295CE7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681E6D8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Amount</w:t>
            </w:r>
          </w:p>
        </w:tc>
        <w:tc>
          <w:tcPr>
            <w:tcW w:w="1646" w:type="dxa"/>
            <w:hideMark/>
          </w:tcPr>
          <w:p w14:paraId="7E19705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26E89FA2"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22C3E67A" w14:textId="77777777" w:rsidR="00247743" w:rsidRPr="00247743" w:rsidRDefault="00247743" w:rsidP="00247743">
            <w:pPr>
              <w:pStyle w:val="BodyText"/>
              <w:rPr>
                <w:rFonts w:cs="Arial"/>
                <w:sz w:val="20"/>
                <w:szCs w:val="20"/>
              </w:rPr>
            </w:pPr>
            <w:r w:rsidRPr="00247743">
              <w:rPr>
                <w:rFonts w:cs="Arial"/>
                <w:sz w:val="20"/>
                <w:szCs w:val="20"/>
              </w:rPr>
              <w:t>ibt-185</w:t>
            </w:r>
          </w:p>
        </w:tc>
        <w:tc>
          <w:tcPr>
            <w:tcW w:w="728" w:type="dxa"/>
            <w:hideMark/>
          </w:tcPr>
          <w:p w14:paraId="506D97CF"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1765B09A"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TAX exemption reason text</w:t>
            </w:r>
          </w:p>
        </w:tc>
        <w:tc>
          <w:tcPr>
            <w:tcW w:w="5517" w:type="dxa"/>
            <w:hideMark/>
          </w:tcPr>
          <w:p w14:paraId="3334B39A"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textual statement of the reason why the line amount is exempted from TAX or why no TAX is being charged</w:t>
            </w:r>
          </w:p>
        </w:tc>
        <w:tc>
          <w:tcPr>
            <w:tcW w:w="851" w:type="dxa"/>
            <w:hideMark/>
          </w:tcPr>
          <w:p w14:paraId="07DAE281"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7330343E"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Code</w:t>
            </w:r>
          </w:p>
        </w:tc>
        <w:tc>
          <w:tcPr>
            <w:tcW w:w="1646" w:type="dxa"/>
            <w:hideMark/>
          </w:tcPr>
          <w:p w14:paraId="159F9A21"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2692019A"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4540D3CE" w14:textId="77777777" w:rsidR="00247743" w:rsidRPr="00247743" w:rsidRDefault="00247743" w:rsidP="00247743">
            <w:pPr>
              <w:pStyle w:val="BodyText"/>
              <w:rPr>
                <w:rFonts w:cs="Arial"/>
                <w:sz w:val="20"/>
                <w:szCs w:val="20"/>
              </w:rPr>
            </w:pPr>
            <w:r w:rsidRPr="00247743">
              <w:rPr>
                <w:rFonts w:cs="Arial"/>
                <w:sz w:val="20"/>
                <w:szCs w:val="20"/>
              </w:rPr>
              <w:t>ibt-186</w:t>
            </w:r>
          </w:p>
        </w:tc>
        <w:tc>
          <w:tcPr>
            <w:tcW w:w="728" w:type="dxa"/>
            <w:hideMark/>
          </w:tcPr>
          <w:p w14:paraId="630A6A63"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21A04F0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TAX exemption reason code</w:t>
            </w:r>
          </w:p>
        </w:tc>
        <w:tc>
          <w:tcPr>
            <w:tcW w:w="5517" w:type="dxa"/>
            <w:hideMark/>
          </w:tcPr>
          <w:p w14:paraId="1E048B13"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 coded statement of the reason for why the line amount is exempted from TAX.</w:t>
            </w:r>
          </w:p>
        </w:tc>
        <w:tc>
          <w:tcPr>
            <w:tcW w:w="851" w:type="dxa"/>
            <w:hideMark/>
          </w:tcPr>
          <w:p w14:paraId="2F580EF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604353B3"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170B463B"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1ED1477C"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4A544550" w14:textId="77777777" w:rsidR="00247743" w:rsidRPr="00247743" w:rsidRDefault="00247743" w:rsidP="00247743">
            <w:pPr>
              <w:pStyle w:val="BodyText"/>
              <w:rPr>
                <w:rFonts w:cs="Arial"/>
                <w:sz w:val="20"/>
                <w:szCs w:val="20"/>
              </w:rPr>
            </w:pPr>
            <w:r w:rsidRPr="00247743">
              <w:rPr>
                <w:rFonts w:cs="Arial"/>
                <w:sz w:val="20"/>
                <w:szCs w:val="20"/>
              </w:rPr>
              <w:t>ibt-167</w:t>
            </w:r>
          </w:p>
        </w:tc>
        <w:tc>
          <w:tcPr>
            <w:tcW w:w="728" w:type="dxa"/>
            <w:hideMark/>
          </w:tcPr>
          <w:p w14:paraId="1DF3FC22"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341C77AC"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Tax Scheme</w:t>
            </w:r>
          </w:p>
        </w:tc>
        <w:tc>
          <w:tcPr>
            <w:tcW w:w="5517" w:type="dxa"/>
            <w:hideMark/>
          </w:tcPr>
          <w:p w14:paraId="4327DAB9"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code indicating the type of tax</w:t>
            </w:r>
          </w:p>
        </w:tc>
        <w:tc>
          <w:tcPr>
            <w:tcW w:w="851" w:type="dxa"/>
            <w:hideMark/>
          </w:tcPr>
          <w:p w14:paraId="6AFED1DB"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4CC5B8EB"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Scheme</w:t>
            </w:r>
          </w:p>
        </w:tc>
        <w:tc>
          <w:tcPr>
            <w:tcW w:w="1646" w:type="dxa"/>
            <w:hideMark/>
          </w:tcPr>
          <w:p w14:paraId="23F8E761"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bl>
    <w:p w14:paraId="2174732C" w14:textId="77777777" w:rsidR="00C17ED5" w:rsidRDefault="00C17ED5" w:rsidP="00C17ED5">
      <w:pPr>
        <w:pStyle w:val="BodyText"/>
      </w:pPr>
    </w:p>
    <w:p w14:paraId="39A9578C" w14:textId="77777777" w:rsidR="00C17ED5" w:rsidRDefault="00C17ED5" w:rsidP="00C17ED5">
      <w:pPr>
        <w:pStyle w:val="BodyText"/>
      </w:pPr>
    </w:p>
    <w:p w14:paraId="4E6EC25A" w14:textId="246E61C4" w:rsidR="00C17ED5" w:rsidRPr="00C17ED5" w:rsidRDefault="00C17ED5" w:rsidP="00C17ED5">
      <w:pPr>
        <w:pStyle w:val="BodyText"/>
        <w:sectPr w:rsidR="00C17ED5" w:rsidRPr="00C17ED5" w:rsidSect="00246E10">
          <w:pgSz w:w="16838" w:h="11906" w:orient="landscape" w:code="9"/>
          <w:pgMar w:top="1440" w:right="1440" w:bottom="993" w:left="1440" w:header="720" w:footer="471" w:gutter="0"/>
          <w:cols w:space="720"/>
          <w:titlePg/>
          <w:docGrid w:linePitch="360"/>
        </w:sectPr>
      </w:pPr>
    </w:p>
    <w:p w14:paraId="4EF16E55" w14:textId="4653A2BE" w:rsidR="00A41C0C" w:rsidRDefault="00A41C0C" w:rsidP="00A41C0C">
      <w:pPr>
        <w:pStyle w:val="Heading1"/>
      </w:pPr>
      <w:bookmarkStart w:id="47" w:name="_Toc59461685"/>
      <w:r>
        <w:lastRenderedPageBreak/>
        <w:t>Applying the PINT</w:t>
      </w:r>
      <w:bookmarkEnd w:id="47"/>
    </w:p>
    <w:p w14:paraId="3826C875" w14:textId="33C09A31" w:rsidR="00E50068" w:rsidRPr="007679ED" w:rsidRDefault="00E50068" w:rsidP="0034449F">
      <w:pPr>
        <w:pStyle w:val="Heading2"/>
      </w:pPr>
      <w:bookmarkStart w:id="48" w:name="_Toc59461686"/>
      <w:r w:rsidRPr="007679ED">
        <w:t>Parties</w:t>
      </w:r>
      <w:bookmarkEnd w:id="39"/>
      <w:bookmarkEnd w:id="48"/>
    </w:p>
    <w:p w14:paraId="42E4FAD5" w14:textId="77777777" w:rsidR="00E50068" w:rsidRPr="007679ED" w:rsidRDefault="00E50068" w:rsidP="00E50068">
      <w:pPr>
        <w:pStyle w:val="BodyText"/>
        <w:rPr>
          <w:noProof w:val="0"/>
        </w:rPr>
      </w:pPr>
      <w:r w:rsidRPr="007679ED">
        <w:rPr>
          <w:noProof w:val="0"/>
        </w:rPr>
        <w:t>The following roles may be specified. The same actor may play more than one role depending on the handling routine.</w:t>
      </w:r>
    </w:p>
    <w:p w14:paraId="3905049A" w14:textId="77777777" w:rsidR="00E50068" w:rsidRPr="007679ED" w:rsidRDefault="00E50068" w:rsidP="0034449F">
      <w:pPr>
        <w:pStyle w:val="Heading3"/>
      </w:pPr>
      <w:bookmarkStart w:id="49" w:name="_Toc59461687"/>
      <w:r w:rsidRPr="007679ED">
        <w:t>Seller (</w:t>
      </w:r>
      <w:proofErr w:type="spellStart"/>
      <w:r w:rsidRPr="007679ED">
        <w:t>AccountingSupplierParty</w:t>
      </w:r>
      <w:proofErr w:type="spellEnd"/>
      <w:r w:rsidRPr="007679ED">
        <w:t>)</w:t>
      </w:r>
      <w:bookmarkEnd w:id="49"/>
    </w:p>
    <w:p w14:paraId="108E5559" w14:textId="77777777" w:rsidR="00E50068" w:rsidRPr="007679ED" w:rsidRDefault="00E50068" w:rsidP="00E50068">
      <w:pPr>
        <w:pStyle w:val="BodyText"/>
        <w:rPr>
          <w:noProof w:val="0"/>
        </w:rPr>
      </w:pPr>
      <w:r w:rsidRPr="007679ED">
        <w:rPr>
          <w:noProof w:val="0"/>
        </w:rPr>
        <w:t xml:space="preserve">Seller is mandatory information and provided in element </w:t>
      </w:r>
      <w:proofErr w:type="spellStart"/>
      <w:proofErr w:type="gramStart"/>
      <w:r w:rsidRPr="007679ED">
        <w:rPr>
          <w:noProof w:val="0"/>
        </w:rPr>
        <w:t>cac:AccountingSupplierParty</w:t>
      </w:r>
      <w:proofErr w:type="spellEnd"/>
      <w:proofErr w:type="gramEnd"/>
    </w:p>
    <w:p w14:paraId="413A62CE" w14:textId="19DBBAAB" w:rsidR="00E50068" w:rsidRPr="007679ED" w:rsidRDefault="00E50068" w:rsidP="0034449F">
      <w:pPr>
        <w:pStyle w:val="Heading3"/>
      </w:pPr>
      <w:bookmarkStart w:id="50" w:name="_Toc59461688"/>
      <w:r w:rsidRPr="007679ED">
        <w:t>Buyer (</w:t>
      </w:r>
      <w:proofErr w:type="spellStart"/>
      <w:r w:rsidRPr="007679ED">
        <w:t>AccountingCustomerParty</w:t>
      </w:r>
      <w:proofErr w:type="spellEnd"/>
      <w:r w:rsidRPr="007679ED">
        <w:t>)</w:t>
      </w:r>
      <w:bookmarkEnd w:id="50"/>
    </w:p>
    <w:p w14:paraId="5E84B0F6" w14:textId="6F3CE576" w:rsidR="00EA4147" w:rsidRPr="007679ED" w:rsidRDefault="00E50068" w:rsidP="00EA4147">
      <w:pPr>
        <w:pStyle w:val="BodyText"/>
        <w:rPr>
          <w:noProof w:val="0"/>
        </w:rPr>
      </w:pPr>
      <w:r w:rsidRPr="007679ED">
        <w:rPr>
          <w:noProof w:val="0"/>
        </w:rPr>
        <w:t>Buyer</w:t>
      </w:r>
      <w:r w:rsidR="00EA4147" w:rsidRPr="007679ED">
        <w:rPr>
          <w:noProof w:val="0"/>
        </w:rPr>
        <w:t xml:space="preserve"> is mandatory information and provided in element </w:t>
      </w:r>
      <w:proofErr w:type="spellStart"/>
      <w:proofErr w:type="gramStart"/>
      <w:r w:rsidR="00EA4147" w:rsidRPr="007679ED">
        <w:rPr>
          <w:noProof w:val="0"/>
        </w:rPr>
        <w:t>cac:AccountingCustomerParty</w:t>
      </w:r>
      <w:proofErr w:type="spellEnd"/>
      <w:proofErr w:type="gramEnd"/>
    </w:p>
    <w:p w14:paraId="725E06C5" w14:textId="69A16FAB" w:rsidR="00E50068" w:rsidRPr="007679ED" w:rsidRDefault="00E50068" w:rsidP="0034449F">
      <w:pPr>
        <w:pStyle w:val="Heading3"/>
      </w:pPr>
      <w:bookmarkStart w:id="51" w:name="_Toc59461689"/>
      <w:r w:rsidRPr="007679ED">
        <w:t>Payment receiver (</w:t>
      </w:r>
      <w:proofErr w:type="spellStart"/>
      <w:r w:rsidRPr="007679ED">
        <w:t>PayeeParty</w:t>
      </w:r>
      <w:proofErr w:type="spellEnd"/>
      <w:r w:rsidRPr="007679ED">
        <w:t>)</w:t>
      </w:r>
      <w:bookmarkEnd w:id="51"/>
    </w:p>
    <w:p w14:paraId="1C3695A6" w14:textId="77777777" w:rsidR="00E50068" w:rsidRPr="007679ED" w:rsidRDefault="00E50068" w:rsidP="00E50068">
      <w:pPr>
        <w:pStyle w:val="BodyText"/>
        <w:rPr>
          <w:noProof w:val="0"/>
        </w:rPr>
      </w:pPr>
      <w:r w:rsidRPr="007679ED">
        <w:rPr>
          <w:noProof w:val="0"/>
        </w:rPr>
        <w:t>Payment receiver is optional information. If this information is not supplied, the seller is the payment receiver. When payee information is sent this is indicating that a factoring situation is being documented.</w:t>
      </w:r>
    </w:p>
    <w:p w14:paraId="31DB933B" w14:textId="79A5A20D" w:rsidR="00EA4147" w:rsidRPr="007679ED" w:rsidRDefault="00EA4147" w:rsidP="0034449F">
      <w:pPr>
        <w:pStyle w:val="Heading3"/>
      </w:pPr>
      <w:bookmarkStart w:id="52" w:name="_Toc59461690"/>
      <w:r w:rsidRPr="007679ED">
        <w:t>UBL example for party information</w:t>
      </w:r>
      <w:bookmarkEnd w:id="52"/>
    </w:p>
    <w:p w14:paraId="4FAC03E4" w14:textId="1E6105D0" w:rsidR="00EA4147" w:rsidRPr="007679ED" w:rsidRDefault="00EA4147" w:rsidP="00EA4147">
      <w:r w:rsidRPr="007679ED">
        <w:t xml:space="preserve">Following is an example of party information for a seller. Party information for other parties is </w:t>
      </w:r>
      <w:r w:rsidR="000D70F7" w:rsidRPr="007679ED">
        <w:t>identically</w:t>
      </w:r>
      <w:r w:rsidRPr="007679ED">
        <w:t xml:space="preserve"> structured but the details and mandatory element differ as defined in the data model.</w:t>
      </w:r>
    </w:p>
    <w:p w14:paraId="151E2A48" w14:textId="77777777" w:rsidR="00EA4147" w:rsidRPr="007679ED" w:rsidRDefault="00EA4147" w:rsidP="00EA4147"/>
    <w:p w14:paraId="4148C793"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bookmarkStart w:id="53" w:name="_5kaltu8s9hme" w:colFirst="0" w:colLast="0"/>
      <w:bookmarkEnd w:id="53"/>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cac:AccountingSupplierParty</w:t>
      </w:r>
      <w:r w:rsidRPr="007679ED">
        <w:rPr>
          <w:rFonts w:ascii="Courier New" w:hAnsi="Courier New" w:cs="Courier New"/>
          <w:noProof/>
          <w:color w:val="0000FF"/>
          <w:sz w:val="18"/>
          <w:szCs w:val="18"/>
        </w:rPr>
        <w:t>&gt;</w:t>
      </w:r>
    </w:p>
    <w:p w14:paraId="201D2DD1" w14:textId="6246BA7E"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w:t>
      </w:r>
      <w:r w:rsidRPr="007679ED">
        <w:rPr>
          <w:rFonts w:ascii="Courier New" w:hAnsi="Courier New" w:cs="Courier New"/>
          <w:noProof/>
          <w:color w:val="0000FF"/>
          <w:sz w:val="18"/>
          <w:szCs w:val="18"/>
        </w:rPr>
        <w:t>&gt;</w:t>
      </w:r>
    </w:p>
    <w:p w14:paraId="1A73757B" w14:textId="4E6D51A8"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cbc:EndpointID</w:t>
      </w:r>
      <w:r w:rsidRPr="007679ED">
        <w:rPr>
          <w:rFonts w:ascii="Courier New" w:hAnsi="Courier New" w:cs="Courier New"/>
          <w:noProof/>
          <w:color w:val="0000FF"/>
          <w:sz w:val="18"/>
          <w:szCs w:val="18"/>
        </w:rPr>
        <w:t xml:space="preserve"> </w:t>
      </w:r>
      <w:r w:rsidRPr="007679ED">
        <w:rPr>
          <w:rFonts w:ascii="Courier New" w:hAnsi="Courier New" w:cs="Courier New"/>
          <w:noProof/>
          <w:color w:val="FF0000"/>
          <w:sz w:val="18"/>
          <w:szCs w:val="18"/>
        </w:rPr>
        <w:t>schemeID</w:t>
      </w:r>
      <w:r w:rsidRPr="007679ED">
        <w:rPr>
          <w:rFonts w:ascii="Courier New" w:hAnsi="Courier New" w:cs="Courier New"/>
          <w:noProof/>
          <w:color w:val="0000FF"/>
          <w:sz w:val="18"/>
          <w:szCs w:val="18"/>
        </w:rPr>
        <w:t>="</w:t>
      </w:r>
      <w:r w:rsidRPr="007679ED">
        <w:rPr>
          <w:rFonts w:ascii="Courier New" w:hAnsi="Courier New" w:cs="Courier New"/>
          <w:noProof/>
          <w:sz w:val="18"/>
          <w:szCs w:val="18"/>
        </w:rPr>
        <w:t>0088</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7300010000001</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cbc:EndpointID</w:t>
      </w:r>
      <w:r w:rsidRPr="007679ED">
        <w:rPr>
          <w:rFonts w:ascii="Courier New" w:hAnsi="Courier New" w:cs="Courier New"/>
          <w:noProof/>
          <w:color w:val="0000FF"/>
          <w:sz w:val="18"/>
          <w:szCs w:val="18"/>
        </w:rPr>
        <w:t>&gt;</w:t>
      </w:r>
    </w:p>
    <w:p w14:paraId="5A6EBF42"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cac:PartyIdentification</w:t>
      </w:r>
      <w:r w:rsidRPr="007679ED">
        <w:rPr>
          <w:rFonts w:ascii="Courier New" w:hAnsi="Courier New" w:cs="Courier New"/>
          <w:noProof/>
          <w:color w:val="0000FF"/>
          <w:sz w:val="18"/>
          <w:szCs w:val="18"/>
        </w:rPr>
        <w:t>&gt;</w:t>
      </w:r>
    </w:p>
    <w:p w14:paraId="65AC1D11" w14:textId="57F0BC3D"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cbc:ID</w:t>
      </w:r>
      <w:r w:rsidRPr="007679ED">
        <w:rPr>
          <w:rFonts w:ascii="Courier New" w:hAnsi="Courier New" w:cs="Courier New"/>
          <w:noProof/>
          <w:color w:val="0000FF"/>
          <w:sz w:val="18"/>
          <w:szCs w:val="18"/>
        </w:rPr>
        <w:t xml:space="preserve"> </w:t>
      </w:r>
      <w:r w:rsidRPr="007679ED">
        <w:rPr>
          <w:rFonts w:ascii="Courier New" w:hAnsi="Courier New" w:cs="Courier New"/>
          <w:noProof/>
          <w:color w:val="FF0000"/>
          <w:sz w:val="18"/>
          <w:szCs w:val="18"/>
        </w:rPr>
        <w:t>schemeID</w:t>
      </w:r>
      <w:r w:rsidRPr="007679ED">
        <w:rPr>
          <w:rFonts w:ascii="Courier New" w:hAnsi="Courier New" w:cs="Courier New"/>
          <w:noProof/>
          <w:color w:val="0000FF"/>
          <w:sz w:val="18"/>
          <w:szCs w:val="18"/>
        </w:rPr>
        <w:t>="</w:t>
      </w:r>
      <w:r w:rsidRPr="007679ED">
        <w:rPr>
          <w:rFonts w:ascii="Courier New" w:hAnsi="Courier New" w:cs="Courier New"/>
          <w:noProof/>
          <w:sz w:val="18"/>
          <w:szCs w:val="18"/>
        </w:rPr>
        <w:t>0088</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7300010000001</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cbc:ID</w:t>
      </w:r>
      <w:r w:rsidRPr="007679ED">
        <w:rPr>
          <w:rFonts w:ascii="Courier New" w:hAnsi="Courier New" w:cs="Courier New"/>
          <w:noProof/>
          <w:color w:val="0000FF"/>
          <w:sz w:val="18"/>
          <w:szCs w:val="18"/>
        </w:rPr>
        <w:t>&gt;</w:t>
      </w:r>
    </w:p>
    <w:p w14:paraId="16E40A11" w14:textId="41D844CD"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cac:PartyIdentification</w:t>
      </w:r>
      <w:r w:rsidRPr="007679ED">
        <w:rPr>
          <w:rFonts w:ascii="Courier New" w:hAnsi="Courier New" w:cs="Courier New"/>
          <w:noProof/>
          <w:color w:val="0000FF"/>
          <w:sz w:val="18"/>
          <w:szCs w:val="18"/>
        </w:rPr>
        <w:t>&gt;</w:t>
      </w:r>
    </w:p>
    <w:p w14:paraId="4562EF70" w14:textId="20D4384D"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cac:PartyName</w:t>
      </w:r>
      <w:r w:rsidRPr="007679ED">
        <w:rPr>
          <w:rFonts w:ascii="Courier New" w:hAnsi="Courier New" w:cs="Courier New"/>
          <w:noProof/>
          <w:color w:val="0000FF"/>
          <w:sz w:val="18"/>
          <w:szCs w:val="18"/>
        </w:rPr>
        <w:t>&gt;</w:t>
      </w:r>
    </w:p>
    <w:p w14:paraId="7F887D8A" w14:textId="4CA97822"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cbc:Name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SupplierTradingName Ltd.</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cbc:Name</w:t>
      </w:r>
      <w:r w:rsidRPr="007679ED">
        <w:rPr>
          <w:rFonts w:ascii="Courier New" w:hAnsi="Courier New" w:cs="Courier New"/>
          <w:noProof/>
          <w:color w:val="0000FF"/>
          <w:sz w:val="18"/>
          <w:szCs w:val="18"/>
        </w:rPr>
        <w:t>&gt;</w:t>
      </w:r>
    </w:p>
    <w:p w14:paraId="32451FE1" w14:textId="1C72853F"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cac:PartyName</w:t>
      </w:r>
      <w:r w:rsidRPr="007679ED">
        <w:rPr>
          <w:rFonts w:ascii="Courier New" w:hAnsi="Courier New" w:cs="Courier New"/>
          <w:noProof/>
          <w:color w:val="0000FF"/>
          <w:sz w:val="18"/>
          <w:szCs w:val="18"/>
        </w:rPr>
        <w:t>&gt;</w:t>
      </w:r>
    </w:p>
    <w:p w14:paraId="20E4C13F" w14:textId="360D1D9A"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cac:PostalAddress</w:t>
      </w:r>
      <w:r w:rsidRPr="007679ED">
        <w:rPr>
          <w:rFonts w:ascii="Courier New" w:hAnsi="Courier New" w:cs="Courier New"/>
          <w:noProof/>
          <w:color w:val="0000FF"/>
          <w:sz w:val="18"/>
          <w:szCs w:val="18"/>
        </w:rPr>
        <w:t>&gt;</w:t>
      </w:r>
    </w:p>
    <w:p w14:paraId="02D664CF" w14:textId="7A588CF4"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cbc:StreetName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Main street 1</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cbc:StreetName</w:t>
      </w:r>
      <w:r w:rsidRPr="007679ED">
        <w:rPr>
          <w:rFonts w:ascii="Courier New" w:hAnsi="Courier New" w:cs="Courier New"/>
          <w:noProof/>
          <w:color w:val="0000FF"/>
          <w:sz w:val="18"/>
          <w:szCs w:val="18"/>
        </w:rPr>
        <w:t>&gt;</w:t>
      </w:r>
    </w:p>
    <w:p w14:paraId="75E60148" w14:textId="3A1A3019"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cbc:AdditionalStreetName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Postbox 123</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cbc:AdditionalStreetName</w:t>
      </w:r>
      <w:r w:rsidRPr="007679ED">
        <w:rPr>
          <w:rFonts w:ascii="Courier New" w:hAnsi="Courier New" w:cs="Courier New"/>
          <w:noProof/>
          <w:color w:val="0000FF"/>
          <w:sz w:val="18"/>
          <w:szCs w:val="18"/>
        </w:rPr>
        <w:t>&gt;</w:t>
      </w:r>
    </w:p>
    <w:p w14:paraId="13CC2E2F" w14:textId="27491FA1"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cbc:CityName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London</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cbc:CityName</w:t>
      </w:r>
      <w:r w:rsidRPr="007679ED">
        <w:rPr>
          <w:rFonts w:ascii="Courier New" w:hAnsi="Courier New" w:cs="Courier New"/>
          <w:noProof/>
          <w:color w:val="0000FF"/>
          <w:sz w:val="18"/>
          <w:szCs w:val="18"/>
        </w:rPr>
        <w:t>&gt;</w:t>
      </w:r>
    </w:p>
    <w:p w14:paraId="1B147168" w14:textId="66785926"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cbc:PostalZone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GB 123 EW</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cbc:PostalZone</w:t>
      </w:r>
      <w:r w:rsidRPr="007679ED">
        <w:rPr>
          <w:rFonts w:ascii="Courier New" w:hAnsi="Courier New" w:cs="Courier New"/>
          <w:noProof/>
          <w:color w:val="0000FF"/>
          <w:sz w:val="18"/>
          <w:szCs w:val="18"/>
        </w:rPr>
        <w:t>&gt;</w:t>
      </w:r>
    </w:p>
    <w:p w14:paraId="7A4F5C53" w14:textId="67C23F95"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cbc:CountrySubentity</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West London district</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cbc:CountrySubentity</w:t>
      </w:r>
      <w:r w:rsidRPr="007679ED">
        <w:rPr>
          <w:rFonts w:ascii="Courier New" w:hAnsi="Courier New" w:cs="Courier New"/>
          <w:noProof/>
          <w:color w:val="0000FF"/>
          <w:sz w:val="18"/>
          <w:szCs w:val="18"/>
        </w:rPr>
        <w:t>&gt;</w:t>
      </w:r>
    </w:p>
    <w:p w14:paraId="5195C92C" w14:textId="220E3742"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cac:AddressLine</w:t>
      </w:r>
      <w:r w:rsidRPr="007679ED">
        <w:rPr>
          <w:rFonts w:ascii="Courier New" w:hAnsi="Courier New" w:cs="Courier New"/>
          <w:noProof/>
          <w:color w:val="0000FF"/>
          <w:sz w:val="18"/>
          <w:szCs w:val="18"/>
        </w:rPr>
        <w:t>&gt;</w:t>
      </w:r>
    </w:p>
    <w:p w14:paraId="7A5381E9" w14:textId="14FC55B9"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cbc:Line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Third address line</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cbc:Line</w:t>
      </w:r>
      <w:r w:rsidRPr="007679ED">
        <w:rPr>
          <w:rFonts w:ascii="Courier New" w:hAnsi="Courier New" w:cs="Courier New"/>
          <w:noProof/>
          <w:color w:val="0000FF"/>
          <w:sz w:val="18"/>
          <w:szCs w:val="18"/>
        </w:rPr>
        <w:t>&gt;</w:t>
      </w:r>
    </w:p>
    <w:p w14:paraId="70ABBB2E" w14:textId="2F71680F"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cac:AddressLine</w:t>
      </w:r>
      <w:r w:rsidRPr="007679ED">
        <w:rPr>
          <w:rFonts w:ascii="Courier New" w:hAnsi="Courier New" w:cs="Courier New"/>
          <w:noProof/>
          <w:color w:val="0000FF"/>
          <w:sz w:val="18"/>
          <w:szCs w:val="18"/>
        </w:rPr>
        <w:t>&gt;</w:t>
      </w:r>
    </w:p>
    <w:p w14:paraId="0738D783" w14:textId="2CB1D6BA"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cac:Country</w:t>
      </w:r>
      <w:r w:rsidRPr="007679ED">
        <w:rPr>
          <w:rFonts w:ascii="Courier New" w:hAnsi="Courier New" w:cs="Courier New"/>
          <w:noProof/>
          <w:color w:val="0000FF"/>
          <w:sz w:val="18"/>
          <w:szCs w:val="18"/>
        </w:rPr>
        <w:t>&gt;</w:t>
      </w:r>
    </w:p>
    <w:p w14:paraId="2AB0838C" w14:textId="3D8757CA"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cbc:IdentificationCode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GB</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cbc:IdentificationCode</w:t>
      </w:r>
      <w:r w:rsidRPr="007679ED">
        <w:rPr>
          <w:rFonts w:ascii="Courier New" w:hAnsi="Courier New" w:cs="Courier New"/>
          <w:noProof/>
          <w:color w:val="0000FF"/>
          <w:sz w:val="18"/>
          <w:szCs w:val="18"/>
        </w:rPr>
        <w:t>&gt;</w:t>
      </w:r>
    </w:p>
    <w:p w14:paraId="50B36C39" w14:textId="0C3FBF65"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cac:Country</w:t>
      </w:r>
      <w:r w:rsidRPr="007679ED">
        <w:rPr>
          <w:rFonts w:ascii="Courier New" w:hAnsi="Courier New" w:cs="Courier New"/>
          <w:noProof/>
          <w:color w:val="0000FF"/>
          <w:sz w:val="18"/>
          <w:szCs w:val="18"/>
        </w:rPr>
        <w:t>&gt;</w:t>
      </w:r>
    </w:p>
    <w:p w14:paraId="0E4BA2CC" w14:textId="049E4576"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cac:PostalAddress</w:t>
      </w:r>
      <w:r w:rsidRPr="007679ED">
        <w:rPr>
          <w:rFonts w:ascii="Courier New" w:hAnsi="Courier New" w:cs="Courier New"/>
          <w:noProof/>
          <w:color w:val="0000FF"/>
          <w:sz w:val="18"/>
          <w:szCs w:val="18"/>
        </w:rPr>
        <w:t>&gt;</w:t>
      </w:r>
    </w:p>
    <w:p w14:paraId="06B128A8" w14:textId="46DB6315"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cac:PartyTaxScheme</w:t>
      </w:r>
      <w:r w:rsidRPr="007679ED">
        <w:rPr>
          <w:rFonts w:ascii="Courier New" w:hAnsi="Courier New" w:cs="Courier New"/>
          <w:noProof/>
          <w:color w:val="0000FF"/>
          <w:sz w:val="18"/>
          <w:szCs w:val="18"/>
        </w:rPr>
        <w:t>&gt;</w:t>
      </w:r>
    </w:p>
    <w:p w14:paraId="55715F84" w14:textId="494252B2"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cbc:CompanyID</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GB76576657</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cbc:CompanyID</w:t>
      </w:r>
      <w:r w:rsidRPr="007679ED">
        <w:rPr>
          <w:rFonts w:ascii="Courier New" w:hAnsi="Courier New" w:cs="Courier New"/>
          <w:noProof/>
          <w:color w:val="0000FF"/>
          <w:sz w:val="18"/>
          <w:szCs w:val="18"/>
        </w:rPr>
        <w:t>&gt;</w:t>
      </w:r>
    </w:p>
    <w:p w14:paraId="796A246A" w14:textId="7D8F52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cac:TaxScheme</w:t>
      </w:r>
      <w:r w:rsidRPr="007679ED">
        <w:rPr>
          <w:rFonts w:ascii="Courier New" w:hAnsi="Courier New" w:cs="Courier New"/>
          <w:noProof/>
          <w:color w:val="0000FF"/>
          <w:sz w:val="18"/>
          <w:szCs w:val="18"/>
        </w:rPr>
        <w:t>&gt;</w:t>
      </w:r>
    </w:p>
    <w:p w14:paraId="7803F210" w14:textId="7E5BA6C6"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cbc:ID</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VAT</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cbc:ID</w:t>
      </w:r>
      <w:r w:rsidRPr="007679ED">
        <w:rPr>
          <w:rFonts w:ascii="Courier New" w:hAnsi="Courier New" w:cs="Courier New"/>
          <w:noProof/>
          <w:color w:val="0000FF"/>
          <w:sz w:val="18"/>
          <w:szCs w:val="18"/>
        </w:rPr>
        <w:t>&gt;</w:t>
      </w:r>
    </w:p>
    <w:p w14:paraId="4A6A3DE2" w14:textId="1D19EA66"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cac:TaxScheme</w:t>
      </w:r>
      <w:r w:rsidRPr="007679ED">
        <w:rPr>
          <w:rFonts w:ascii="Courier New" w:hAnsi="Courier New" w:cs="Courier New"/>
          <w:noProof/>
          <w:color w:val="0000FF"/>
          <w:sz w:val="18"/>
          <w:szCs w:val="18"/>
        </w:rPr>
        <w:t>&gt;</w:t>
      </w:r>
    </w:p>
    <w:p w14:paraId="68D4DA7F" w14:textId="06421743"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cac:PartyTaxScheme</w:t>
      </w:r>
      <w:r w:rsidRPr="007679ED">
        <w:rPr>
          <w:rFonts w:ascii="Courier New" w:hAnsi="Courier New" w:cs="Courier New"/>
          <w:noProof/>
          <w:color w:val="0000FF"/>
          <w:sz w:val="18"/>
          <w:szCs w:val="18"/>
        </w:rPr>
        <w:t>&gt;</w:t>
      </w:r>
    </w:p>
    <w:p w14:paraId="48CF1A58" w14:textId="2ECC4D93"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cac:PartyTaxScheme</w:t>
      </w:r>
      <w:r w:rsidRPr="007679ED">
        <w:rPr>
          <w:rFonts w:ascii="Courier New" w:hAnsi="Courier New" w:cs="Courier New"/>
          <w:noProof/>
          <w:color w:val="0000FF"/>
          <w:sz w:val="18"/>
          <w:szCs w:val="18"/>
        </w:rPr>
        <w:t>&gt;</w:t>
      </w:r>
    </w:p>
    <w:p w14:paraId="4C328480"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cbc:CompanyID</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TaxRegistrationID</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cbc:CompanyID</w:t>
      </w:r>
      <w:r w:rsidRPr="007679ED">
        <w:rPr>
          <w:rFonts w:ascii="Courier New" w:hAnsi="Courier New" w:cs="Courier New"/>
          <w:noProof/>
          <w:color w:val="0000FF"/>
          <w:sz w:val="18"/>
          <w:szCs w:val="18"/>
        </w:rPr>
        <w:t>&gt;</w:t>
      </w:r>
    </w:p>
    <w:p w14:paraId="4911F6DE"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cac:TaxScheme</w:t>
      </w:r>
      <w:r w:rsidRPr="007679ED">
        <w:rPr>
          <w:rFonts w:ascii="Courier New" w:hAnsi="Courier New" w:cs="Courier New"/>
          <w:noProof/>
          <w:color w:val="0000FF"/>
          <w:sz w:val="18"/>
          <w:szCs w:val="18"/>
        </w:rPr>
        <w:t>&gt;</w:t>
      </w:r>
    </w:p>
    <w:p w14:paraId="513890B8"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cbc:ID</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TAX</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cbc:ID</w:t>
      </w:r>
      <w:r w:rsidRPr="007679ED">
        <w:rPr>
          <w:rFonts w:ascii="Courier New" w:hAnsi="Courier New" w:cs="Courier New"/>
          <w:noProof/>
          <w:color w:val="0000FF"/>
          <w:sz w:val="18"/>
          <w:szCs w:val="18"/>
        </w:rPr>
        <w:t>&gt;</w:t>
      </w:r>
    </w:p>
    <w:p w14:paraId="0214B62B"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cac:TaxScheme</w:t>
      </w:r>
      <w:r w:rsidRPr="007679ED">
        <w:rPr>
          <w:rFonts w:ascii="Courier New" w:hAnsi="Courier New" w:cs="Courier New"/>
          <w:noProof/>
          <w:color w:val="0000FF"/>
          <w:sz w:val="18"/>
          <w:szCs w:val="18"/>
        </w:rPr>
        <w:t>&gt;</w:t>
      </w:r>
    </w:p>
    <w:p w14:paraId="6F9D427F"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cac:PartyTaxScheme</w:t>
      </w:r>
      <w:r w:rsidRPr="007679ED">
        <w:rPr>
          <w:rFonts w:ascii="Courier New" w:hAnsi="Courier New" w:cs="Courier New"/>
          <w:noProof/>
          <w:color w:val="0000FF"/>
          <w:sz w:val="18"/>
          <w:szCs w:val="18"/>
        </w:rPr>
        <w:t>&gt;</w:t>
      </w:r>
    </w:p>
    <w:p w14:paraId="7F0CE8CA"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cac:PartyLegalEntity</w:t>
      </w:r>
      <w:r w:rsidRPr="007679ED">
        <w:rPr>
          <w:rFonts w:ascii="Courier New" w:hAnsi="Courier New" w:cs="Courier New"/>
          <w:noProof/>
          <w:color w:val="0000FF"/>
          <w:sz w:val="18"/>
          <w:szCs w:val="18"/>
        </w:rPr>
        <w:t>&gt;</w:t>
      </w:r>
    </w:p>
    <w:p w14:paraId="2D4B7875"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cbc:RegistrationName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SupplierOfficialName Ltd</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cbc:RegistrationName</w:t>
      </w:r>
      <w:r w:rsidRPr="007679ED">
        <w:rPr>
          <w:rFonts w:ascii="Courier New" w:hAnsi="Courier New" w:cs="Courier New"/>
          <w:noProof/>
          <w:color w:val="0000FF"/>
          <w:sz w:val="18"/>
          <w:szCs w:val="18"/>
        </w:rPr>
        <w:t>&gt;</w:t>
      </w:r>
    </w:p>
    <w:p w14:paraId="4358E9B5"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cbc:CompanyID</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GB983294</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cbc:CompanyID</w:t>
      </w:r>
      <w:r w:rsidRPr="007679ED">
        <w:rPr>
          <w:rFonts w:ascii="Courier New" w:hAnsi="Courier New" w:cs="Courier New"/>
          <w:noProof/>
          <w:color w:val="0000FF"/>
          <w:sz w:val="18"/>
          <w:szCs w:val="18"/>
        </w:rPr>
        <w:t>&gt;</w:t>
      </w:r>
    </w:p>
    <w:p w14:paraId="450AB05A"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cbc:CompanyLegalForm</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Private Limited Company</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cbc:CompanyLegalForm</w:t>
      </w:r>
      <w:r w:rsidRPr="007679ED">
        <w:rPr>
          <w:rFonts w:ascii="Courier New" w:hAnsi="Courier New" w:cs="Courier New"/>
          <w:noProof/>
          <w:color w:val="0000FF"/>
          <w:sz w:val="18"/>
          <w:szCs w:val="18"/>
        </w:rPr>
        <w:t>&gt;</w:t>
      </w:r>
    </w:p>
    <w:p w14:paraId="461C403E"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cac:PartyLegalEntity</w:t>
      </w:r>
      <w:r w:rsidRPr="007679ED">
        <w:rPr>
          <w:rFonts w:ascii="Courier New" w:hAnsi="Courier New" w:cs="Courier New"/>
          <w:noProof/>
          <w:color w:val="0000FF"/>
          <w:sz w:val="18"/>
          <w:szCs w:val="18"/>
        </w:rPr>
        <w:t>&gt;</w:t>
      </w:r>
    </w:p>
    <w:p w14:paraId="44D9524E"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lastRenderedPageBreak/>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cac:Contact</w:t>
      </w:r>
      <w:r w:rsidRPr="007679ED">
        <w:rPr>
          <w:rFonts w:ascii="Courier New" w:hAnsi="Courier New" w:cs="Courier New"/>
          <w:noProof/>
          <w:color w:val="0000FF"/>
          <w:sz w:val="18"/>
          <w:szCs w:val="18"/>
        </w:rPr>
        <w:t>&gt;</w:t>
      </w:r>
    </w:p>
    <w:p w14:paraId="6037549F"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cbc:Name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John Doe</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cbc:Name</w:t>
      </w:r>
      <w:r w:rsidRPr="007679ED">
        <w:rPr>
          <w:rFonts w:ascii="Courier New" w:hAnsi="Courier New" w:cs="Courier New"/>
          <w:noProof/>
          <w:color w:val="0000FF"/>
          <w:sz w:val="18"/>
          <w:szCs w:val="18"/>
        </w:rPr>
        <w:t>&gt;</w:t>
      </w:r>
    </w:p>
    <w:p w14:paraId="45B6533E"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cbc:Telephone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9384203984</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cbc:Telephone</w:t>
      </w:r>
      <w:r w:rsidRPr="007679ED">
        <w:rPr>
          <w:rFonts w:ascii="Courier New" w:hAnsi="Courier New" w:cs="Courier New"/>
          <w:noProof/>
          <w:color w:val="0000FF"/>
          <w:sz w:val="18"/>
          <w:szCs w:val="18"/>
        </w:rPr>
        <w:t>&gt;</w:t>
      </w:r>
    </w:p>
    <w:p w14:paraId="7EA4588C"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cbc:ElectronicMail</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john.doe@foo.bar</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cbc:ElectronicMail</w:t>
      </w:r>
      <w:r w:rsidRPr="007679ED">
        <w:rPr>
          <w:rFonts w:ascii="Courier New" w:hAnsi="Courier New" w:cs="Courier New"/>
          <w:noProof/>
          <w:color w:val="0000FF"/>
          <w:sz w:val="18"/>
          <w:szCs w:val="18"/>
        </w:rPr>
        <w:t>&gt;</w:t>
      </w:r>
    </w:p>
    <w:p w14:paraId="01E5E9B3"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cac:Contact</w:t>
      </w:r>
      <w:r w:rsidRPr="007679ED">
        <w:rPr>
          <w:rFonts w:ascii="Courier New" w:hAnsi="Courier New" w:cs="Courier New"/>
          <w:noProof/>
          <w:color w:val="0000FF"/>
          <w:sz w:val="18"/>
          <w:szCs w:val="18"/>
        </w:rPr>
        <w:t>&gt;</w:t>
      </w:r>
    </w:p>
    <w:p w14:paraId="6C432ECC" w14:textId="2EA326D2" w:rsidR="00EA4147"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w:t>
      </w:r>
      <w:r w:rsidRPr="007679ED">
        <w:rPr>
          <w:rFonts w:ascii="Courier New" w:hAnsi="Courier New" w:cs="Courier New"/>
          <w:noProof/>
          <w:color w:val="0000FF"/>
          <w:sz w:val="18"/>
          <w:szCs w:val="18"/>
        </w:rPr>
        <w:t>&gt;</w:t>
      </w:r>
    </w:p>
    <w:p w14:paraId="44151D81" w14:textId="77777777" w:rsidR="0034449F" w:rsidRPr="007679ED" w:rsidRDefault="0034449F" w:rsidP="0034449F">
      <w:pPr>
        <w:pStyle w:val="BodyText"/>
      </w:pPr>
    </w:p>
    <w:p w14:paraId="0F0D9C8A" w14:textId="77777777" w:rsidR="00E50068" w:rsidRPr="007679ED" w:rsidRDefault="00E50068" w:rsidP="0034449F">
      <w:pPr>
        <w:pStyle w:val="Heading2"/>
      </w:pPr>
      <w:bookmarkStart w:id="54" w:name="_Toc46835009"/>
      <w:bookmarkStart w:id="55" w:name="_Toc59461691"/>
      <w:r w:rsidRPr="007679ED">
        <w:t>Delivery Details (Date and Location)</w:t>
      </w:r>
      <w:bookmarkEnd w:id="54"/>
      <w:bookmarkEnd w:id="55"/>
    </w:p>
    <w:p w14:paraId="183B1734" w14:textId="77777777" w:rsidR="00E50068" w:rsidRPr="007679ED" w:rsidRDefault="00E50068" w:rsidP="00E50068">
      <w:pPr>
        <w:pStyle w:val="BodyText"/>
        <w:rPr>
          <w:noProof w:val="0"/>
        </w:rPr>
      </w:pPr>
      <w:r w:rsidRPr="007679ED">
        <w:rPr>
          <w:noProof w:val="0"/>
        </w:rPr>
        <w:t>Delivery details may be given at document level.</w:t>
      </w:r>
    </w:p>
    <w:p w14:paraId="2DF5DACB" w14:textId="77777777" w:rsidR="00E50068" w:rsidRPr="007679ED" w:rsidRDefault="00E50068" w:rsidP="00E50068">
      <w:pPr>
        <w:pStyle w:val="BodyText"/>
        <w:rPr>
          <w:noProof w:val="0"/>
        </w:rPr>
      </w:pPr>
      <w:r w:rsidRPr="007679ED">
        <w:rPr>
          <w:noProof w:val="0"/>
        </w:rPr>
        <w:t xml:space="preserve">Place and date of delivery is </w:t>
      </w:r>
      <w:proofErr w:type="gramStart"/>
      <w:r w:rsidRPr="007679ED">
        <w:rPr>
          <w:noProof w:val="0"/>
        </w:rPr>
        <w:t>recommended, and</w:t>
      </w:r>
      <w:proofErr w:type="gramEnd"/>
      <w:r w:rsidRPr="007679ED">
        <w:rPr>
          <w:noProof w:val="0"/>
        </w:rPr>
        <w:t xml:space="preserve"> should be sent unless this does not affect the ability to ensure the correctness of the invoice.</w:t>
      </w:r>
    </w:p>
    <w:p w14:paraId="4BD75A5D" w14:textId="77777777" w:rsidR="00E50068" w:rsidRPr="007679ED" w:rsidRDefault="00E50068" w:rsidP="00E50068">
      <w:pPr>
        <w:pStyle w:val="BodyText"/>
        <w:rPr>
          <w:noProof w:val="0"/>
        </w:rPr>
      </w:pPr>
      <w:r w:rsidRPr="007679ED">
        <w:rPr>
          <w:noProof w:val="0"/>
        </w:rPr>
        <w:t>The delivery element contains information on name, address and delivery location identifier (</w:t>
      </w:r>
      <w:proofErr w:type="spellStart"/>
      <w:proofErr w:type="gramStart"/>
      <w:r w:rsidRPr="007679ED">
        <w:rPr>
          <w:noProof w:val="0"/>
        </w:rPr>
        <w:t>cac:Delivery</w:t>
      </w:r>
      <w:proofErr w:type="spellEnd"/>
      <w:proofErr w:type="gramEnd"/>
      <w:r w:rsidRPr="007679ED">
        <w:rPr>
          <w:noProof w:val="0"/>
        </w:rPr>
        <w:t>/</w:t>
      </w:r>
      <w:proofErr w:type="spellStart"/>
      <w:r w:rsidRPr="007679ED">
        <w:rPr>
          <w:noProof w:val="0"/>
        </w:rPr>
        <w:t>cac:DeliveryLocation</w:t>
      </w:r>
      <w:proofErr w:type="spellEnd"/>
      <w:r w:rsidRPr="007679ED">
        <w:rPr>
          <w:noProof w:val="0"/>
        </w:rPr>
        <w:t>/</w:t>
      </w:r>
      <w:proofErr w:type="spellStart"/>
      <w:r w:rsidRPr="007679ED">
        <w:rPr>
          <w:noProof w:val="0"/>
        </w:rPr>
        <w:t>cbc:ID</w:t>
      </w:r>
      <w:proofErr w:type="spellEnd"/>
      <w:r w:rsidRPr="007679ED">
        <w:rPr>
          <w:noProof w:val="0"/>
        </w:rPr>
        <w:t>) which may be used if the place of delivery is defined through an identifier. Examples are GLN (Global Location Number) or GSRN (Global Service Relationship Number) both issued by GS1.</w:t>
      </w:r>
    </w:p>
    <w:p w14:paraId="1FB2799A" w14:textId="3F74AD4C" w:rsidR="00E50068" w:rsidRDefault="00E50068" w:rsidP="00E50068">
      <w:pPr>
        <w:pStyle w:val="BodyText"/>
        <w:rPr>
          <w:noProof w:val="0"/>
        </w:rPr>
      </w:pPr>
      <w:r w:rsidRPr="007679ED">
        <w:rPr>
          <w:noProof w:val="0"/>
        </w:rPr>
        <w:t>UBL example of delivery information</w:t>
      </w:r>
    </w:p>
    <w:p w14:paraId="7A291E8A" w14:textId="77777777" w:rsidR="0034449F" w:rsidRPr="007679ED" w:rsidRDefault="0034449F" w:rsidP="00E50068">
      <w:pPr>
        <w:pStyle w:val="BodyText"/>
        <w:rPr>
          <w:noProof w:val="0"/>
        </w:rPr>
      </w:pPr>
    </w:p>
    <w:p w14:paraId="1CEFDE4B" w14:textId="30826A86"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cac:Delivery</w:t>
      </w:r>
      <w:r w:rsidRPr="007679ED">
        <w:rPr>
          <w:rFonts w:ascii="Courier New" w:hAnsi="Courier New" w:cs="Courier New"/>
          <w:noProof/>
          <w:color w:val="0000FF"/>
          <w:sz w:val="18"/>
          <w:szCs w:val="18"/>
        </w:rPr>
        <w:t>&gt;</w:t>
      </w:r>
    </w:p>
    <w:p w14:paraId="392F9274" w14:textId="4946C97C"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cbc:ActualDeliveryDate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2017-11-01</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cbc:ActualDeliveryDate</w:t>
      </w:r>
      <w:r w:rsidR="000B1E7E" w:rsidRPr="007679ED">
        <w:rPr>
          <w:rFonts w:ascii="Courier New" w:hAnsi="Courier New" w:cs="Courier New"/>
          <w:noProof/>
          <w:color w:val="0000FF"/>
          <w:sz w:val="18"/>
          <w:szCs w:val="18"/>
        </w:rPr>
        <w:t>&gt;</w:t>
      </w:r>
    </w:p>
    <w:p w14:paraId="7112303F" w14:textId="3BAC875E"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cac:DeliveryLocation</w:t>
      </w:r>
      <w:r w:rsidR="000B1E7E" w:rsidRPr="007679ED">
        <w:rPr>
          <w:rFonts w:ascii="Courier New" w:hAnsi="Courier New" w:cs="Courier New"/>
          <w:noProof/>
          <w:color w:val="0000FF"/>
          <w:sz w:val="18"/>
          <w:szCs w:val="18"/>
        </w:rPr>
        <w:t>&gt;</w:t>
      </w:r>
    </w:p>
    <w:p w14:paraId="61D1E55C" w14:textId="64D1FB8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cbc:ID </w:t>
      </w:r>
      <w:r w:rsidR="000B1E7E" w:rsidRPr="007679ED">
        <w:rPr>
          <w:rFonts w:ascii="Courier New" w:hAnsi="Courier New" w:cs="Courier New"/>
          <w:noProof/>
          <w:color w:val="FF0000"/>
          <w:sz w:val="18"/>
          <w:szCs w:val="18"/>
        </w:rPr>
        <w:t>schemeID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0088</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7300010000001</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4C58D9A8" w14:textId="66AAACAD"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cac:Address</w:t>
      </w:r>
      <w:r w:rsidR="000B1E7E" w:rsidRPr="007679ED">
        <w:rPr>
          <w:rFonts w:ascii="Courier New" w:hAnsi="Courier New" w:cs="Courier New"/>
          <w:noProof/>
          <w:color w:val="0000FF"/>
          <w:sz w:val="18"/>
          <w:szCs w:val="18"/>
        </w:rPr>
        <w:t>&gt;</w:t>
      </w:r>
    </w:p>
    <w:p w14:paraId="07A2D6B4" w14:textId="3CAF4BC1"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cbc:StreetName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Delivery street 2</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cbc:StreetName</w:t>
      </w:r>
      <w:r w:rsidR="000B1E7E" w:rsidRPr="007679ED">
        <w:rPr>
          <w:rFonts w:ascii="Courier New" w:hAnsi="Courier New" w:cs="Courier New"/>
          <w:noProof/>
          <w:color w:val="0000FF"/>
          <w:sz w:val="18"/>
          <w:szCs w:val="18"/>
        </w:rPr>
        <w:t>&gt;</w:t>
      </w:r>
    </w:p>
    <w:p w14:paraId="0D13749C" w14:textId="2BF9FBF6"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cbc:AdditionalStreetName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Building 56</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cbc:AdditionalStreetName</w:t>
      </w:r>
      <w:r w:rsidR="000B1E7E" w:rsidRPr="007679ED">
        <w:rPr>
          <w:rFonts w:ascii="Courier New" w:hAnsi="Courier New" w:cs="Courier New"/>
          <w:noProof/>
          <w:color w:val="0000FF"/>
          <w:sz w:val="18"/>
          <w:szCs w:val="18"/>
        </w:rPr>
        <w:t>&gt;</w:t>
      </w:r>
    </w:p>
    <w:p w14:paraId="3E6D4782" w14:textId="3043E5D5"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cbc:CityName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Stockholm</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cbc:CityName</w:t>
      </w:r>
      <w:r w:rsidR="000B1E7E" w:rsidRPr="007679ED">
        <w:rPr>
          <w:rFonts w:ascii="Courier New" w:hAnsi="Courier New" w:cs="Courier New"/>
          <w:noProof/>
          <w:color w:val="0000FF"/>
          <w:sz w:val="18"/>
          <w:szCs w:val="18"/>
        </w:rPr>
        <w:t>&gt;</w:t>
      </w:r>
    </w:p>
    <w:p w14:paraId="015D20F8" w14:textId="37D4F19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cbc:PostalZone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21234</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cbc:PostalZone</w:t>
      </w:r>
      <w:r w:rsidR="000B1E7E" w:rsidRPr="007679ED">
        <w:rPr>
          <w:rFonts w:ascii="Courier New" w:hAnsi="Courier New" w:cs="Courier New"/>
          <w:noProof/>
          <w:color w:val="0000FF"/>
          <w:sz w:val="18"/>
          <w:szCs w:val="18"/>
        </w:rPr>
        <w:t>&gt;</w:t>
      </w:r>
    </w:p>
    <w:p w14:paraId="6CC67C4B" w14:textId="7F445C08"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cac:AddressLine</w:t>
      </w:r>
      <w:r w:rsidR="000B1E7E" w:rsidRPr="007679ED">
        <w:rPr>
          <w:rFonts w:ascii="Courier New" w:hAnsi="Courier New" w:cs="Courier New"/>
          <w:noProof/>
          <w:color w:val="0000FF"/>
          <w:sz w:val="18"/>
          <w:szCs w:val="18"/>
        </w:rPr>
        <w:t>&gt;</w:t>
      </w:r>
    </w:p>
    <w:p w14:paraId="159B3DEA" w14:textId="115E5E3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cbc:Line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Gate 15</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cbc:Line</w:t>
      </w:r>
      <w:r w:rsidR="000B1E7E" w:rsidRPr="007679ED">
        <w:rPr>
          <w:rFonts w:ascii="Courier New" w:hAnsi="Courier New" w:cs="Courier New"/>
          <w:noProof/>
          <w:color w:val="0000FF"/>
          <w:sz w:val="18"/>
          <w:szCs w:val="18"/>
        </w:rPr>
        <w:t>&gt;</w:t>
      </w:r>
    </w:p>
    <w:p w14:paraId="7FA2F1FA" w14:textId="6C50917B"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cac:AddressLine</w:t>
      </w:r>
      <w:r w:rsidR="000B1E7E" w:rsidRPr="007679ED">
        <w:rPr>
          <w:rFonts w:ascii="Courier New" w:hAnsi="Courier New" w:cs="Courier New"/>
          <w:noProof/>
          <w:color w:val="0000FF"/>
          <w:sz w:val="18"/>
          <w:szCs w:val="18"/>
        </w:rPr>
        <w:t>&gt;</w:t>
      </w:r>
    </w:p>
    <w:p w14:paraId="2929F7F6" w14:textId="69EA1C68"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cac:Country</w:t>
      </w:r>
      <w:r w:rsidR="000B1E7E" w:rsidRPr="007679ED">
        <w:rPr>
          <w:rFonts w:ascii="Courier New" w:hAnsi="Courier New" w:cs="Courier New"/>
          <w:noProof/>
          <w:color w:val="0000FF"/>
          <w:sz w:val="18"/>
          <w:szCs w:val="18"/>
        </w:rPr>
        <w:t>&gt;</w:t>
      </w:r>
    </w:p>
    <w:p w14:paraId="4A1A60D3" w14:textId="5550C461"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cbc:IdentificationCode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SE</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cbc:IdentificationCode</w:t>
      </w:r>
      <w:r w:rsidR="000B1E7E" w:rsidRPr="007679ED">
        <w:rPr>
          <w:rFonts w:ascii="Courier New" w:hAnsi="Courier New" w:cs="Courier New"/>
          <w:noProof/>
          <w:color w:val="0000FF"/>
          <w:sz w:val="18"/>
          <w:szCs w:val="18"/>
        </w:rPr>
        <w:t>&gt;</w:t>
      </w:r>
    </w:p>
    <w:p w14:paraId="71014AED" w14:textId="168AAE15"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cac:Country</w:t>
      </w:r>
      <w:r w:rsidR="000B1E7E" w:rsidRPr="007679ED">
        <w:rPr>
          <w:rFonts w:ascii="Courier New" w:hAnsi="Courier New" w:cs="Courier New"/>
          <w:noProof/>
          <w:color w:val="0000FF"/>
          <w:sz w:val="18"/>
          <w:szCs w:val="18"/>
        </w:rPr>
        <w:t>&gt;</w:t>
      </w:r>
    </w:p>
    <w:p w14:paraId="59A462DA" w14:textId="6145243C"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cac:Address</w:t>
      </w:r>
      <w:r w:rsidR="000B1E7E" w:rsidRPr="007679ED">
        <w:rPr>
          <w:rFonts w:ascii="Courier New" w:hAnsi="Courier New" w:cs="Courier New"/>
          <w:noProof/>
          <w:color w:val="0000FF"/>
          <w:sz w:val="18"/>
          <w:szCs w:val="18"/>
        </w:rPr>
        <w:t>&gt;</w:t>
      </w:r>
    </w:p>
    <w:p w14:paraId="12712FAC" w14:textId="348BEC0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cac:DeliveryLocation</w:t>
      </w:r>
      <w:r w:rsidR="000B1E7E" w:rsidRPr="007679ED">
        <w:rPr>
          <w:rFonts w:ascii="Courier New" w:hAnsi="Courier New" w:cs="Courier New"/>
          <w:noProof/>
          <w:color w:val="0000FF"/>
          <w:sz w:val="18"/>
          <w:szCs w:val="18"/>
        </w:rPr>
        <w:t>&gt;</w:t>
      </w:r>
    </w:p>
    <w:p w14:paraId="1B3E913C" w14:textId="76E9FD3D"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cac:DeliveryParty</w:t>
      </w:r>
      <w:r w:rsidR="000B1E7E" w:rsidRPr="007679ED">
        <w:rPr>
          <w:rFonts w:ascii="Courier New" w:hAnsi="Courier New" w:cs="Courier New"/>
          <w:noProof/>
          <w:color w:val="0000FF"/>
          <w:sz w:val="18"/>
          <w:szCs w:val="18"/>
        </w:rPr>
        <w:t>&gt;</w:t>
      </w:r>
    </w:p>
    <w:p w14:paraId="4A5663AB" w14:textId="09A4F85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cac:PartyName</w:t>
      </w:r>
      <w:r w:rsidR="000B1E7E" w:rsidRPr="007679ED">
        <w:rPr>
          <w:rFonts w:ascii="Courier New" w:hAnsi="Courier New" w:cs="Courier New"/>
          <w:noProof/>
          <w:color w:val="0000FF"/>
          <w:sz w:val="18"/>
          <w:szCs w:val="18"/>
        </w:rPr>
        <w:t>&gt;</w:t>
      </w:r>
    </w:p>
    <w:p w14:paraId="6F3A6BCA" w14:textId="18D6BEF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cbc:Name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Delivery party Name</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cbc:Name</w:t>
      </w:r>
      <w:r w:rsidR="000B1E7E" w:rsidRPr="007679ED">
        <w:rPr>
          <w:rFonts w:ascii="Courier New" w:hAnsi="Courier New" w:cs="Courier New"/>
          <w:noProof/>
          <w:color w:val="0000FF"/>
          <w:sz w:val="18"/>
          <w:szCs w:val="18"/>
        </w:rPr>
        <w:t>&gt;</w:t>
      </w:r>
    </w:p>
    <w:p w14:paraId="2F4607F7" w14:textId="0168385D"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cac:PartyName</w:t>
      </w:r>
      <w:r w:rsidR="000B1E7E" w:rsidRPr="007679ED">
        <w:rPr>
          <w:rFonts w:ascii="Courier New" w:hAnsi="Courier New" w:cs="Courier New"/>
          <w:noProof/>
          <w:color w:val="0000FF"/>
          <w:sz w:val="18"/>
          <w:szCs w:val="18"/>
        </w:rPr>
        <w:t>&gt;</w:t>
      </w:r>
    </w:p>
    <w:p w14:paraId="2CAC51A5" w14:textId="1646F139"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cac:DeliveryParty</w:t>
      </w:r>
      <w:r w:rsidR="000B1E7E" w:rsidRPr="007679ED">
        <w:rPr>
          <w:rFonts w:ascii="Courier New" w:hAnsi="Courier New" w:cs="Courier New"/>
          <w:noProof/>
          <w:color w:val="0000FF"/>
          <w:sz w:val="18"/>
          <w:szCs w:val="18"/>
        </w:rPr>
        <w:t>&gt;</w:t>
      </w:r>
    </w:p>
    <w:p w14:paraId="69C4E248" w14:textId="7CAAD38F"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cac:Delivery</w:t>
      </w:r>
      <w:r w:rsidRPr="007679ED">
        <w:rPr>
          <w:rFonts w:ascii="Courier New" w:hAnsi="Courier New" w:cs="Courier New"/>
          <w:noProof/>
          <w:color w:val="0000FF"/>
          <w:sz w:val="18"/>
          <w:szCs w:val="18"/>
        </w:rPr>
        <w:t>&gt;</w:t>
      </w:r>
    </w:p>
    <w:p w14:paraId="40830125" w14:textId="77777777" w:rsidR="0034449F" w:rsidRPr="007679ED" w:rsidRDefault="0034449F" w:rsidP="0034449F">
      <w:pPr>
        <w:pStyle w:val="BodyText"/>
      </w:pPr>
    </w:p>
    <w:p w14:paraId="4129DEF7" w14:textId="77777777" w:rsidR="00E50068" w:rsidRPr="007679ED" w:rsidRDefault="00E50068" w:rsidP="0034449F">
      <w:pPr>
        <w:pStyle w:val="Heading2"/>
      </w:pPr>
      <w:bookmarkStart w:id="56" w:name="_Toc46835010"/>
      <w:bookmarkStart w:id="57" w:name="_Toc59461692"/>
      <w:r w:rsidRPr="007679ED">
        <w:t>References</w:t>
      </w:r>
      <w:bookmarkEnd w:id="56"/>
      <w:bookmarkEnd w:id="57"/>
    </w:p>
    <w:p w14:paraId="7E5B7867" w14:textId="77777777" w:rsidR="00E50068" w:rsidRPr="007679ED" w:rsidRDefault="00E50068" w:rsidP="00E50068">
      <w:pPr>
        <w:pStyle w:val="BodyText"/>
        <w:rPr>
          <w:noProof w:val="0"/>
        </w:rPr>
      </w:pPr>
      <w:r w:rsidRPr="007679ED">
        <w:rPr>
          <w:noProof w:val="0"/>
        </w:rPr>
        <w:t xml:space="preserve">Support for invoice verification is a key function of an invoice. The invoice should provide </w:t>
      </w:r>
      <w:proofErr w:type="gramStart"/>
      <w:r w:rsidRPr="007679ED">
        <w:rPr>
          <w:noProof w:val="0"/>
        </w:rPr>
        <w:t>sufficient</w:t>
      </w:r>
      <w:proofErr w:type="gramEnd"/>
      <w:r w:rsidRPr="007679ED">
        <w:rPr>
          <w:noProof w:val="0"/>
        </w:rPr>
        <w:t xml:space="preserve"> information to look up relevant existing documentation, electronic or paper.</w:t>
      </w:r>
    </w:p>
    <w:p w14:paraId="1626FCFC" w14:textId="3AA0DC58" w:rsidR="00E50068" w:rsidRPr="007679ED" w:rsidRDefault="00E50068" w:rsidP="00E50068">
      <w:pPr>
        <w:pStyle w:val="BodyText"/>
        <w:rPr>
          <w:noProof w:val="0"/>
        </w:rPr>
      </w:pPr>
      <w:r w:rsidRPr="007679ED">
        <w:rPr>
          <w:noProof w:val="0"/>
        </w:rPr>
        <w:t xml:space="preserve">Any reference element should contain valid information, if you do not have a reference, the element should not be present in the instance document. </w:t>
      </w:r>
    </w:p>
    <w:p w14:paraId="70C402DF" w14:textId="77777777" w:rsidR="00E50068" w:rsidRPr="007679ED" w:rsidRDefault="00E50068" w:rsidP="00E50068">
      <w:pPr>
        <w:pStyle w:val="BodyText"/>
        <w:rPr>
          <w:noProof w:val="0"/>
        </w:rPr>
      </w:pPr>
      <w:r w:rsidRPr="007679ED">
        <w:rPr>
          <w:noProof w:val="0"/>
        </w:rPr>
        <w:t>The invoice and credit note transactions supports the following references to existing documentation:</w:t>
      </w:r>
    </w:p>
    <w:p w14:paraId="2AAF0F1D" w14:textId="77777777" w:rsidR="00E50068" w:rsidRPr="007679ED" w:rsidRDefault="00E50068" w:rsidP="0034449F">
      <w:pPr>
        <w:pStyle w:val="Heading3"/>
      </w:pPr>
      <w:bookmarkStart w:id="58" w:name="_Toc59461693"/>
      <w:r w:rsidRPr="007679ED">
        <w:t>Purchase order and sales order reference</w:t>
      </w:r>
      <w:bookmarkEnd w:id="58"/>
    </w:p>
    <w:p w14:paraId="18E386CE" w14:textId="5A8A1FCF" w:rsidR="00E50068" w:rsidRPr="007679ED" w:rsidRDefault="00E50068" w:rsidP="00E50068">
      <w:pPr>
        <w:pStyle w:val="BodyText"/>
        <w:rPr>
          <w:noProof w:val="0"/>
        </w:rPr>
      </w:pPr>
      <w:r w:rsidRPr="007679ED">
        <w:rPr>
          <w:noProof w:val="0"/>
        </w:rPr>
        <w:t xml:space="preserve">The purchase order is conditional. If </w:t>
      </w:r>
      <w:r w:rsidR="00F50A4C">
        <w:rPr>
          <w:noProof w:val="0"/>
        </w:rPr>
        <w:t xml:space="preserve">purchase </w:t>
      </w:r>
      <w:r w:rsidRPr="007679ED">
        <w:rPr>
          <w:noProof w:val="0"/>
        </w:rPr>
        <w:t>order reference exist</w:t>
      </w:r>
      <w:r w:rsidR="007544E2">
        <w:rPr>
          <w:noProof w:val="0"/>
        </w:rPr>
        <w:t>s</w:t>
      </w:r>
      <w:r w:rsidR="00F50A4C">
        <w:rPr>
          <w:noProof w:val="0"/>
        </w:rPr>
        <w:t xml:space="preserve"> then</w:t>
      </w:r>
      <w:r w:rsidRPr="007679ED">
        <w:rPr>
          <w:noProof w:val="0"/>
        </w:rPr>
        <w:t xml:space="preserve"> </w:t>
      </w:r>
      <w:r w:rsidR="00F50A4C">
        <w:rPr>
          <w:noProof w:val="0"/>
        </w:rPr>
        <w:t>provide</w:t>
      </w:r>
      <w:r w:rsidRPr="007679ED">
        <w:rPr>
          <w:noProof w:val="0"/>
        </w:rPr>
        <w:t xml:space="preserve"> that, else </w:t>
      </w:r>
      <w:r w:rsidR="00F50A4C">
        <w:rPr>
          <w:noProof w:val="0"/>
        </w:rPr>
        <w:t>provide</w:t>
      </w:r>
      <w:r w:rsidRPr="007679ED">
        <w:rPr>
          <w:noProof w:val="0"/>
        </w:rPr>
        <w:t xml:space="preserve"> Buyer reference (see Buyer reference)</w:t>
      </w:r>
      <w:r w:rsidR="00F50A4C">
        <w:rPr>
          <w:noProof w:val="0"/>
        </w:rPr>
        <w:t>. If both exist, they can both be provided.</w:t>
      </w:r>
    </w:p>
    <w:p w14:paraId="6BB75A4F" w14:textId="77777777" w:rsidR="00E50068" w:rsidRPr="007679ED" w:rsidRDefault="00E50068" w:rsidP="00E50068">
      <w:pPr>
        <w:pStyle w:val="BodyText"/>
        <w:rPr>
          <w:noProof w:val="0"/>
        </w:rPr>
      </w:pPr>
      <w:r w:rsidRPr="007679ED">
        <w:rPr>
          <w:noProof w:val="0"/>
        </w:rPr>
        <w:lastRenderedPageBreak/>
        <w:t>The customer will issue an order with a unique order number. This unique purchase order number should be supplied as the order reference on the invoice.</w:t>
      </w:r>
    </w:p>
    <w:p w14:paraId="741081DB" w14:textId="77777777" w:rsidR="00E50068" w:rsidRPr="007679ED" w:rsidRDefault="00E50068" w:rsidP="00E50068">
      <w:pPr>
        <w:pStyle w:val="BodyText"/>
        <w:rPr>
          <w:noProof w:val="0"/>
        </w:rPr>
      </w:pPr>
      <w:r w:rsidRPr="007679ED">
        <w:rPr>
          <w:noProof w:val="0"/>
        </w:rPr>
        <w:t xml:space="preserve">If order reference is stated at header level, the order reference element </w:t>
      </w:r>
      <w:proofErr w:type="gramStart"/>
      <w:r w:rsidRPr="007679ED">
        <w:rPr>
          <w:noProof w:val="0"/>
        </w:rPr>
        <w:t>on line</w:t>
      </w:r>
      <w:proofErr w:type="gramEnd"/>
      <w:r w:rsidRPr="007679ED">
        <w:rPr>
          <w:noProof w:val="0"/>
        </w:rPr>
        <w:t xml:space="preserve"> level can be used to state the order line numbers.</w:t>
      </w:r>
    </w:p>
    <w:p w14:paraId="3852A3D2" w14:textId="77777777" w:rsidR="00E50068" w:rsidRPr="007679ED" w:rsidRDefault="00E50068" w:rsidP="00E50068">
      <w:pPr>
        <w:pStyle w:val="BodyText"/>
        <w:rPr>
          <w:noProof w:val="0"/>
        </w:rPr>
      </w:pPr>
      <w:r w:rsidRPr="007679ED">
        <w:rPr>
          <w:noProof w:val="0"/>
        </w:rPr>
        <w:t>A sales order is issued by the seller, confirming the sale of specified products.</w:t>
      </w:r>
    </w:p>
    <w:p w14:paraId="55639378" w14:textId="73C62DFF" w:rsidR="00E50068" w:rsidRPr="007679ED" w:rsidRDefault="00E50068" w:rsidP="00E50068">
      <w:pPr>
        <w:pStyle w:val="BodyText"/>
        <w:rPr>
          <w:noProof w:val="0"/>
        </w:rPr>
      </w:pPr>
      <w:r w:rsidRPr="007679ED">
        <w:rPr>
          <w:noProof w:val="0"/>
        </w:rPr>
        <w:t xml:space="preserve">In the invoice, both a purchase order and a sales order reference can be </w:t>
      </w:r>
      <w:r w:rsidR="00F50A4C" w:rsidRPr="007679ED">
        <w:rPr>
          <w:noProof w:val="0"/>
        </w:rPr>
        <w:t>given but</w:t>
      </w:r>
      <w:r w:rsidRPr="007679ED">
        <w:rPr>
          <w:noProof w:val="0"/>
        </w:rPr>
        <w:t xml:space="preserve"> be aware that an invoice instance cannot have a sales order reference, without the corresponding purchase order reference.</w:t>
      </w:r>
    </w:p>
    <w:p w14:paraId="681D36D0" w14:textId="1B85197D" w:rsidR="00E50068" w:rsidRDefault="00E50068" w:rsidP="00E50068">
      <w:pPr>
        <w:pStyle w:val="BodyText"/>
        <w:rPr>
          <w:noProof w:val="0"/>
        </w:rPr>
      </w:pPr>
      <w:r w:rsidRPr="007679ED">
        <w:rPr>
          <w:noProof w:val="0"/>
        </w:rPr>
        <w:t>UBL example or order and sales order reference</w:t>
      </w:r>
      <w:r w:rsidR="00734403" w:rsidRPr="007679ED">
        <w:rPr>
          <w:noProof w:val="0"/>
        </w:rPr>
        <w:t>.</w:t>
      </w:r>
    </w:p>
    <w:p w14:paraId="5C2F9737" w14:textId="77777777" w:rsidR="0034449F" w:rsidRPr="007679ED" w:rsidRDefault="0034449F" w:rsidP="00E50068">
      <w:pPr>
        <w:pStyle w:val="BodyText"/>
        <w:rPr>
          <w:noProof w:val="0"/>
        </w:rPr>
      </w:pPr>
    </w:p>
    <w:p w14:paraId="43CCA9B2" w14:textId="573F4290"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cac:OrderReference</w:t>
      </w:r>
      <w:r w:rsidRPr="007679ED">
        <w:rPr>
          <w:rFonts w:ascii="Courier New" w:hAnsi="Courier New" w:cs="Courier New"/>
          <w:noProof/>
          <w:color w:val="0000FF"/>
          <w:sz w:val="18"/>
          <w:szCs w:val="18"/>
        </w:rPr>
        <w:t>&gt;</w:t>
      </w:r>
    </w:p>
    <w:p w14:paraId="1D96ED3B" w14:textId="3DDCBCED"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o-998877</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4217A290" w14:textId="5848981A"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cbc:SalesOrderID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so-12343</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cbc:SalesOrderID</w:t>
      </w:r>
      <w:r w:rsidR="000B1E7E" w:rsidRPr="007679ED">
        <w:rPr>
          <w:rFonts w:ascii="Courier New" w:hAnsi="Courier New" w:cs="Courier New"/>
          <w:noProof/>
          <w:color w:val="0000FF"/>
          <w:sz w:val="18"/>
          <w:szCs w:val="18"/>
        </w:rPr>
        <w:t>&gt;</w:t>
      </w:r>
    </w:p>
    <w:p w14:paraId="1FC435A6" w14:textId="049947D4" w:rsidR="00E50068" w:rsidRPr="007679ED" w:rsidRDefault="000B1E7E" w:rsidP="00E50068">
      <w:pPr>
        <w:tabs>
          <w:tab w:val="left" w:pos="426"/>
          <w:tab w:val="left" w:pos="709"/>
          <w:tab w:val="left" w:pos="993"/>
          <w:tab w:val="left" w:pos="1276"/>
        </w:tabs>
        <w:ind w:left="142"/>
        <w:rPr>
          <w:rFonts w:ascii="Courier New" w:hAnsi="Courier New" w:cs="Courier New"/>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cac:OrderReference</w:t>
      </w:r>
      <w:r w:rsidRPr="007679ED">
        <w:rPr>
          <w:rFonts w:ascii="Courier New" w:hAnsi="Courier New" w:cs="Courier New"/>
          <w:noProof/>
          <w:color w:val="0000FF"/>
          <w:sz w:val="18"/>
          <w:szCs w:val="18"/>
        </w:rPr>
        <w:t>&gt;</w:t>
      </w:r>
    </w:p>
    <w:p w14:paraId="454AD1C9" w14:textId="77777777" w:rsidR="00E50068" w:rsidRPr="007679ED" w:rsidRDefault="00E50068" w:rsidP="00E50068">
      <w:pPr>
        <w:pStyle w:val="BodyText"/>
        <w:rPr>
          <w:noProof w:val="0"/>
        </w:rPr>
      </w:pPr>
    </w:p>
    <w:p w14:paraId="63CB1B65" w14:textId="77777777" w:rsidR="00E50068" w:rsidRPr="007679ED" w:rsidRDefault="00E50068" w:rsidP="0034449F">
      <w:pPr>
        <w:pStyle w:val="Heading3"/>
      </w:pPr>
      <w:bookmarkStart w:id="59" w:name="_Toc59461694"/>
      <w:r w:rsidRPr="007679ED">
        <w:t>Buyer reference</w:t>
      </w:r>
      <w:bookmarkEnd w:id="59"/>
    </w:p>
    <w:p w14:paraId="01E6D739" w14:textId="1D16BF31" w:rsidR="00E50068" w:rsidRPr="007679ED" w:rsidRDefault="00E50068" w:rsidP="00E50068">
      <w:pPr>
        <w:pStyle w:val="BodyText"/>
        <w:rPr>
          <w:noProof w:val="0"/>
        </w:rPr>
      </w:pPr>
      <w:r w:rsidRPr="007679ED">
        <w:rPr>
          <w:noProof w:val="0"/>
        </w:rPr>
        <w:t>The buyer reference, known as Your ref, is conditional. An invoice shall have either</w:t>
      </w:r>
      <w:r w:rsidR="009424A5">
        <w:rPr>
          <w:noProof w:val="0"/>
        </w:rPr>
        <w:t xml:space="preserve"> or both,</w:t>
      </w:r>
      <w:r w:rsidRPr="007679ED">
        <w:rPr>
          <w:noProof w:val="0"/>
        </w:rPr>
        <w:t xml:space="preserve"> the buyer reference or the order reference (see Purchase order and sales order reference)</w:t>
      </w:r>
    </w:p>
    <w:p w14:paraId="0FDB5DE8" w14:textId="77777777" w:rsidR="00E50068" w:rsidRPr="007679ED" w:rsidRDefault="00E50068" w:rsidP="00E50068">
      <w:pPr>
        <w:pStyle w:val="BodyText"/>
        <w:rPr>
          <w:noProof w:val="0"/>
        </w:rPr>
      </w:pPr>
      <w:r w:rsidRPr="007679ED">
        <w:rPr>
          <w:noProof w:val="0"/>
        </w:rPr>
        <w:t>The element is used for the reference of who ordered the products/services. Example being the name of the person ordering, employee number or a code identifying this person or department/group. Your ref is often used for internal routing at recipient, and hence it is important to fill this element with the correct values according to the need of the recipient.</w:t>
      </w:r>
    </w:p>
    <w:p w14:paraId="6DAE4999" w14:textId="77777777" w:rsidR="00E50068" w:rsidRPr="007679ED" w:rsidRDefault="00E50068" w:rsidP="00E50068">
      <w:pPr>
        <w:pStyle w:val="BodyText"/>
        <w:rPr>
          <w:noProof w:val="0"/>
        </w:rPr>
      </w:pPr>
      <w:r w:rsidRPr="007679ED">
        <w:rPr>
          <w:noProof w:val="0"/>
        </w:rPr>
        <w:t>If neither buyer reference nor a reference to an order is supplied by the customer, the name of the person ordering or appointed for the customer can be supplied in buyer reference if known by the supplier.</w:t>
      </w:r>
    </w:p>
    <w:p w14:paraId="524A6BE4" w14:textId="77777777" w:rsidR="00E50068" w:rsidRPr="007679ED" w:rsidRDefault="00E50068" w:rsidP="00E50068">
      <w:pPr>
        <w:pStyle w:val="BodyText"/>
        <w:rPr>
          <w:noProof w:val="0"/>
        </w:rPr>
      </w:pPr>
      <w:r w:rsidRPr="007679ED">
        <w:rPr>
          <w:noProof w:val="0"/>
        </w:rPr>
        <w:t xml:space="preserve">When reference is provided by the customer, the correct element shall contain the provided reference. </w:t>
      </w:r>
    </w:p>
    <w:p w14:paraId="0C19E6AB" w14:textId="28C90BC6" w:rsidR="00E50068" w:rsidRDefault="00E50068" w:rsidP="00E50068">
      <w:pPr>
        <w:pStyle w:val="BodyText"/>
        <w:rPr>
          <w:noProof w:val="0"/>
        </w:rPr>
      </w:pPr>
      <w:r w:rsidRPr="007679ED">
        <w:rPr>
          <w:noProof w:val="0"/>
        </w:rPr>
        <w:t>UBL example of buyer reference</w:t>
      </w:r>
    </w:p>
    <w:p w14:paraId="43D568E5" w14:textId="77777777" w:rsidR="0034449F" w:rsidRPr="007679ED" w:rsidRDefault="0034449F" w:rsidP="00E50068">
      <w:pPr>
        <w:pStyle w:val="BodyText"/>
        <w:rPr>
          <w:noProof w:val="0"/>
        </w:rPr>
      </w:pPr>
    </w:p>
    <w:p w14:paraId="58B2E39E" w14:textId="36C3C576"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cbc:BuyerReference</w:t>
      </w:r>
      <w:r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0150abc</w:t>
      </w: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cbc:BuyerReference</w:t>
      </w:r>
      <w:r w:rsidRPr="007679ED">
        <w:rPr>
          <w:rFonts w:ascii="Courier New" w:hAnsi="Courier New" w:cs="Courier New"/>
          <w:noProof/>
          <w:color w:val="0000FF"/>
          <w:sz w:val="18"/>
          <w:szCs w:val="18"/>
        </w:rPr>
        <w:t>&gt;</w:t>
      </w:r>
    </w:p>
    <w:p w14:paraId="0F7AFF8F" w14:textId="77777777" w:rsidR="0034449F" w:rsidRPr="007679ED" w:rsidRDefault="0034449F" w:rsidP="0034449F">
      <w:pPr>
        <w:pStyle w:val="BodyText"/>
      </w:pPr>
    </w:p>
    <w:p w14:paraId="61D318C3" w14:textId="77777777" w:rsidR="00E50068" w:rsidRPr="007679ED" w:rsidRDefault="00E50068" w:rsidP="0034449F">
      <w:pPr>
        <w:pStyle w:val="Heading3"/>
      </w:pPr>
      <w:bookmarkStart w:id="60" w:name="_Toc59461695"/>
      <w:r w:rsidRPr="007679ED">
        <w:t>Invoiced object identifier</w:t>
      </w:r>
      <w:bookmarkEnd w:id="60"/>
    </w:p>
    <w:p w14:paraId="7A69CE0C" w14:textId="77777777" w:rsidR="00E50068" w:rsidRPr="007679ED" w:rsidRDefault="00E50068" w:rsidP="00E50068">
      <w:pPr>
        <w:pStyle w:val="BodyText"/>
        <w:rPr>
          <w:noProof w:val="0"/>
        </w:rPr>
      </w:pPr>
      <w:r w:rsidRPr="007679ED">
        <w:rPr>
          <w:noProof w:val="0"/>
        </w:rPr>
        <w:t>The invoiced object identifier is the identifier for an object on which the invoice is based, given by the Seller. Examples may be a subscription number, telephone number, meter point, vehicle, person etc., as applicable.</w:t>
      </w:r>
    </w:p>
    <w:p w14:paraId="4812A110" w14:textId="77777777" w:rsidR="00E50068" w:rsidRPr="007679ED" w:rsidRDefault="00E50068" w:rsidP="00E50068">
      <w:pPr>
        <w:pStyle w:val="BodyText"/>
        <w:rPr>
          <w:noProof w:val="0"/>
        </w:rPr>
      </w:pPr>
      <w:r w:rsidRPr="007679ED">
        <w:rPr>
          <w:noProof w:val="0"/>
        </w:rPr>
        <w:t>If it is not clear to the receiver what scheme is used for the identifier, a conditional scheme identifier should be used, that shall be chosen from the Invoiced object identifier scheme.</w:t>
      </w:r>
    </w:p>
    <w:p w14:paraId="0DB9C2A6" w14:textId="77777777" w:rsidR="00E50068" w:rsidRPr="007679ED" w:rsidRDefault="00E50068" w:rsidP="00E50068">
      <w:pPr>
        <w:pStyle w:val="BodyText"/>
        <w:rPr>
          <w:noProof w:val="0"/>
        </w:rPr>
      </w:pPr>
      <w:r w:rsidRPr="007679ED">
        <w:rPr>
          <w:noProof w:val="0"/>
        </w:rPr>
        <w:t xml:space="preserve">The invoiced object reference is provided by using the element </w:t>
      </w:r>
      <w:proofErr w:type="spellStart"/>
      <w:proofErr w:type="gramStart"/>
      <w:r w:rsidRPr="007679ED">
        <w:rPr>
          <w:noProof w:val="0"/>
        </w:rPr>
        <w:t>cac:AdditionalDocumentReference</w:t>
      </w:r>
      <w:proofErr w:type="spellEnd"/>
      <w:proofErr w:type="gramEnd"/>
      <w:r w:rsidRPr="007679ED">
        <w:rPr>
          <w:noProof w:val="0"/>
        </w:rPr>
        <w:t xml:space="preserve"> with the document type code = 130</w:t>
      </w:r>
    </w:p>
    <w:p w14:paraId="2A6D19FF" w14:textId="6D25FB58" w:rsidR="00E50068" w:rsidRDefault="00E50068" w:rsidP="00E50068">
      <w:pPr>
        <w:pStyle w:val="BodyText"/>
        <w:rPr>
          <w:noProof w:val="0"/>
        </w:rPr>
      </w:pPr>
      <w:r w:rsidRPr="007679ED">
        <w:rPr>
          <w:noProof w:val="0"/>
        </w:rPr>
        <w:t>UBL example of invoiced object identifier</w:t>
      </w:r>
    </w:p>
    <w:p w14:paraId="65285D39" w14:textId="77777777" w:rsidR="0034449F" w:rsidRPr="007679ED" w:rsidRDefault="0034449F" w:rsidP="00E50068">
      <w:pPr>
        <w:pStyle w:val="BodyText"/>
        <w:rPr>
          <w:noProof w:val="0"/>
        </w:rPr>
      </w:pPr>
    </w:p>
    <w:p w14:paraId="368B0E40" w14:textId="0620A747"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cac:AdditionalDocumentReference</w:t>
      </w:r>
      <w:r w:rsidRPr="007679ED">
        <w:rPr>
          <w:rFonts w:ascii="Courier New" w:hAnsi="Courier New" w:cs="Courier New"/>
          <w:noProof/>
          <w:color w:val="0000FF"/>
          <w:sz w:val="18"/>
          <w:szCs w:val="18"/>
        </w:rPr>
        <w:t>&gt;</w:t>
      </w:r>
    </w:p>
    <w:p w14:paraId="0FAE7316" w14:textId="74000CA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cbc:ID </w:t>
      </w:r>
      <w:r w:rsidR="000B1E7E" w:rsidRPr="007679ED">
        <w:rPr>
          <w:rFonts w:ascii="Courier New" w:hAnsi="Courier New" w:cs="Courier New"/>
          <w:noProof/>
          <w:color w:val="FF0000"/>
          <w:sz w:val="18"/>
          <w:szCs w:val="18"/>
        </w:rPr>
        <w:t>schemeID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ABT</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DR35141</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3281D18F" w14:textId="40F1B855"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cbc:DocumentTypeCode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130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cbc:DocumentTypeCode</w:t>
      </w:r>
      <w:r w:rsidR="000B1E7E" w:rsidRPr="007679ED">
        <w:rPr>
          <w:rFonts w:ascii="Courier New" w:hAnsi="Courier New" w:cs="Courier New"/>
          <w:noProof/>
          <w:color w:val="0000FF"/>
          <w:sz w:val="18"/>
          <w:szCs w:val="18"/>
        </w:rPr>
        <w:t>&gt;</w:t>
      </w:r>
    </w:p>
    <w:p w14:paraId="39512820" w14:textId="4F551F4C"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cac:AdditionalDocumentReference</w:t>
      </w:r>
      <w:r w:rsidRPr="007679ED">
        <w:rPr>
          <w:rFonts w:ascii="Courier New" w:hAnsi="Courier New" w:cs="Courier New"/>
          <w:noProof/>
          <w:color w:val="0000FF"/>
          <w:sz w:val="18"/>
          <w:szCs w:val="18"/>
        </w:rPr>
        <w:t>&gt;</w:t>
      </w:r>
    </w:p>
    <w:p w14:paraId="797D30E8" w14:textId="77777777" w:rsidR="00E50068" w:rsidRPr="007679ED" w:rsidRDefault="00E50068" w:rsidP="00841F43">
      <w:pPr>
        <w:tabs>
          <w:tab w:val="left" w:pos="426"/>
          <w:tab w:val="left" w:pos="709"/>
          <w:tab w:val="left" w:pos="993"/>
          <w:tab w:val="left" w:pos="1276"/>
        </w:tabs>
        <w:ind w:left="142"/>
        <w:rPr>
          <w:rFonts w:ascii="Courier New" w:hAnsi="Courier New" w:cs="Courier New"/>
          <w:color w:val="85200C"/>
          <w:sz w:val="18"/>
          <w:szCs w:val="18"/>
        </w:rPr>
      </w:pPr>
      <w:r w:rsidRPr="007679ED">
        <w:rPr>
          <w:rFonts w:ascii="Courier New" w:hAnsi="Courier New" w:cs="Courier New"/>
          <w:color w:val="85200C"/>
          <w:sz w:val="18"/>
          <w:szCs w:val="18"/>
        </w:rPr>
        <w:lastRenderedPageBreak/>
        <w:tab/>
        <w:t>Scheme identifier from UN/CEFACT 1153 code list</w:t>
      </w:r>
    </w:p>
    <w:p w14:paraId="52CA39F4" w14:textId="77777777" w:rsidR="00E50068" w:rsidRPr="007679ED" w:rsidRDefault="00E50068" w:rsidP="00E50068">
      <w:pPr>
        <w:pStyle w:val="BodyText"/>
        <w:rPr>
          <w:noProof w:val="0"/>
        </w:rPr>
      </w:pPr>
    </w:p>
    <w:p w14:paraId="331E2147" w14:textId="1BE4E221" w:rsidR="00E50068" w:rsidRPr="007679ED" w:rsidRDefault="00E50068" w:rsidP="00E50068">
      <w:pPr>
        <w:pStyle w:val="BodyText"/>
        <w:rPr>
          <w:noProof w:val="0"/>
        </w:rPr>
      </w:pPr>
      <w:r w:rsidRPr="007679ED">
        <w:rPr>
          <w:noProof w:val="0"/>
        </w:rPr>
        <w:t>Document type code shall be ´130´ to indicate Invoiced object</w:t>
      </w:r>
    </w:p>
    <w:p w14:paraId="25EF8041" w14:textId="77777777" w:rsidR="00E50068" w:rsidRPr="007679ED" w:rsidRDefault="00E50068" w:rsidP="0034449F">
      <w:pPr>
        <w:pStyle w:val="Heading3"/>
      </w:pPr>
      <w:bookmarkStart w:id="61" w:name="_Toc59461696"/>
      <w:r w:rsidRPr="007679ED">
        <w:t>Contract reference</w:t>
      </w:r>
      <w:bookmarkEnd w:id="61"/>
    </w:p>
    <w:p w14:paraId="701800D2" w14:textId="77777777" w:rsidR="00E50068" w:rsidRPr="007679ED" w:rsidRDefault="00E50068" w:rsidP="00E50068">
      <w:pPr>
        <w:pStyle w:val="BodyText"/>
        <w:rPr>
          <w:noProof w:val="0"/>
        </w:rPr>
      </w:pPr>
      <w:r w:rsidRPr="007679ED">
        <w:rPr>
          <w:noProof w:val="0"/>
        </w:rPr>
        <w:t>To reference or match an invoice to a purchase contract, the contract number could be specified like this:</w:t>
      </w:r>
    </w:p>
    <w:p w14:paraId="63E475DE" w14:textId="588D3018" w:rsidR="00E50068" w:rsidRDefault="00E50068" w:rsidP="00E50068">
      <w:pPr>
        <w:pStyle w:val="BodyText"/>
        <w:rPr>
          <w:noProof w:val="0"/>
        </w:rPr>
      </w:pPr>
      <w:r w:rsidRPr="007679ED">
        <w:rPr>
          <w:noProof w:val="0"/>
        </w:rPr>
        <w:t>UBL example of contract reference</w:t>
      </w:r>
    </w:p>
    <w:p w14:paraId="3B7AE122" w14:textId="77777777" w:rsidR="0034449F" w:rsidRPr="007679ED" w:rsidRDefault="0034449F" w:rsidP="00E50068">
      <w:pPr>
        <w:pStyle w:val="BodyText"/>
        <w:rPr>
          <w:noProof w:val="0"/>
        </w:rPr>
      </w:pPr>
    </w:p>
    <w:p w14:paraId="4E8AAFF9" w14:textId="4F0E894F"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cac:ContractDocumentReference</w:t>
      </w:r>
      <w:r w:rsidRPr="007679ED">
        <w:rPr>
          <w:rFonts w:ascii="Courier New" w:hAnsi="Courier New" w:cs="Courier New"/>
          <w:noProof/>
          <w:color w:val="0000FF"/>
          <w:sz w:val="18"/>
          <w:szCs w:val="18"/>
        </w:rPr>
        <w:t>&gt;</w:t>
      </w:r>
    </w:p>
    <w:p w14:paraId="398DB3A2" w14:textId="14397D1B"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framework no 1</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0C310EF8" w14:textId="1209D162"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cac:ContractDocumentReference</w:t>
      </w:r>
      <w:r w:rsidRPr="007679ED">
        <w:rPr>
          <w:rFonts w:ascii="Courier New" w:hAnsi="Courier New" w:cs="Courier New"/>
          <w:noProof/>
          <w:color w:val="0000FF"/>
          <w:sz w:val="18"/>
          <w:szCs w:val="18"/>
        </w:rPr>
        <w:t>&gt;</w:t>
      </w:r>
    </w:p>
    <w:p w14:paraId="09EEEBE0" w14:textId="77777777" w:rsidR="0044054A" w:rsidRPr="007679ED" w:rsidRDefault="0044054A" w:rsidP="0044054A"/>
    <w:p w14:paraId="5117EDA6" w14:textId="77777777" w:rsidR="00E50068" w:rsidRPr="007679ED" w:rsidRDefault="00E50068" w:rsidP="0034449F">
      <w:pPr>
        <w:pStyle w:val="Heading3"/>
      </w:pPr>
      <w:bookmarkStart w:id="62" w:name="_Toc59461697"/>
      <w:r w:rsidRPr="007679ED">
        <w:t>Despatch and receipt advice references</w:t>
      </w:r>
      <w:bookmarkEnd w:id="62"/>
    </w:p>
    <w:p w14:paraId="1E04E3EE" w14:textId="77777777" w:rsidR="00E50068" w:rsidRPr="007679ED" w:rsidRDefault="00E50068" w:rsidP="00E50068">
      <w:pPr>
        <w:pStyle w:val="BodyText"/>
        <w:rPr>
          <w:noProof w:val="0"/>
        </w:rPr>
      </w:pPr>
      <w:r w:rsidRPr="007679ED">
        <w:rPr>
          <w:noProof w:val="0"/>
        </w:rPr>
        <w:t>To reference or match an invoice to a despatch or receipt advice use the following elements:</w:t>
      </w:r>
    </w:p>
    <w:p w14:paraId="3CA8E725" w14:textId="741BBC13" w:rsidR="00E50068" w:rsidRDefault="00E50068" w:rsidP="00E50068">
      <w:pPr>
        <w:pStyle w:val="BodyText"/>
        <w:rPr>
          <w:noProof w:val="0"/>
        </w:rPr>
      </w:pPr>
      <w:r w:rsidRPr="007679ED">
        <w:rPr>
          <w:noProof w:val="0"/>
        </w:rPr>
        <w:t>UBL example of despatch and receipt advice</w:t>
      </w:r>
    </w:p>
    <w:p w14:paraId="670B263A" w14:textId="77777777" w:rsidR="0034449F" w:rsidRPr="007679ED" w:rsidRDefault="0034449F" w:rsidP="00E50068">
      <w:pPr>
        <w:pStyle w:val="BodyText"/>
        <w:rPr>
          <w:noProof w:val="0"/>
        </w:rPr>
      </w:pPr>
    </w:p>
    <w:p w14:paraId="36B84D6F" w14:textId="5C71E40A"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cac:DespatchDocumentReference</w:t>
      </w:r>
      <w:r w:rsidRPr="007679ED">
        <w:rPr>
          <w:rFonts w:ascii="Courier New" w:hAnsi="Courier New" w:cs="Courier New"/>
          <w:noProof/>
          <w:color w:val="0000FF"/>
          <w:sz w:val="18"/>
          <w:szCs w:val="18"/>
        </w:rPr>
        <w:t>&gt;</w:t>
      </w:r>
    </w:p>
    <w:p w14:paraId="577F70BE" w14:textId="7C8141AF"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despadv-3</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4F15058F" w14:textId="04CEB4E5"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cac:DespatchDocumentReference</w:t>
      </w:r>
      <w:r w:rsidRPr="007679ED">
        <w:rPr>
          <w:rFonts w:ascii="Courier New" w:hAnsi="Courier New" w:cs="Courier New"/>
          <w:noProof/>
          <w:color w:val="0000FF"/>
          <w:sz w:val="18"/>
          <w:szCs w:val="18"/>
        </w:rPr>
        <w:t>&gt;</w:t>
      </w:r>
    </w:p>
    <w:p w14:paraId="7483254C" w14:textId="24FC2309"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cac:ReceiptDocumentReference</w:t>
      </w:r>
      <w:r w:rsidRPr="007679ED">
        <w:rPr>
          <w:rFonts w:ascii="Courier New" w:hAnsi="Courier New" w:cs="Courier New"/>
          <w:noProof/>
          <w:color w:val="0000FF"/>
          <w:sz w:val="18"/>
          <w:szCs w:val="18"/>
        </w:rPr>
        <w:t>&gt;</w:t>
      </w:r>
    </w:p>
    <w:p w14:paraId="663AD975" w14:textId="05C1BE5B"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resadv-1</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7AB5394A" w14:textId="6C626AE6"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cac:ReceiptDocumentReference</w:t>
      </w:r>
      <w:r w:rsidRPr="007679ED">
        <w:rPr>
          <w:rFonts w:ascii="Courier New" w:hAnsi="Courier New" w:cs="Courier New"/>
          <w:noProof/>
          <w:color w:val="0000FF"/>
          <w:sz w:val="18"/>
          <w:szCs w:val="18"/>
        </w:rPr>
        <w:t>&gt;</w:t>
      </w:r>
    </w:p>
    <w:p w14:paraId="6EEFCA4C" w14:textId="77777777" w:rsidR="004C759C" w:rsidRPr="007679ED" w:rsidRDefault="004C759C" w:rsidP="004C759C"/>
    <w:p w14:paraId="623C3597" w14:textId="77777777" w:rsidR="00E50068" w:rsidRPr="007679ED" w:rsidRDefault="00E50068" w:rsidP="0034449F">
      <w:pPr>
        <w:pStyle w:val="Heading3"/>
      </w:pPr>
      <w:bookmarkStart w:id="63" w:name="_Toc59461698"/>
      <w:r w:rsidRPr="007679ED">
        <w:t>Tender reference</w:t>
      </w:r>
      <w:bookmarkEnd w:id="63"/>
    </w:p>
    <w:p w14:paraId="3AE0C523" w14:textId="77777777" w:rsidR="00E50068" w:rsidRPr="007679ED" w:rsidRDefault="00E50068" w:rsidP="00E50068">
      <w:pPr>
        <w:pStyle w:val="BodyText"/>
        <w:rPr>
          <w:noProof w:val="0"/>
        </w:rPr>
      </w:pPr>
      <w:r w:rsidRPr="007679ED">
        <w:rPr>
          <w:noProof w:val="0"/>
        </w:rPr>
        <w:t>To identify the call for tender or lot the invoice relates to, use the '</w:t>
      </w:r>
      <w:proofErr w:type="spellStart"/>
      <w:r w:rsidRPr="007679ED">
        <w:rPr>
          <w:noProof w:val="0"/>
        </w:rPr>
        <w:t>OriginatorDocumentReference</w:t>
      </w:r>
      <w:proofErr w:type="spellEnd"/>
      <w:r w:rsidRPr="007679ED">
        <w:rPr>
          <w:noProof w:val="0"/>
        </w:rPr>
        <w:t>'. The identifier is, in most cases, the Procurement Procedure Identifier.</w:t>
      </w:r>
    </w:p>
    <w:p w14:paraId="5BF79D0A" w14:textId="31C66CB1" w:rsidR="00E50068" w:rsidRDefault="00E50068" w:rsidP="00E50068">
      <w:pPr>
        <w:pStyle w:val="BodyText"/>
        <w:rPr>
          <w:noProof w:val="0"/>
        </w:rPr>
      </w:pPr>
      <w:r w:rsidRPr="007679ED">
        <w:rPr>
          <w:noProof w:val="0"/>
        </w:rPr>
        <w:t>UBL example of tender reference</w:t>
      </w:r>
    </w:p>
    <w:p w14:paraId="2444922D" w14:textId="77777777" w:rsidR="0034449F" w:rsidRPr="007679ED" w:rsidRDefault="0034449F" w:rsidP="00E50068">
      <w:pPr>
        <w:pStyle w:val="BodyText"/>
        <w:rPr>
          <w:noProof w:val="0"/>
        </w:rPr>
      </w:pPr>
    </w:p>
    <w:p w14:paraId="455073DB" w14:textId="5A328BEB"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cac:OriginatorDocumentReference</w:t>
      </w:r>
      <w:r w:rsidRPr="007679ED">
        <w:rPr>
          <w:rFonts w:ascii="Courier New" w:hAnsi="Courier New" w:cs="Courier New"/>
          <w:noProof/>
          <w:color w:val="0000FF"/>
          <w:sz w:val="18"/>
          <w:szCs w:val="18"/>
        </w:rPr>
        <w:t>&gt;</w:t>
      </w:r>
    </w:p>
    <w:p w14:paraId="3A796FA0" w14:textId="77DF2D46"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ppid-123</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5FBC2983" w14:textId="46355E7D"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cac:OriginatorDocumentReference</w:t>
      </w:r>
      <w:r w:rsidRPr="007679ED">
        <w:rPr>
          <w:rFonts w:ascii="Courier New" w:hAnsi="Courier New" w:cs="Courier New"/>
          <w:noProof/>
          <w:color w:val="0000FF"/>
          <w:sz w:val="18"/>
          <w:szCs w:val="18"/>
        </w:rPr>
        <w:t>&gt;</w:t>
      </w:r>
    </w:p>
    <w:p w14:paraId="73E3EC58" w14:textId="77777777" w:rsidR="0044054A" w:rsidRPr="007679ED" w:rsidRDefault="0044054A" w:rsidP="0044054A"/>
    <w:p w14:paraId="50915F01" w14:textId="77777777" w:rsidR="00E50068" w:rsidRPr="007679ED" w:rsidRDefault="00E50068" w:rsidP="0034449F">
      <w:pPr>
        <w:pStyle w:val="Heading3"/>
      </w:pPr>
      <w:bookmarkStart w:id="64" w:name="_Toc59461699"/>
      <w:r w:rsidRPr="007679ED">
        <w:t>Project reference</w:t>
      </w:r>
      <w:bookmarkEnd w:id="64"/>
    </w:p>
    <w:p w14:paraId="73F69016" w14:textId="77777777" w:rsidR="00E50068" w:rsidRPr="007679ED" w:rsidRDefault="00E50068" w:rsidP="00E50068">
      <w:pPr>
        <w:pStyle w:val="BodyText"/>
        <w:rPr>
          <w:noProof w:val="0"/>
        </w:rPr>
      </w:pPr>
      <w:r w:rsidRPr="007679ED">
        <w:rPr>
          <w:noProof w:val="0"/>
        </w:rPr>
        <w:t xml:space="preserve">The project reference is optional to use, and is sent in an invoice in the element </w:t>
      </w:r>
      <w:proofErr w:type="spellStart"/>
      <w:proofErr w:type="gramStart"/>
      <w:r w:rsidRPr="007679ED">
        <w:rPr>
          <w:noProof w:val="0"/>
        </w:rPr>
        <w:t>cac:ProjectReference</w:t>
      </w:r>
      <w:proofErr w:type="spellEnd"/>
      <w:proofErr w:type="gramEnd"/>
      <w:r w:rsidRPr="007679ED">
        <w:rPr>
          <w:noProof w:val="0"/>
        </w:rPr>
        <w:t>/</w:t>
      </w:r>
      <w:proofErr w:type="spellStart"/>
      <w:r w:rsidRPr="007679ED">
        <w:rPr>
          <w:noProof w:val="0"/>
        </w:rPr>
        <w:t>cbc:ID</w:t>
      </w:r>
      <w:proofErr w:type="spellEnd"/>
      <w:r w:rsidRPr="007679ED">
        <w:rPr>
          <w:noProof w:val="0"/>
        </w:rPr>
        <w:t xml:space="preserve">. In a credit note, this element does not exist, and project reference is sent by using the element </w:t>
      </w:r>
      <w:proofErr w:type="gramStart"/>
      <w:r w:rsidRPr="007679ED">
        <w:rPr>
          <w:noProof w:val="0"/>
        </w:rPr>
        <w:t>cac:AdditionalDocumentReference</w:t>
      </w:r>
      <w:proofErr w:type="gramEnd"/>
      <w:r w:rsidRPr="007679ED">
        <w:rPr>
          <w:noProof w:val="0"/>
        </w:rPr>
        <w:t>[cbc:DocumentTypeCode='50']/cbc:ID.</w:t>
      </w:r>
    </w:p>
    <w:p w14:paraId="55029D51" w14:textId="77777777" w:rsidR="00E50068" w:rsidRPr="007679ED" w:rsidRDefault="00E50068" w:rsidP="00E50068">
      <w:pPr>
        <w:pStyle w:val="BodyText"/>
        <w:rPr>
          <w:noProof w:val="0"/>
        </w:rPr>
      </w:pPr>
      <w:r w:rsidRPr="007679ED">
        <w:rPr>
          <w:noProof w:val="0"/>
        </w:rPr>
        <w:t>NOTE</w:t>
      </w:r>
    </w:p>
    <w:p w14:paraId="605A1A0B" w14:textId="77777777" w:rsidR="00E50068" w:rsidRPr="007679ED" w:rsidRDefault="00E50068" w:rsidP="00E50068">
      <w:pPr>
        <w:pStyle w:val="BodyText"/>
        <w:rPr>
          <w:noProof w:val="0"/>
        </w:rPr>
      </w:pPr>
      <w:r w:rsidRPr="007679ED">
        <w:rPr>
          <w:noProof w:val="0"/>
        </w:rPr>
        <w:t xml:space="preserve">When sending the project reference, only the </w:t>
      </w:r>
      <w:proofErr w:type="spellStart"/>
      <w:r w:rsidRPr="007679ED">
        <w:rPr>
          <w:noProof w:val="0"/>
        </w:rPr>
        <w:t>cbc:ID</w:t>
      </w:r>
      <w:proofErr w:type="spellEnd"/>
      <w:r w:rsidRPr="007679ED">
        <w:rPr>
          <w:noProof w:val="0"/>
        </w:rPr>
        <w:t xml:space="preserve"> and the </w:t>
      </w:r>
      <w:proofErr w:type="spellStart"/>
      <w:proofErr w:type="gramStart"/>
      <w:r w:rsidRPr="007679ED">
        <w:rPr>
          <w:noProof w:val="0"/>
        </w:rPr>
        <w:t>cbc:DocumentTypeCode</w:t>
      </w:r>
      <w:proofErr w:type="spellEnd"/>
      <w:proofErr w:type="gramEnd"/>
      <w:r w:rsidRPr="007679ED">
        <w:rPr>
          <w:noProof w:val="0"/>
        </w:rPr>
        <w:t xml:space="preserve"> are allowed in the </w:t>
      </w:r>
      <w:proofErr w:type="spellStart"/>
      <w:r w:rsidRPr="007679ED">
        <w:rPr>
          <w:noProof w:val="0"/>
        </w:rPr>
        <w:t>cac:AdditionalDocumentReference</w:t>
      </w:r>
      <w:proofErr w:type="spellEnd"/>
      <w:r w:rsidRPr="007679ED">
        <w:rPr>
          <w:noProof w:val="0"/>
        </w:rPr>
        <w:t xml:space="preserve"> element.</w:t>
      </w:r>
    </w:p>
    <w:p w14:paraId="7BA60E3B" w14:textId="75A893F3" w:rsidR="00E50068" w:rsidRDefault="00E50068" w:rsidP="00E50068">
      <w:pPr>
        <w:pStyle w:val="BodyText"/>
        <w:rPr>
          <w:noProof w:val="0"/>
        </w:rPr>
      </w:pPr>
      <w:r w:rsidRPr="007679ED">
        <w:rPr>
          <w:noProof w:val="0"/>
        </w:rPr>
        <w:t xml:space="preserve">UBL example of </w:t>
      </w:r>
      <w:r w:rsidR="007544E2" w:rsidRPr="007679ED">
        <w:rPr>
          <w:noProof w:val="0"/>
        </w:rPr>
        <w:t>project</w:t>
      </w:r>
      <w:r w:rsidRPr="007679ED">
        <w:rPr>
          <w:noProof w:val="0"/>
        </w:rPr>
        <w:t xml:space="preserve"> reference in an invoice</w:t>
      </w:r>
    </w:p>
    <w:p w14:paraId="5F40B5AE" w14:textId="77777777" w:rsidR="0034449F" w:rsidRPr="007679ED" w:rsidRDefault="0034449F" w:rsidP="00E50068">
      <w:pPr>
        <w:pStyle w:val="BodyText"/>
        <w:rPr>
          <w:noProof w:val="0"/>
        </w:rPr>
      </w:pPr>
    </w:p>
    <w:p w14:paraId="2C7CDF67" w14:textId="4E50940B"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cac:ProjectReference</w:t>
      </w:r>
      <w:r w:rsidRPr="007679ED">
        <w:rPr>
          <w:rFonts w:ascii="Courier New" w:hAnsi="Courier New" w:cs="Courier New"/>
          <w:noProof/>
          <w:color w:val="0000FF"/>
          <w:sz w:val="18"/>
          <w:szCs w:val="18"/>
        </w:rPr>
        <w:t>&gt;</w:t>
      </w:r>
    </w:p>
    <w:p w14:paraId="4D933088" w14:textId="47D8C61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project333</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22B9C180" w14:textId="4992F73D"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cac:ProjectReference</w:t>
      </w:r>
      <w:r w:rsidRPr="007679ED">
        <w:rPr>
          <w:rFonts w:ascii="Courier New" w:hAnsi="Courier New" w:cs="Courier New"/>
          <w:noProof/>
          <w:color w:val="0000FF"/>
          <w:sz w:val="18"/>
          <w:szCs w:val="18"/>
        </w:rPr>
        <w:t>&gt;</w:t>
      </w:r>
    </w:p>
    <w:p w14:paraId="4F3E869C" w14:textId="77777777" w:rsidR="0034449F" w:rsidRDefault="0034449F" w:rsidP="00E50068">
      <w:pPr>
        <w:pStyle w:val="BodyText"/>
        <w:rPr>
          <w:noProof w:val="0"/>
        </w:rPr>
      </w:pPr>
    </w:p>
    <w:p w14:paraId="4B411B26" w14:textId="5086BD56" w:rsidR="00E50068" w:rsidRDefault="00E50068" w:rsidP="00E50068">
      <w:pPr>
        <w:pStyle w:val="BodyText"/>
        <w:rPr>
          <w:noProof w:val="0"/>
        </w:rPr>
      </w:pPr>
      <w:r w:rsidRPr="007679ED">
        <w:rPr>
          <w:noProof w:val="0"/>
        </w:rPr>
        <w:lastRenderedPageBreak/>
        <w:t>UBL example of project reference in a credit note</w:t>
      </w:r>
    </w:p>
    <w:p w14:paraId="5C1A6003" w14:textId="77777777" w:rsidR="0034449F" w:rsidRPr="007679ED" w:rsidRDefault="0034449F" w:rsidP="00E50068">
      <w:pPr>
        <w:pStyle w:val="BodyText"/>
        <w:rPr>
          <w:noProof w:val="0"/>
        </w:rPr>
      </w:pPr>
    </w:p>
    <w:p w14:paraId="1BBB5DDE" w14:textId="4568908F"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cac:AdditionalDocumentReference</w:t>
      </w:r>
      <w:r w:rsidRPr="007679ED">
        <w:rPr>
          <w:rFonts w:ascii="Courier New" w:hAnsi="Courier New" w:cs="Courier New"/>
          <w:noProof/>
          <w:color w:val="0000FF"/>
          <w:sz w:val="18"/>
          <w:szCs w:val="18"/>
        </w:rPr>
        <w:t>&gt;</w:t>
      </w:r>
    </w:p>
    <w:p w14:paraId="7E0CD80C" w14:textId="62339341"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p-2347234</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4DC952B9" w14:textId="6FA501F9"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cbc:DocumentTypeCode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50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cbc:DocumentTypeCode</w:t>
      </w:r>
      <w:r w:rsidR="000B1E7E" w:rsidRPr="007679ED">
        <w:rPr>
          <w:rFonts w:ascii="Courier New" w:hAnsi="Courier New" w:cs="Courier New"/>
          <w:noProof/>
          <w:color w:val="0000FF"/>
          <w:sz w:val="18"/>
          <w:szCs w:val="18"/>
        </w:rPr>
        <w:t>&gt;</w:t>
      </w:r>
    </w:p>
    <w:p w14:paraId="3F77618B" w14:textId="0C53CFDB"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cac:AdditionalDocumentReference</w:t>
      </w:r>
      <w:r w:rsidRPr="007679ED">
        <w:rPr>
          <w:rFonts w:ascii="Courier New" w:hAnsi="Courier New" w:cs="Courier New"/>
          <w:noProof/>
          <w:color w:val="0000FF"/>
          <w:sz w:val="18"/>
          <w:szCs w:val="18"/>
        </w:rPr>
        <w:t>&gt;</w:t>
      </w:r>
    </w:p>
    <w:p w14:paraId="3634F55F" w14:textId="7AE22FC6" w:rsidR="0034449F" w:rsidRDefault="0034449F" w:rsidP="00E50068">
      <w:pPr>
        <w:pStyle w:val="BodyText"/>
        <w:rPr>
          <w:noProof w:val="0"/>
        </w:rPr>
      </w:pPr>
    </w:p>
    <w:p w14:paraId="4AB348BC" w14:textId="3525515C" w:rsidR="00E50068" w:rsidRPr="007679ED" w:rsidRDefault="00E50068" w:rsidP="00E50068">
      <w:pPr>
        <w:pStyle w:val="BodyText"/>
        <w:rPr>
          <w:noProof w:val="0"/>
        </w:rPr>
      </w:pPr>
      <w:r w:rsidRPr="007679ED">
        <w:rPr>
          <w:noProof w:val="0"/>
        </w:rPr>
        <w:t>Code 50 indicating this is a project reference</w:t>
      </w:r>
      <w:r w:rsidR="0034449F">
        <w:rPr>
          <w:noProof w:val="0"/>
        </w:rPr>
        <w:t xml:space="preserve">. </w:t>
      </w:r>
      <w:r w:rsidRPr="007679ED">
        <w:rPr>
          <w:noProof w:val="0"/>
        </w:rPr>
        <w:t>The project reference identifier</w:t>
      </w:r>
    </w:p>
    <w:p w14:paraId="5AFA3900" w14:textId="77777777" w:rsidR="00E50068" w:rsidRPr="007679ED" w:rsidRDefault="00E50068" w:rsidP="0034449F">
      <w:pPr>
        <w:pStyle w:val="Heading3"/>
      </w:pPr>
      <w:bookmarkStart w:id="65" w:name="_Toc59461700"/>
      <w:r w:rsidRPr="007679ED">
        <w:t>Preceding invoice references</w:t>
      </w:r>
      <w:bookmarkEnd w:id="65"/>
    </w:p>
    <w:p w14:paraId="4C6993A2" w14:textId="77777777" w:rsidR="00E50068" w:rsidRPr="007679ED" w:rsidRDefault="00E50068" w:rsidP="00E50068">
      <w:pPr>
        <w:pStyle w:val="BodyText"/>
        <w:rPr>
          <w:noProof w:val="0"/>
        </w:rPr>
      </w:pPr>
      <w:r w:rsidRPr="007679ED">
        <w:rPr>
          <w:noProof w:val="0"/>
        </w:rPr>
        <w:t>A credit note or negative invoice can refer to one or more initial invoice(s). This is done in the business group BG-3 Preceding invoice reference, providing the invoice number and issue date. The issue date shall be provided in case the preceding invoice reference is not unique.</w:t>
      </w:r>
    </w:p>
    <w:p w14:paraId="09519781" w14:textId="57BA69D1" w:rsidR="00E50068" w:rsidRPr="007679ED" w:rsidRDefault="00E50068" w:rsidP="00E50068">
      <w:pPr>
        <w:pStyle w:val="BodyText"/>
        <w:rPr>
          <w:noProof w:val="0"/>
        </w:rPr>
      </w:pPr>
      <w:r w:rsidRPr="007679ED">
        <w:rPr>
          <w:noProof w:val="0"/>
        </w:rPr>
        <w:t xml:space="preserve">In case correction applies to </w:t>
      </w:r>
      <w:proofErr w:type="gramStart"/>
      <w:r w:rsidRPr="007679ED">
        <w:rPr>
          <w:noProof w:val="0"/>
        </w:rPr>
        <w:t>a large number of</w:t>
      </w:r>
      <w:proofErr w:type="gramEnd"/>
      <w:r w:rsidRPr="007679ED">
        <w:rPr>
          <w:noProof w:val="0"/>
        </w:rPr>
        <w:t xml:space="preserve"> invoices, the invoicing period (BG-14), as necessary combined with a clarifying invoice note (BT-22), may instead be given at document level.</w:t>
      </w:r>
    </w:p>
    <w:p w14:paraId="1A2DE7B0" w14:textId="73AEFA14" w:rsidR="00E50068" w:rsidRDefault="00E50068" w:rsidP="00E50068">
      <w:pPr>
        <w:pStyle w:val="BodyText"/>
        <w:rPr>
          <w:noProof w:val="0"/>
        </w:rPr>
      </w:pPr>
      <w:r w:rsidRPr="007679ED">
        <w:rPr>
          <w:noProof w:val="0"/>
        </w:rPr>
        <w:t>UBL example of preceding invoice information</w:t>
      </w:r>
    </w:p>
    <w:p w14:paraId="1ABCD24B" w14:textId="77777777" w:rsidR="0034449F" w:rsidRPr="007679ED" w:rsidRDefault="0034449F" w:rsidP="00E50068">
      <w:pPr>
        <w:pStyle w:val="BodyText"/>
        <w:rPr>
          <w:noProof w:val="0"/>
        </w:rPr>
      </w:pPr>
    </w:p>
    <w:p w14:paraId="6E1E0AC6" w14:textId="3CDEACF5"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cac:BillingReference</w:t>
      </w:r>
      <w:r w:rsidRPr="007679ED">
        <w:rPr>
          <w:rFonts w:ascii="Courier New" w:hAnsi="Courier New" w:cs="Courier New"/>
          <w:noProof/>
          <w:color w:val="0000FF"/>
          <w:sz w:val="18"/>
          <w:szCs w:val="18"/>
        </w:rPr>
        <w:t>&gt;</w:t>
      </w:r>
    </w:p>
    <w:p w14:paraId="119044D8" w14:textId="284993BC"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cac:InvoiceDocumentReference</w:t>
      </w:r>
      <w:r w:rsidR="000B1E7E" w:rsidRPr="007679ED">
        <w:rPr>
          <w:rFonts w:ascii="Courier New" w:hAnsi="Courier New" w:cs="Courier New"/>
          <w:noProof/>
          <w:color w:val="0000FF"/>
          <w:sz w:val="18"/>
          <w:szCs w:val="18"/>
        </w:rPr>
        <w:t>&gt;</w:t>
      </w:r>
    </w:p>
    <w:p w14:paraId="66ADD022" w14:textId="29B56AE4"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123</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35169500" w14:textId="2FD26D45"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cbc:IssueDate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2017-10-20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cbc:IssueDate</w:t>
      </w:r>
      <w:r w:rsidR="000B1E7E" w:rsidRPr="007679ED">
        <w:rPr>
          <w:rFonts w:ascii="Courier New" w:hAnsi="Courier New" w:cs="Courier New"/>
          <w:noProof/>
          <w:color w:val="0000FF"/>
          <w:sz w:val="18"/>
          <w:szCs w:val="18"/>
        </w:rPr>
        <w:t>&gt;</w:t>
      </w:r>
    </w:p>
    <w:p w14:paraId="3E5EE303" w14:textId="36B6ABA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cac:InvoiceDocumentReference</w:t>
      </w:r>
      <w:r w:rsidR="000B1E7E" w:rsidRPr="007679ED">
        <w:rPr>
          <w:rFonts w:ascii="Courier New" w:hAnsi="Courier New" w:cs="Courier New"/>
          <w:noProof/>
          <w:color w:val="0000FF"/>
          <w:sz w:val="18"/>
          <w:szCs w:val="18"/>
        </w:rPr>
        <w:t>&gt;</w:t>
      </w:r>
    </w:p>
    <w:p w14:paraId="5937C4E7" w14:textId="3E8BFEAD"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cac:BillingReference</w:t>
      </w:r>
      <w:r w:rsidRPr="007679ED">
        <w:rPr>
          <w:rFonts w:ascii="Courier New" w:hAnsi="Courier New" w:cs="Courier New"/>
          <w:noProof/>
          <w:color w:val="0000FF"/>
          <w:sz w:val="18"/>
          <w:szCs w:val="18"/>
        </w:rPr>
        <w:t>&gt;</w:t>
      </w:r>
    </w:p>
    <w:p w14:paraId="4B89B173" w14:textId="314856AA"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cac:BillingReference</w:t>
      </w:r>
      <w:r w:rsidRPr="007679ED">
        <w:rPr>
          <w:rFonts w:ascii="Courier New" w:hAnsi="Courier New" w:cs="Courier New"/>
          <w:noProof/>
          <w:color w:val="0000FF"/>
          <w:sz w:val="18"/>
          <w:szCs w:val="18"/>
        </w:rPr>
        <w:t>&gt;</w:t>
      </w:r>
    </w:p>
    <w:p w14:paraId="7C697951" w14:textId="18E34F34"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cac:InvoiceDocumentReference</w:t>
      </w:r>
      <w:r w:rsidR="000B1E7E" w:rsidRPr="007679ED">
        <w:rPr>
          <w:rFonts w:ascii="Courier New" w:hAnsi="Courier New" w:cs="Courier New"/>
          <w:noProof/>
          <w:color w:val="0000FF"/>
          <w:sz w:val="18"/>
          <w:szCs w:val="18"/>
        </w:rPr>
        <w:t>&gt;</w:t>
      </w:r>
    </w:p>
    <w:p w14:paraId="756011E2" w14:textId="6362403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124</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019AF5E1" w14:textId="4B45DB37"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cac:InvoiceDocumentReference</w:t>
      </w:r>
      <w:r w:rsidR="000B1E7E" w:rsidRPr="007679ED">
        <w:rPr>
          <w:rFonts w:ascii="Courier New" w:hAnsi="Courier New" w:cs="Courier New"/>
          <w:noProof/>
          <w:color w:val="0000FF"/>
          <w:sz w:val="18"/>
          <w:szCs w:val="18"/>
        </w:rPr>
        <w:t>&gt;</w:t>
      </w:r>
    </w:p>
    <w:p w14:paraId="30D76612" w14:textId="58DC58FE"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cac:BillingReference</w:t>
      </w:r>
      <w:r w:rsidRPr="007679ED">
        <w:rPr>
          <w:rFonts w:ascii="Courier New" w:hAnsi="Courier New" w:cs="Courier New"/>
          <w:noProof/>
          <w:color w:val="0000FF"/>
          <w:sz w:val="18"/>
          <w:szCs w:val="18"/>
        </w:rPr>
        <w:t>&gt;</w:t>
      </w:r>
    </w:p>
    <w:p w14:paraId="184EE8A2" w14:textId="77777777" w:rsidR="0034449F" w:rsidRPr="007679ED" w:rsidRDefault="0034449F" w:rsidP="00E50068">
      <w:pPr>
        <w:tabs>
          <w:tab w:val="left" w:pos="426"/>
          <w:tab w:val="left" w:pos="709"/>
          <w:tab w:val="left" w:pos="993"/>
          <w:tab w:val="left" w:pos="1276"/>
        </w:tabs>
        <w:ind w:left="142"/>
        <w:rPr>
          <w:rFonts w:ascii="Courier New" w:hAnsi="Courier New" w:cs="Courier New"/>
          <w:noProof/>
          <w:color w:val="85200C"/>
          <w:sz w:val="18"/>
          <w:szCs w:val="18"/>
        </w:rPr>
      </w:pPr>
    </w:p>
    <w:p w14:paraId="52739642" w14:textId="263F58F5" w:rsidR="00E50068" w:rsidRPr="007679ED" w:rsidRDefault="00E50068" w:rsidP="0034449F">
      <w:pPr>
        <w:pStyle w:val="BodyText"/>
      </w:pPr>
      <w:r w:rsidRPr="007679ED">
        <w:t>The identifier is mandatory if cac:BillingReference is provided</w:t>
      </w:r>
    </w:p>
    <w:p w14:paraId="37583F87" w14:textId="67447B21" w:rsidR="00E50068" w:rsidRPr="007679ED" w:rsidRDefault="00E50068" w:rsidP="0034449F">
      <w:pPr>
        <w:pStyle w:val="BodyText"/>
      </w:pPr>
      <w:r w:rsidRPr="007679ED">
        <w:t xml:space="preserve">Issue date shall be filled if the invoice reference is not </w:t>
      </w:r>
      <w:r w:rsidR="0044054A" w:rsidRPr="007679ED">
        <w:t>unique.</w:t>
      </w:r>
    </w:p>
    <w:p w14:paraId="4F89DC3C" w14:textId="49348FCF" w:rsidR="00E50068" w:rsidRPr="007679ED" w:rsidRDefault="00E50068" w:rsidP="0034449F">
      <w:pPr>
        <w:pStyle w:val="BodyText"/>
      </w:pPr>
      <w:r w:rsidRPr="007679ED">
        <w:t>Repeat the cac:BillingReference to add several preceding invoice references</w:t>
      </w:r>
    </w:p>
    <w:p w14:paraId="49B3618A" w14:textId="77777777" w:rsidR="0044054A" w:rsidRPr="007679ED" w:rsidRDefault="0044054A" w:rsidP="0044054A">
      <w:bookmarkStart w:id="66" w:name="_Toc46835011"/>
    </w:p>
    <w:p w14:paraId="76D2BA7E" w14:textId="77777777" w:rsidR="00E50068" w:rsidRPr="007679ED" w:rsidRDefault="00E50068" w:rsidP="0034449F">
      <w:pPr>
        <w:pStyle w:val="Heading2"/>
      </w:pPr>
      <w:bookmarkStart w:id="67" w:name="_Toc59461701"/>
      <w:r w:rsidRPr="007679ED">
        <w:t>Allowances and Charges</w:t>
      </w:r>
      <w:bookmarkEnd w:id="66"/>
      <w:bookmarkEnd w:id="67"/>
    </w:p>
    <w:p w14:paraId="221D2D0C" w14:textId="007DC47B" w:rsidR="00E50068" w:rsidRPr="007679ED" w:rsidRDefault="00E50068" w:rsidP="0034449F">
      <w:pPr>
        <w:pStyle w:val="Heading3"/>
      </w:pPr>
      <w:bookmarkStart w:id="68" w:name="_Toc59461702"/>
      <w:r w:rsidRPr="007679ED">
        <w:t xml:space="preserve">The header </w:t>
      </w:r>
      <w:proofErr w:type="gramStart"/>
      <w:r w:rsidRPr="007679ED">
        <w:t>level</w:t>
      </w:r>
      <w:bookmarkEnd w:id="68"/>
      <w:proofErr w:type="gramEnd"/>
    </w:p>
    <w:p w14:paraId="5455F8C1" w14:textId="77777777" w:rsidR="00E50068" w:rsidRPr="007679ED" w:rsidRDefault="00E50068" w:rsidP="00E50068">
      <w:pPr>
        <w:pStyle w:val="BodyText"/>
        <w:rPr>
          <w:noProof w:val="0"/>
        </w:rPr>
      </w:pPr>
      <w:r w:rsidRPr="007679ED">
        <w:rPr>
          <w:noProof w:val="0"/>
        </w:rPr>
        <w:t>Applies to the whole invoice and is included in the calculation of the invoice total amount.</w:t>
      </w:r>
    </w:p>
    <w:p w14:paraId="0134E453" w14:textId="3E44767E" w:rsidR="00E50068" w:rsidRPr="007679ED" w:rsidRDefault="00E50068" w:rsidP="00BC07D6">
      <w:pPr>
        <w:pStyle w:val="BodyText"/>
        <w:numPr>
          <w:ilvl w:val="0"/>
          <w:numId w:val="27"/>
        </w:numPr>
        <w:rPr>
          <w:noProof w:val="0"/>
        </w:rPr>
      </w:pPr>
      <w:r w:rsidRPr="007679ED">
        <w:rPr>
          <w:noProof w:val="0"/>
        </w:rPr>
        <w:t xml:space="preserve">Several allowances and charges may be </w:t>
      </w:r>
      <w:r w:rsidR="0044054A" w:rsidRPr="007679ED">
        <w:rPr>
          <w:noProof w:val="0"/>
        </w:rPr>
        <w:t>supplied.</w:t>
      </w:r>
    </w:p>
    <w:p w14:paraId="65280051" w14:textId="257A678C" w:rsidR="00E50068" w:rsidRPr="007679ED" w:rsidRDefault="00E50068" w:rsidP="00BC07D6">
      <w:pPr>
        <w:pStyle w:val="BodyText"/>
        <w:numPr>
          <w:ilvl w:val="0"/>
          <w:numId w:val="27"/>
        </w:numPr>
        <w:rPr>
          <w:noProof w:val="0"/>
        </w:rPr>
      </w:pPr>
      <w:r w:rsidRPr="007679ED">
        <w:rPr>
          <w:noProof w:val="0"/>
        </w:rPr>
        <w:t xml:space="preserve">Specification of </w:t>
      </w:r>
      <w:r w:rsidR="00DF0F2E" w:rsidRPr="007679ED">
        <w:rPr>
          <w:noProof w:val="0"/>
        </w:rPr>
        <w:t xml:space="preserve">tax </w:t>
      </w:r>
      <w:r w:rsidRPr="007679ED">
        <w:rPr>
          <w:noProof w:val="0"/>
        </w:rPr>
        <w:t xml:space="preserve">for allowances and charges, </w:t>
      </w:r>
      <w:proofErr w:type="spellStart"/>
      <w:proofErr w:type="gramStart"/>
      <w:r w:rsidRPr="007679ED">
        <w:rPr>
          <w:noProof w:val="0"/>
        </w:rPr>
        <w:t>cac:TaxCategory</w:t>
      </w:r>
      <w:proofErr w:type="spellEnd"/>
      <w:proofErr w:type="gramEnd"/>
      <w:r w:rsidRPr="007679ED">
        <w:rPr>
          <w:noProof w:val="0"/>
        </w:rPr>
        <w:t xml:space="preserve"> with sub elements, shall be supplied</w:t>
      </w:r>
    </w:p>
    <w:p w14:paraId="4AA11E29" w14:textId="6B0D7649" w:rsidR="00E50068" w:rsidRPr="007679ED" w:rsidRDefault="00E50068" w:rsidP="00BC07D6">
      <w:pPr>
        <w:pStyle w:val="BodyText"/>
        <w:numPr>
          <w:ilvl w:val="0"/>
          <w:numId w:val="27"/>
        </w:numPr>
        <w:rPr>
          <w:noProof w:val="0"/>
        </w:rPr>
      </w:pPr>
      <w:r w:rsidRPr="007679ED">
        <w:rPr>
          <w:noProof w:val="0"/>
        </w:rPr>
        <w:t xml:space="preserve">The sum of all allowances and charges on the header level shall be specified in </w:t>
      </w:r>
      <w:proofErr w:type="spellStart"/>
      <w:proofErr w:type="gramStart"/>
      <w:r w:rsidRPr="007679ED">
        <w:rPr>
          <w:noProof w:val="0"/>
        </w:rPr>
        <w:t>cbc:AllowanceTotalAmount</w:t>
      </w:r>
      <w:proofErr w:type="spellEnd"/>
      <w:proofErr w:type="gramEnd"/>
      <w:r w:rsidRPr="007679ED">
        <w:rPr>
          <w:noProof w:val="0"/>
        </w:rPr>
        <w:t xml:space="preserve"> and </w:t>
      </w:r>
      <w:proofErr w:type="spellStart"/>
      <w:r w:rsidRPr="007679ED">
        <w:rPr>
          <w:noProof w:val="0"/>
        </w:rPr>
        <w:t>cbc:ChargeTotalAmount</w:t>
      </w:r>
      <w:proofErr w:type="spellEnd"/>
      <w:r w:rsidRPr="007679ED">
        <w:rPr>
          <w:noProof w:val="0"/>
        </w:rPr>
        <w:t xml:space="preserve"> respectively. See UBL syntax calculation </w:t>
      </w:r>
      <w:r w:rsidR="0044054A" w:rsidRPr="007679ED">
        <w:rPr>
          <w:noProof w:val="0"/>
        </w:rPr>
        <w:t>formulas.</w:t>
      </w:r>
    </w:p>
    <w:p w14:paraId="220EDE11" w14:textId="77777777" w:rsidR="00E50068" w:rsidRPr="007679ED" w:rsidRDefault="00E50068" w:rsidP="0034449F">
      <w:pPr>
        <w:pStyle w:val="Heading3"/>
      </w:pPr>
      <w:bookmarkStart w:id="69" w:name="_Toc59461703"/>
      <w:r w:rsidRPr="007679ED">
        <w:t xml:space="preserve">The line </w:t>
      </w:r>
      <w:proofErr w:type="gramStart"/>
      <w:r w:rsidRPr="007679ED">
        <w:t>level</w:t>
      </w:r>
      <w:bookmarkEnd w:id="69"/>
      <w:proofErr w:type="gramEnd"/>
    </w:p>
    <w:p w14:paraId="2F69FD7B" w14:textId="77777777" w:rsidR="00E50068" w:rsidRPr="007679ED" w:rsidRDefault="00E50068" w:rsidP="00E50068">
      <w:pPr>
        <w:pStyle w:val="BodyText"/>
        <w:rPr>
          <w:noProof w:val="0"/>
        </w:rPr>
      </w:pPr>
      <w:r w:rsidRPr="007679ED">
        <w:rPr>
          <w:noProof w:val="0"/>
        </w:rPr>
        <w:t>Applies to the line level and is included in the calculation of the line amount.</w:t>
      </w:r>
    </w:p>
    <w:p w14:paraId="102E2038" w14:textId="0307E9B8" w:rsidR="00E50068" w:rsidRPr="007679ED" w:rsidRDefault="00E50068" w:rsidP="00BC07D6">
      <w:pPr>
        <w:pStyle w:val="BodyText"/>
        <w:numPr>
          <w:ilvl w:val="0"/>
          <w:numId w:val="27"/>
        </w:numPr>
        <w:rPr>
          <w:noProof w:val="0"/>
        </w:rPr>
      </w:pPr>
      <w:r w:rsidRPr="007679ED">
        <w:rPr>
          <w:noProof w:val="0"/>
        </w:rPr>
        <w:t xml:space="preserve">Several allowances and charges may be </w:t>
      </w:r>
      <w:r w:rsidR="0044054A" w:rsidRPr="007679ED">
        <w:rPr>
          <w:noProof w:val="0"/>
        </w:rPr>
        <w:t>supplied.</w:t>
      </w:r>
    </w:p>
    <w:p w14:paraId="5496B13A" w14:textId="1A586987" w:rsidR="00E50068" w:rsidRPr="007679ED" w:rsidRDefault="00E50068" w:rsidP="00BC07D6">
      <w:pPr>
        <w:pStyle w:val="BodyText"/>
        <w:numPr>
          <w:ilvl w:val="0"/>
          <w:numId w:val="27"/>
        </w:numPr>
        <w:rPr>
          <w:noProof w:val="0"/>
        </w:rPr>
      </w:pPr>
      <w:r w:rsidRPr="007679ED">
        <w:rPr>
          <w:noProof w:val="0"/>
        </w:rPr>
        <w:lastRenderedPageBreak/>
        <w:t xml:space="preserve">Specification of </w:t>
      </w:r>
      <w:r w:rsidR="00DF0F2E" w:rsidRPr="007679ED">
        <w:rPr>
          <w:noProof w:val="0"/>
        </w:rPr>
        <w:t xml:space="preserve">tax </w:t>
      </w:r>
      <w:r w:rsidRPr="007679ED">
        <w:rPr>
          <w:noProof w:val="0"/>
        </w:rPr>
        <w:t xml:space="preserve">for allowances and charges shall not be specified, as the </w:t>
      </w:r>
      <w:r w:rsidR="00DF0F2E" w:rsidRPr="007679ED">
        <w:rPr>
          <w:noProof w:val="0"/>
        </w:rPr>
        <w:t xml:space="preserve">tax </w:t>
      </w:r>
      <w:r w:rsidRPr="007679ED">
        <w:rPr>
          <w:noProof w:val="0"/>
        </w:rPr>
        <w:t>category stated for the invoice line itself, applies also to the allowances or charges of that line.</w:t>
      </w:r>
    </w:p>
    <w:p w14:paraId="3419D058" w14:textId="1FDD860A" w:rsidR="00E50068" w:rsidRPr="007679ED" w:rsidRDefault="00E50068" w:rsidP="00BC07D6">
      <w:pPr>
        <w:pStyle w:val="BodyText"/>
        <w:numPr>
          <w:ilvl w:val="0"/>
          <w:numId w:val="27"/>
        </w:numPr>
        <w:rPr>
          <w:noProof w:val="0"/>
        </w:rPr>
      </w:pPr>
      <w:r w:rsidRPr="007679ED">
        <w:rPr>
          <w:noProof w:val="0"/>
        </w:rPr>
        <w:t xml:space="preserve">The sum of all allowances and charges on the line level shall be </w:t>
      </w:r>
      <w:r w:rsidR="0044054A" w:rsidRPr="007679ED">
        <w:rPr>
          <w:noProof w:val="0"/>
        </w:rPr>
        <w:t>considered</w:t>
      </w:r>
      <w:r w:rsidRPr="007679ED">
        <w:rPr>
          <w:noProof w:val="0"/>
        </w:rPr>
        <w:t xml:space="preserve">, </w:t>
      </w:r>
      <w:r w:rsidR="0044054A" w:rsidRPr="007679ED">
        <w:rPr>
          <w:noProof w:val="0"/>
        </w:rPr>
        <w:t>subtracted,</w:t>
      </w:r>
      <w:r w:rsidRPr="007679ED">
        <w:rPr>
          <w:noProof w:val="0"/>
        </w:rPr>
        <w:t xml:space="preserve"> or added, when calculating the line extension </w:t>
      </w:r>
      <w:r w:rsidR="0044054A" w:rsidRPr="007679ED">
        <w:rPr>
          <w:noProof w:val="0"/>
        </w:rPr>
        <w:t>amount.</w:t>
      </w:r>
      <w:r w:rsidRPr="007679ED">
        <w:rPr>
          <w:noProof w:val="0"/>
        </w:rPr>
        <w:t xml:space="preserve"> These line level allowances and charges shall not be calculated into the header level elements.</w:t>
      </w:r>
    </w:p>
    <w:p w14:paraId="5D5A8460" w14:textId="77777777" w:rsidR="00E50068" w:rsidRPr="007679ED" w:rsidRDefault="00E50068" w:rsidP="0034449F">
      <w:pPr>
        <w:pStyle w:val="Heading3"/>
      </w:pPr>
      <w:bookmarkStart w:id="70" w:name="_Toc59461704"/>
      <w:r w:rsidRPr="007679ED">
        <w:t>The line level Price element</w:t>
      </w:r>
      <w:bookmarkEnd w:id="70"/>
    </w:p>
    <w:p w14:paraId="749550DB" w14:textId="1861E0FB" w:rsidR="00E50068" w:rsidRPr="007679ED" w:rsidRDefault="00E50068" w:rsidP="00E50068">
      <w:pPr>
        <w:pStyle w:val="BodyText"/>
        <w:rPr>
          <w:noProof w:val="0"/>
        </w:rPr>
      </w:pPr>
      <w:r w:rsidRPr="007679ED">
        <w:rPr>
          <w:noProof w:val="0"/>
        </w:rPr>
        <w:t xml:space="preserve">A way to inform the buyer how the price is set. Is also relevant if the seller or buyer want to post the allowance in their accounting systems. The price itself shall always be the net price, </w:t>
      </w:r>
      <w:r w:rsidR="0044054A" w:rsidRPr="007679ED">
        <w:rPr>
          <w:noProof w:val="0"/>
        </w:rPr>
        <w:t>i.e.,</w:t>
      </w:r>
      <w:r w:rsidRPr="007679ED">
        <w:rPr>
          <w:noProof w:val="0"/>
        </w:rPr>
        <w:t xml:space="preserve"> the base amount reduced with a discount (allowance).</w:t>
      </w:r>
    </w:p>
    <w:p w14:paraId="1F4BD6AD" w14:textId="681023CA" w:rsidR="00E50068" w:rsidRPr="007679ED" w:rsidRDefault="00E50068" w:rsidP="00BC07D6">
      <w:pPr>
        <w:pStyle w:val="BodyText"/>
        <w:numPr>
          <w:ilvl w:val="0"/>
          <w:numId w:val="27"/>
        </w:numPr>
        <w:rPr>
          <w:noProof w:val="0"/>
        </w:rPr>
      </w:pPr>
      <w:r w:rsidRPr="007679ED">
        <w:rPr>
          <w:noProof w:val="0"/>
        </w:rPr>
        <w:t>Only one occur</w:t>
      </w:r>
      <w:r w:rsidR="007544E2">
        <w:rPr>
          <w:noProof w:val="0"/>
        </w:rPr>
        <w:t>r</w:t>
      </w:r>
      <w:r w:rsidRPr="007679ED">
        <w:rPr>
          <w:noProof w:val="0"/>
        </w:rPr>
        <w:t>ence of allowance (discount) is allowed.</w:t>
      </w:r>
    </w:p>
    <w:p w14:paraId="3B775ABA" w14:textId="353CEE9E" w:rsidR="00E50068" w:rsidRPr="007679ED" w:rsidRDefault="00E50068" w:rsidP="00BC07D6">
      <w:pPr>
        <w:pStyle w:val="BodyText"/>
        <w:numPr>
          <w:ilvl w:val="0"/>
          <w:numId w:val="27"/>
        </w:numPr>
        <w:rPr>
          <w:noProof w:val="0"/>
        </w:rPr>
      </w:pPr>
      <w:r w:rsidRPr="007679ED">
        <w:rPr>
          <w:noProof w:val="0"/>
        </w:rPr>
        <w:t xml:space="preserve">Specification of </w:t>
      </w:r>
      <w:r w:rsidR="00DF0F2E" w:rsidRPr="007679ED">
        <w:rPr>
          <w:noProof w:val="0"/>
        </w:rPr>
        <w:t xml:space="preserve">tax </w:t>
      </w:r>
      <w:r w:rsidRPr="007679ED">
        <w:rPr>
          <w:noProof w:val="0"/>
        </w:rPr>
        <w:t xml:space="preserve">for allowance shall not be </w:t>
      </w:r>
      <w:r w:rsidR="0044054A" w:rsidRPr="007679ED">
        <w:rPr>
          <w:noProof w:val="0"/>
        </w:rPr>
        <w:t>specified.</w:t>
      </w:r>
    </w:p>
    <w:p w14:paraId="6CE06E08" w14:textId="284C9B9C" w:rsidR="00E50068" w:rsidRPr="007679ED" w:rsidRDefault="00E50068" w:rsidP="00BC07D6">
      <w:pPr>
        <w:pStyle w:val="BodyText"/>
        <w:numPr>
          <w:ilvl w:val="0"/>
          <w:numId w:val="27"/>
        </w:numPr>
        <w:rPr>
          <w:noProof w:val="0"/>
        </w:rPr>
      </w:pPr>
      <w:r w:rsidRPr="007679ED">
        <w:rPr>
          <w:noProof w:val="0"/>
        </w:rPr>
        <w:t>Allowance related to Price shall not be part of any other calculations.</w:t>
      </w:r>
    </w:p>
    <w:p w14:paraId="78EA0849" w14:textId="1DFA74C2" w:rsidR="00E50068" w:rsidRPr="007679ED" w:rsidRDefault="00E50068" w:rsidP="00BC07D6">
      <w:pPr>
        <w:pStyle w:val="BodyText"/>
        <w:numPr>
          <w:ilvl w:val="0"/>
          <w:numId w:val="27"/>
        </w:numPr>
        <w:rPr>
          <w:noProof w:val="0"/>
        </w:rPr>
      </w:pPr>
      <w:r w:rsidRPr="007679ED">
        <w:rPr>
          <w:noProof w:val="0"/>
        </w:rPr>
        <w:t>Allowance related to Price may specify amount and the base amount.</w:t>
      </w:r>
    </w:p>
    <w:p w14:paraId="454CE190" w14:textId="065E60AE" w:rsidR="00E50068" w:rsidRPr="007679ED" w:rsidRDefault="00E50068" w:rsidP="00E50068">
      <w:pPr>
        <w:pStyle w:val="BodyText"/>
        <w:rPr>
          <w:noProof w:val="0"/>
        </w:rPr>
      </w:pPr>
      <w:r w:rsidRPr="007679ED">
        <w:rPr>
          <w:noProof w:val="0"/>
        </w:rPr>
        <w:t xml:space="preserve">Further details of the calculation of allowance/charge amount, can be found in Calculation of allowance/charge </w:t>
      </w:r>
      <w:r w:rsidR="0044054A" w:rsidRPr="007679ED">
        <w:rPr>
          <w:noProof w:val="0"/>
        </w:rPr>
        <w:t>amount.</w:t>
      </w:r>
    </w:p>
    <w:p w14:paraId="317633B2" w14:textId="0C5CFA85" w:rsidR="00E50068" w:rsidRDefault="00E50068" w:rsidP="00E50068">
      <w:pPr>
        <w:pStyle w:val="BodyText"/>
        <w:rPr>
          <w:noProof w:val="0"/>
        </w:rPr>
      </w:pPr>
      <w:r w:rsidRPr="007679ED">
        <w:rPr>
          <w:noProof w:val="0"/>
        </w:rPr>
        <w:t>UBL example of Allowances and Charges on the document level</w:t>
      </w:r>
    </w:p>
    <w:p w14:paraId="66037CA2" w14:textId="77777777" w:rsidR="0034449F" w:rsidRPr="007679ED" w:rsidRDefault="0034449F" w:rsidP="00E50068">
      <w:pPr>
        <w:pStyle w:val="BodyText"/>
        <w:rPr>
          <w:noProof w:val="0"/>
        </w:rPr>
      </w:pPr>
    </w:p>
    <w:p w14:paraId="1EA9FA19" w14:textId="0F6D2354"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Pr="007679ED">
        <w:rPr>
          <w:rFonts w:ascii="Courier New" w:hAnsi="Courier New" w:cs="Courier New"/>
          <w:noProof/>
          <w:color w:val="0000FF"/>
          <w:sz w:val="18"/>
          <w:szCs w:val="18"/>
        </w:rPr>
        <w:t>&gt;</w:t>
      </w:r>
    </w:p>
    <w:p w14:paraId="79EC6107" w14:textId="2C5DFC16"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true</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p>
    <w:p w14:paraId="7C534279" w14:textId="2C9CA804"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cbc:AllowanceChargeReasonCode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FC</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cbc:AllowanceChargeReasonCode</w:t>
      </w:r>
      <w:r w:rsidR="000B1E7E" w:rsidRPr="007679ED">
        <w:rPr>
          <w:rFonts w:ascii="Courier New" w:hAnsi="Courier New" w:cs="Courier New"/>
          <w:noProof/>
          <w:color w:val="0000FF"/>
          <w:sz w:val="18"/>
          <w:szCs w:val="18"/>
        </w:rPr>
        <w:t>&gt;</w:t>
      </w:r>
    </w:p>
    <w:p w14:paraId="212A22C1" w14:textId="10E67AFF"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Freight service</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w:t>
      </w:r>
      <w:r w:rsidR="000B1E7E" w:rsidRPr="007679ED">
        <w:rPr>
          <w:rFonts w:ascii="Courier New" w:hAnsi="Courier New" w:cs="Courier New"/>
          <w:noProof/>
          <w:color w:val="0000FF"/>
          <w:sz w:val="18"/>
          <w:szCs w:val="18"/>
        </w:rPr>
        <w:t>&gt;</w:t>
      </w:r>
    </w:p>
    <w:p w14:paraId="68841742" w14:textId="75093E6F"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cbc:MultiplierFactorNumeric</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cbc:MultiplierFactorNumeric</w:t>
      </w:r>
      <w:r w:rsidR="000B1E7E" w:rsidRPr="007679ED">
        <w:rPr>
          <w:rFonts w:ascii="Courier New" w:hAnsi="Courier New" w:cs="Courier New"/>
          <w:noProof/>
          <w:color w:val="0000FF"/>
          <w:sz w:val="18"/>
          <w:szCs w:val="18"/>
        </w:rPr>
        <w:t>&gt;</w:t>
      </w:r>
    </w:p>
    <w:p w14:paraId="2E7D3451" w14:textId="7EAD1232"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cbc:Amount</w:t>
      </w:r>
      <w:r w:rsidR="000B1E7E" w:rsidRPr="007679ED">
        <w:rPr>
          <w:rFonts w:ascii="Courier New" w:hAnsi="Courier New" w:cs="Courier New"/>
          <w:noProof/>
          <w:color w:val="0000FF"/>
          <w:sz w:val="18"/>
          <w:szCs w:val="18"/>
        </w:rPr>
        <w:t>&gt;</w:t>
      </w:r>
      <w:r w:rsidR="00E50068" w:rsidRPr="007679ED">
        <w:rPr>
          <w:rFonts w:ascii="Courier New" w:hAnsi="Courier New" w:cs="Courier New"/>
          <w:noProof/>
          <w:color w:val="85200C"/>
          <w:sz w:val="18"/>
          <w:szCs w:val="18"/>
        </w:rPr>
        <w:t xml:space="preserve"> </w:t>
      </w:r>
    </w:p>
    <w:p w14:paraId="144CCC23" w14:textId="2479A666"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cbc:BaseAmount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1000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cbc:BaseAmount</w:t>
      </w:r>
      <w:r w:rsidR="000B1E7E" w:rsidRPr="007679ED">
        <w:rPr>
          <w:rFonts w:ascii="Courier New" w:hAnsi="Courier New" w:cs="Courier New"/>
          <w:noProof/>
          <w:color w:val="0000FF"/>
          <w:sz w:val="18"/>
          <w:szCs w:val="18"/>
        </w:rPr>
        <w:t>&gt;</w:t>
      </w:r>
    </w:p>
    <w:p w14:paraId="614023D8" w14:textId="69F16B92"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cac:TaxCategory</w:t>
      </w:r>
      <w:r w:rsidR="000B1E7E" w:rsidRPr="007679ED">
        <w:rPr>
          <w:rFonts w:ascii="Courier New" w:hAnsi="Courier New" w:cs="Courier New"/>
          <w:noProof/>
          <w:color w:val="0000FF"/>
          <w:sz w:val="18"/>
          <w:szCs w:val="18"/>
        </w:rPr>
        <w:t>&gt;</w:t>
      </w:r>
    </w:p>
    <w:p w14:paraId="74ABFA18" w14:textId="6DB8BC0B"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S</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04A668C1" w14:textId="6312E37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cbc:Percent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25</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cbc:Percent</w:t>
      </w:r>
      <w:r w:rsidR="000B1E7E" w:rsidRPr="007679ED">
        <w:rPr>
          <w:rFonts w:ascii="Courier New" w:hAnsi="Courier New" w:cs="Courier New"/>
          <w:noProof/>
          <w:color w:val="0000FF"/>
          <w:sz w:val="18"/>
          <w:szCs w:val="18"/>
        </w:rPr>
        <w:t>&gt;</w:t>
      </w:r>
    </w:p>
    <w:p w14:paraId="7F0D554E" w14:textId="66AC19D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cac:TaxScheme</w:t>
      </w:r>
      <w:r w:rsidR="000B1E7E" w:rsidRPr="007679ED">
        <w:rPr>
          <w:rFonts w:ascii="Courier New" w:hAnsi="Courier New" w:cs="Courier New"/>
          <w:noProof/>
          <w:color w:val="0000FF"/>
          <w:sz w:val="18"/>
          <w:szCs w:val="18"/>
        </w:rPr>
        <w:t>&gt;</w:t>
      </w:r>
    </w:p>
    <w:p w14:paraId="3D8E7D15" w14:textId="7367A132"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VAT</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1E617043" w14:textId="699FEA6E"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cac:TaxScheme</w:t>
      </w:r>
      <w:r w:rsidR="000B1E7E" w:rsidRPr="007679ED">
        <w:rPr>
          <w:rFonts w:ascii="Courier New" w:hAnsi="Courier New" w:cs="Courier New"/>
          <w:noProof/>
          <w:color w:val="0000FF"/>
          <w:sz w:val="18"/>
          <w:szCs w:val="18"/>
        </w:rPr>
        <w:t>&gt;</w:t>
      </w:r>
    </w:p>
    <w:p w14:paraId="1B1C87D1" w14:textId="36F1742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cac:TaxCategory</w:t>
      </w:r>
      <w:r w:rsidR="000B1E7E" w:rsidRPr="007679ED">
        <w:rPr>
          <w:rFonts w:ascii="Courier New" w:hAnsi="Courier New" w:cs="Courier New"/>
          <w:noProof/>
          <w:color w:val="0000FF"/>
          <w:sz w:val="18"/>
          <w:szCs w:val="18"/>
        </w:rPr>
        <w:t>&gt;</w:t>
      </w:r>
    </w:p>
    <w:p w14:paraId="30932FB9" w14:textId="0A22488F"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Pr="007679ED">
        <w:rPr>
          <w:rFonts w:ascii="Courier New" w:hAnsi="Courier New" w:cs="Courier New"/>
          <w:noProof/>
          <w:color w:val="0000FF"/>
          <w:sz w:val="18"/>
          <w:szCs w:val="18"/>
        </w:rPr>
        <w:t>&gt;</w:t>
      </w:r>
    </w:p>
    <w:p w14:paraId="199A9B09" w14:textId="04562272"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Pr="007679ED">
        <w:rPr>
          <w:rFonts w:ascii="Courier New" w:hAnsi="Courier New" w:cs="Courier New"/>
          <w:noProof/>
          <w:color w:val="0000FF"/>
          <w:sz w:val="18"/>
          <w:szCs w:val="18"/>
        </w:rPr>
        <w:t>&gt;</w:t>
      </w:r>
    </w:p>
    <w:p w14:paraId="5B3A5F0A" w14:textId="6800B442"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false</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p>
    <w:p w14:paraId="695CFA5E" w14:textId="7E10308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cbc:AllowanceChargeReasonCode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65</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cbc:AllowanceChargeReasonCode</w:t>
      </w:r>
      <w:r w:rsidR="000B1E7E" w:rsidRPr="007679ED">
        <w:rPr>
          <w:rFonts w:ascii="Courier New" w:hAnsi="Courier New" w:cs="Courier New"/>
          <w:noProof/>
          <w:color w:val="0000FF"/>
          <w:sz w:val="18"/>
          <w:szCs w:val="18"/>
        </w:rPr>
        <w:t>&gt;</w:t>
      </w:r>
    </w:p>
    <w:p w14:paraId="2EFDCC07" w14:textId="4E21874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Production error discount</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w:t>
      </w:r>
      <w:r w:rsidR="000B1E7E" w:rsidRPr="007679ED">
        <w:rPr>
          <w:rFonts w:ascii="Courier New" w:hAnsi="Courier New" w:cs="Courier New"/>
          <w:noProof/>
          <w:color w:val="0000FF"/>
          <w:sz w:val="18"/>
          <w:szCs w:val="18"/>
        </w:rPr>
        <w:t>&gt;</w:t>
      </w:r>
    </w:p>
    <w:p w14:paraId="59890740" w14:textId="774E79B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cbc:Amount</w:t>
      </w:r>
      <w:r w:rsidR="000B1E7E" w:rsidRPr="007679ED">
        <w:rPr>
          <w:rFonts w:ascii="Courier New" w:hAnsi="Courier New" w:cs="Courier New"/>
          <w:noProof/>
          <w:color w:val="0000FF"/>
          <w:sz w:val="18"/>
          <w:szCs w:val="18"/>
        </w:rPr>
        <w:t>&gt;</w:t>
      </w:r>
    </w:p>
    <w:p w14:paraId="78E812DD" w14:textId="189F542B"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cac:TaxCategory</w:t>
      </w:r>
      <w:r w:rsidR="000B1E7E" w:rsidRPr="007679ED">
        <w:rPr>
          <w:rFonts w:ascii="Courier New" w:hAnsi="Courier New" w:cs="Courier New"/>
          <w:noProof/>
          <w:color w:val="0000FF"/>
          <w:sz w:val="18"/>
          <w:szCs w:val="18"/>
        </w:rPr>
        <w:t>&gt;</w:t>
      </w:r>
    </w:p>
    <w:p w14:paraId="7A28A8B6" w14:textId="336CB995"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S</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04DD34D9" w14:textId="6D18594D"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cbc:Percent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25</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cbc:Percent</w:t>
      </w:r>
      <w:r w:rsidR="000B1E7E" w:rsidRPr="007679ED">
        <w:rPr>
          <w:rFonts w:ascii="Courier New" w:hAnsi="Courier New" w:cs="Courier New"/>
          <w:noProof/>
          <w:color w:val="0000FF"/>
          <w:sz w:val="18"/>
          <w:szCs w:val="18"/>
        </w:rPr>
        <w:t>&gt;</w:t>
      </w:r>
    </w:p>
    <w:p w14:paraId="35411D82" w14:textId="5A26C67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cac:TaxScheme</w:t>
      </w:r>
      <w:r w:rsidR="000B1E7E" w:rsidRPr="007679ED">
        <w:rPr>
          <w:rFonts w:ascii="Courier New" w:hAnsi="Courier New" w:cs="Courier New"/>
          <w:noProof/>
          <w:color w:val="0000FF"/>
          <w:sz w:val="18"/>
          <w:szCs w:val="18"/>
        </w:rPr>
        <w:t>&gt;</w:t>
      </w:r>
    </w:p>
    <w:p w14:paraId="1E15D24E" w14:textId="1C97FDC6"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VAT</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4631B827" w14:textId="0DEF6029"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cac:TaxScheme</w:t>
      </w:r>
      <w:r w:rsidR="000B1E7E" w:rsidRPr="007679ED">
        <w:rPr>
          <w:rFonts w:ascii="Courier New" w:hAnsi="Courier New" w:cs="Courier New"/>
          <w:noProof/>
          <w:color w:val="0000FF"/>
          <w:sz w:val="18"/>
          <w:szCs w:val="18"/>
        </w:rPr>
        <w:t>&gt;</w:t>
      </w:r>
    </w:p>
    <w:p w14:paraId="7C728462" w14:textId="3348C675"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cac:TaxCategory</w:t>
      </w:r>
      <w:r w:rsidR="000B1E7E" w:rsidRPr="007679ED">
        <w:rPr>
          <w:rFonts w:ascii="Courier New" w:hAnsi="Courier New" w:cs="Courier New"/>
          <w:noProof/>
          <w:color w:val="0000FF"/>
          <w:sz w:val="18"/>
          <w:szCs w:val="18"/>
        </w:rPr>
        <w:t>&gt;</w:t>
      </w:r>
    </w:p>
    <w:p w14:paraId="504DAA19" w14:textId="2ED13529"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Pr="007679ED">
        <w:rPr>
          <w:rFonts w:ascii="Courier New" w:hAnsi="Courier New" w:cs="Courier New"/>
          <w:noProof/>
          <w:color w:val="0000FF"/>
          <w:sz w:val="18"/>
          <w:szCs w:val="18"/>
        </w:rPr>
        <w:t>&gt;</w:t>
      </w:r>
    </w:p>
    <w:p w14:paraId="2AF1255C" w14:textId="77777777" w:rsidR="0034449F" w:rsidRPr="007679ED" w:rsidRDefault="0034449F" w:rsidP="00E50068">
      <w:pPr>
        <w:tabs>
          <w:tab w:val="left" w:pos="426"/>
          <w:tab w:val="left" w:pos="709"/>
          <w:tab w:val="left" w:pos="993"/>
          <w:tab w:val="left" w:pos="1276"/>
        </w:tabs>
        <w:ind w:left="142"/>
        <w:rPr>
          <w:rFonts w:ascii="Courier New" w:hAnsi="Courier New" w:cs="Courier New"/>
          <w:noProof/>
          <w:color w:val="85200C"/>
          <w:sz w:val="18"/>
          <w:szCs w:val="18"/>
        </w:rPr>
      </w:pPr>
    </w:p>
    <w:p w14:paraId="4E835CB8" w14:textId="00330E7F" w:rsidR="00E50068" w:rsidRPr="007679ED" w:rsidRDefault="00E50068" w:rsidP="00E50068">
      <w:pPr>
        <w:pStyle w:val="BodyText"/>
        <w:rPr>
          <w:noProof w:val="0"/>
        </w:rPr>
      </w:pPr>
      <w:proofErr w:type="spellStart"/>
      <w:r w:rsidRPr="007679ED">
        <w:rPr>
          <w:noProof w:val="0"/>
        </w:rPr>
        <w:t>ChargeIndicator</w:t>
      </w:r>
      <w:proofErr w:type="spellEnd"/>
      <w:r w:rsidRPr="007679ED">
        <w:rPr>
          <w:noProof w:val="0"/>
        </w:rPr>
        <w:t xml:space="preserve"> = true to indicate a charge</w:t>
      </w:r>
    </w:p>
    <w:p w14:paraId="2088DE4E" w14:textId="41BFC9F8" w:rsidR="00E50068" w:rsidRPr="007679ED" w:rsidRDefault="00E50068" w:rsidP="00E50068">
      <w:pPr>
        <w:pStyle w:val="BodyText"/>
        <w:rPr>
          <w:noProof w:val="0"/>
        </w:rPr>
      </w:pPr>
      <w:proofErr w:type="spellStart"/>
      <w:r w:rsidRPr="007679ED">
        <w:rPr>
          <w:noProof w:val="0"/>
        </w:rPr>
        <w:t>ChargeIndicator</w:t>
      </w:r>
      <w:proofErr w:type="spellEnd"/>
      <w:r w:rsidRPr="007679ED">
        <w:rPr>
          <w:noProof w:val="0"/>
        </w:rPr>
        <w:t xml:space="preserve"> = false to indicate an allowance</w:t>
      </w:r>
    </w:p>
    <w:p w14:paraId="3DC5198C" w14:textId="75B412E6" w:rsidR="00E50068" w:rsidRPr="007679ED" w:rsidRDefault="00E50068" w:rsidP="00E50068">
      <w:pPr>
        <w:pStyle w:val="BodyText"/>
        <w:rPr>
          <w:noProof w:val="0"/>
        </w:rPr>
      </w:pPr>
      <w:r w:rsidRPr="007679ED">
        <w:rPr>
          <w:noProof w:val="0"/>
        </w:rPr>
        <w:t>Base amount, to be used with the percentage to calculate the amount</w:t>
      </w:r>
    </w:p>
    <w:p w14:paraId="4D71E713" w14:textId="1845E7AF" w:rsidR="00E50068" w:rsidRPr="007679ED" w:rsidRDefault="00E50068" w:rsidP="00E50068">
      <w:pPr>
        <w:pStyle w:val="BodyText"/>
        <w:rPr>
          <w:noProof w:val="0"/>
        </w:rPr>
      </w:pPr>
      <w:r w:rsidRPr="007679ED">
        <w:rPr>
          <w:noProof w:val="0"/>
        </w:rPr>
        <w:t>Charge percentage</w:t>
      </w:r>
    </w:p>
    <w:p w14:paraId="25BAAE3A" w14:textId="4CD5EE3A" w:rsidR="00E50068" w:rsidRPr="007679ED" w:rsidRDefault="00E50068" w:rsidP="00E50068">
      <w:pPr>
        <w:pStyle w:val="BodyText"/>
        <w:rPr>
          <w:noProof w:val="0"/>
        </w:rPr>
      </w:pPr>
      <w:r w:rsidRPr="007679ED">
        <w:rPr>
          <w:noProof w:val="0"/>
        </w:rPr>
        <w:t>Amount=Base amount×(Percentage÷100)</w:t>
      </w:r>
    </w:p>
    <w:p w14:paraId="05BAB73F" w14:textId="77777777" w:rsidR="00E50068" w:rsidRPr="007679ED" w:rsidRDefault="00E50068" w:rsidP="00E50068">
      <w:pPr>
        <w:pStyle w:val="BodyText"/>
        <w:rPr>
          <w:noProof w:val="0"/>
        </w:rPr>
      </w:pPr>
    </w:p>
    <w:p w14:paraId="6714ACFF" w14:textId="4621161D" w:rsidR="00E50068" w:rsidRDefault="00E50068" w:rsidP="00E50068">
      <w:pPr>
        <w:pStyle w:val="BodyText"/>
        <w:rPr>
          <w:noProof w:val="0"/>
        </w:rPr>
      </w:pPr>
      <w:r w:rsidRPr="007679ED">
        <w:rPr>
          <w:noProof w:val="0"/>
        </w:rPr>
        <w:lastRenderedPageBreak/>
        <w:t>UBL example of Allowances and Charges on invoice line</w:t>
      </w:r>
    </w:p>
    <w:p w14:paraId="7E5A37B7" w14:textId="77777777" w:rsidR="0034449F" w:rsidRPr="007679ED" w:rsidRDefault="0034449F" w:rsidP="00E50068">
      <w:pPr>
        <w:pStyle w:val="BodyText"/>
        <w:rPr>
          <w:noProof w:val="0"/>
        </w:rPr>
      </w:pPr>
    </w:p>
    <w:p w14:paraId="1F3DACEC" w14:textId="30A0E98D"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Pr="007679ED">
        <w:rPr>
          <w:rFonts w:ascii="Courier New" w:hAnsi="Courier New" w:cs="Courier New"/>
          <w:noProof/>
          <w:color w:val="0000FF"/>
          <w:sz w:val="18"/>
          <w:szCs w:val="18"/>
        </w:rPr>
        <w:t>&gt;</w:t>
      </w:r>
    </w:p>
    <w:p w14:paraId="1C1F9DFF" w14:textId="09F24DE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true</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p>
    <w:p w14:paraId="03FD0553" w14:textId="2FA235E9"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cbc:AllowanceChargeReasonCode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CG</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cbc:AllowanceChargeReasonCode</w:t>
      </w:r>
      <w:r w:rsidR="000B1E7E" w:rsidRPr="007679ED">
        <w:rPr>
          <w:rFonts w:ascii="Courier New" w:hAnsi="Courier New" w:cs="Courier New"/>
          <w:noProof/>
          <w:color w:val="0000FF"/>
          <w:sz w:val="18"/>
          <w:szCs w:val="18"/>
        </w:rPr>
        <w:t>&gt;</w:t>
      </w:r>
    </w:p>
    <w:p w14:paraId="1CC1F1C9" w14:textId="7CFAF39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Cleaning</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w:t>
      </w:r>
      <w:r w:rsidR="000B1E7E" w:rsidRPr="007679ED">
        <w:rPr>
          <w:rFonts w:ascii="Courier New" w:hAnsi="Courier New" w:cs="Courier New"/>
          <w:noProof/>
          <w:color w:val="0000FF"/>
          <w:sz w:val="18"/>
          <w:szCs w:val="18"/>
        </w:rPr>
        <w:t>&gt;</w:t>
      </w:r>
    </w:p>
    <w:p w14:paraId="57655B13" w14:textId="425F36A1"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cbc:MultiplierFactorNumeric</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cbc:MultiplierFactorNumeric</w:t>
      </w:r>
      <w:r w:rsidR="000B1E7E" w:rsidRPr="007679ED">
        <w:rPr>
          <w:rFonts w:ascii="Courier New" w:hAnsi="Courier New" w:cs="Courier New"/>
          <w:noProof/>
          <w:color w:val="0000FF"/>
          <w:sz w:val="18"/>
          <w:szCs w:val="18"/>
        </w:rPr>
        <w:t>&gt;</w:t>
      </w:r>
    </w:p>
    <w:p w14:paraId="6663C470" w14:textId="59BF8B7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cbc:Amount</w:t>
      </w:r>
      <w:r w:rsidR="000B1E7E" w:rsidRPr="007679ED">
        <w:rPr>
          <w:rFonts w:ascii="Courier New" w:hAnsi="Courier New" w:cs="Courier New"/>
          <w:noProof/>
          <w:color w:val="0000FF"/>
          <w:sz w:val="18"/>
          <w:szCs w:val="18"/>
        </w:rPr>
        <w:t>&gt;</w:t>
      </w:r>
    </w:p>
    <w:p w14:paraId="1C73E30B" w14:textId="2455366F"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cbc:BaseAmount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cbc:BaseAmount</w:t>
      </w:r>
      <w:r w:rsidR="000B1E7E" w:rsidRPr="007679ED">
        <w:rPr>
          <w:rFonts w:ascii="Courier New" w:hAnsi="Courier New" w:cs="Courier New"/>
          <w:noProof/>
          <w:color w:val="0000FF"/>
          <w:sz w:val="18"/>
          <w:szCs w:val="18"/>
        </w:rPr>
        <w:t>&gt;</w:t>
      </w:r>
    </w:p>
    <w:p w14:paraId="24D9D51F" w14:textId="1B91EA31"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Pr="007679ED">
        <w:rPr>
          <w:rFonts w:ascii="Courier New" w:hAnsi="Courier New" w:cs="Courier New"/>
          <w:noProof/>
          <w:color w:val="0000FF"/>
          <w:sz w:val="18"/>
          <w:szCs w:val="18"/>
        </w:rPr>
        <w:t>&gt;</w:t>
      </w:r>
    </w:p>
    <w:p w14:paraId="53D1BB9C" w14:textId="61204548"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Pr="007679ED">
        <w:rPr>
          <w:rFonts w:ascii="Courier New" w:hAnsi="Courier New" w:cs="Courier New"/>
          <w:noProof/>
          <w:color w:val="0000FF"/>
          <w:sz w:val="18"/>
          <w:szCs w:val="18"/>
        </w:rPr>
        <w:t>&gt;</w:t>
      </w:r>
    </w:p>
    <w:p w14:paraId="3017361A" w14:textId="741605A1"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false</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p>
    <w:p w14:paraId="0583428A" w14:textId="0BE2F25E"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cbc:AllowanceChargeReasonCode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95</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cbc:AllowanceChargeReasonCode</w:t>
      </w:r>
      <w:r w:rsidR="000B1E7E" w:rsidRPr="007679ED">
        <w:rPr>
          <w:rFonts w:ascii="Courier New" w:hAnsi="Courier New" w:cs="Courier New"/>
          <w:noProof/>
          <w:color w:val="0000FF"/>
          <w:sz w:val="18"/>
          <w:szCs w:val="18"/>
        </w:rPr>
        <w:t>&gt;</w:t>
      </w:r>
    </w:p>
    <w:p w14:paraId="179C595D" w14:textId="1C78C3D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Discount</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w:t>
      </w:r>
      <w:r w:rsidR="000B1E7E" w:rsidRPr="007679ED">
        <w:rPr>
          <w:rFonts w:ascii="Courier New" w:hAnsi="Courier New" w:cs="Courier New"/>
          <w:noProof/>
          <w:color w:val="0000FF"/>
          <w:sz w:val="18"/>
          <w:szCs w:val="18"/>
        </w:rPr>
        <w:t>&gt;</w:t>
      </w:r>
    </w:p>
    <w:p w14:paraId="641D0539" w14:textId="5FFCB6DC"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101</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cbc:Amount</w:t>
      </w:r>
      <w:r w:rsidR="000B1E7E" w:rsidRPr="007679ED">
        <w:rPr>
          <w:rFonts w:ascii="Courier New" w:hAnsi="Courier New" w:cs="Courier New"/>
          <w:noProof/>
          <w:color w:val="0000FF"/>
          <w:sz w:val="18"/>
          <w:szCs w:val="18"/>
        </w:rPr>
        <w:t>&gt;</w:t>
      </w:r>
    </w:p>
    <w:p w14:paraId="485E3DA3" w14:textId="661857DF"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Pr="007679ED">
        <w:rPr>
          <w:rFonts w:ascii="Courier New" w:hAnsi="Courier New" w:cs="Courier New"/>
          <w:noProof/>
          <w:color w:val="0000FF"/>
          <w:sz w:val="18"/>
          <w:szCs w:val="18"/>
        </w:rPr>
        <w:t>&gt;</w:t>
      </w:r>
    </w:p>
    <w:p w14:paraId="75576C70" w14:textId="77777777" w:rsidR="004C759C" w:rsidRPr="007679ED" w:rsidRDefault="004C759C" w:rsidP="0034449F">
      <w:pPr>
        <w:pStyle w:val="BodyText"/>
      </w:pPr>
    </w:p>
    <w:p w14:paraId="027CF5A7" w14:textId="77777777" w:rsidR="00E50068" w:rsidRPr="007679ED" w:rsidRDefault="00E50068" w:rsidP="0034449F">
      <w:pPr>
        <w:pStyle w:val="Heading2"/>
      </w:pPr>
      <w:bookmarkStart w:id="71" w:name="_Toc46835012"/>
      <w:bookmarkStart w:id="72" w:name="_Toc59461705"/>
      <w:r w:rsidRPr="007679ED">
        <w:t>Calculation</w:t>
      </w:r>
      <w:bookmarkEnd w:id="71"/>
      <w:bookmarkEnd w:id="72"/>
    </w:p>
    <w:p w14:paraId="2369EE0A" w14:textId="23D0A2A3" w:rsidR="006372B2" w:rsidRPr="007679ED" w:rsidRDefault="00E50068" w:rsidP="00E50068">
      <w:pPr>
        <w:pStyle w:val="BodyText"/>
        <w:rPr>
          <w:noProof w:val="0"/>
        </w:rPr>
      </w:pPr>
      <w:r w:rsidRPr="007679ED">
        <w:rPr>
          <w:noProof w:val="0"/>
        </w:rPr>
        <w:t>The following calculation is applied to the PINT invoice</w:t>
      </w:r>
    </w:p>
    <w:tbl>
      <w:tblPr>
        <w:tblStyle w:val="TableGrid"/>
        <w:tblW w:w="9634" w:type="dxa"/>
        <w:tblLook w:val="04A0" w:firstRow="1" w:lastRow="0" w:firstColumn="1" w:lastColumn="0" w:noHBand="0" w:noVBand="1"/>
      </w:tblPr>
      <w:tblGrid>
        <w:gridCol w:w="988"/>
        <w:gridCol w:w="3685"/>
        <w:gridCol w:w="4961"/>
      </w:tblGrid>
      <w:tr w:rsidR="00E50068" w:rsidRPr="007679ED" w14:paraId="10611401" w14:textId="77777777" w:rsidTr="006372B2">
        <w:trPr>
          <w:trHeight w:val="359"/>
        </w:trPr>
        <w:tc>
          <w:tcPr>
            <w:tcW w:w="988" w:type="dxa"/>
            <w:hideMark/>
          </w:tcPr>
          <w:p w14:paraId="120144E0" w14:textId="54DE17C7" w:rsidR="00E50068" w:rsidRPr="007679ED" w:rsidRDefault="00041F9C"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I</w:t>
            </w:r>
            <w:r w:rsidR="00E50068" w:rsidRPr="007679ED">
              <w:rPr>
                <w:rFonts w:eastAsia="Times New Roman" w:cs="Arial"/>
                <w:szCs w:val="20"/>
                <w:lang w:eastAsia="is-IS"/>
              </w:rPr>
              <w:t>BT-106</w:t>
            </w:r>
          </w:p>
        </w:tc>
        <w:tc>
          <w:tcPr>
            <w:tcW w:w="3685" w:type="dxa"/>
            <w:hideMark/>
          </w:tcPr>
          <w:p w14:paraId="55BC0ECE" w14:textId="77777777"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Sum of invoice line net amounts</w:t>
            </w:r>
          </w:p>
        </w:tc>
        <w:tc>
          <w:tcPr>
            <w:tcW w:w="4961" w:type="dxa"/>
            <w:hideMark/>
          </w:tcPr>
          <w:p w14:paraId="2A90CEFA" w14:textId="35B21BB6"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w:t>
            </w:r>
            <w:r w:rsidR="00946D02" w:rsidRPr="007679ED">
              <w:rPr>
                <w:rFonts w:eastAsia="Times New Roman" w:cs="Arial"/>
                <w:szCs w:val="20"/>
                <w:lang w:eastAsia="is-IS"/>
              </w:rPr>
              <w:t>I</w:t>
            </w:r>
            <w:r w:rsidRPr="007679ED">
              <w:rPr>
                <w:rFonts w:eastAsia="Times New Roman" w:cs="Arial"/>
                <w:szCs w:val="20"/>
                <w:lang w:eastAsia="is-IS"/>
              </w:rPr>
              <w:t>BT-131: Invoice line net amount)</w:t>
            </w:r>
          </w:p>
        </w:tc>
      </w:tr>
      <w:tr w:rsidR="00E50068" w:rsidRPr="007679ED" w14:paraId="256162CB" w14:textId="77777777" w:rsidTr="006372B2">
        <w:trPr>
          <w:trHeight w:val="274"/>
        </w:trPr>
        <w:tc>
          <w:tcPr>
            <w:tcW w:w="988" w:type="dxa"/>
            <w:hideMark/>
          </w:tcPr>
          <w:p w14:paraId="77493344" w14:textId="67430901" w:rsidR="00E50068" w:rsidRPr="007679ED" w:rsidRDefault="00041F9C"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I</w:t>
            </w:r>
            <w:r w:rsidR="00E50068" w:rsidRPr="007679ED">
              <w:rPr>
                <w:rFonts w:eastAsia="Times New Roman" w:cs="Arial"/>
                <w:szCs w:val="20"/>
                <w:lang w:eastAsia="is-IS"/>
              </w:rPr>
              <w:t>BT-107</w:t>
            </w:r>
          </w:p>
        </w:tc>
        <w:tc>
          <w:tcPr>
            <w:tcW w:w="3685" w:type="dxa"/>
            <w:hideMark/>
          </w:tcPr>
          <w:p w14:paraId="4E40ADCA" w14:textId="77777777"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Sum of allowances on document level</w:t>
            </w:r>
          </w:p>
        </w:tc>
        <w:tc>
          <w:tcPr>
            <w:tcW w:w="4961" w:type="dxa"/>
            <w:hideMark/>
          </w:tcPr>
          <w:p w14:paraId="2258026A" w14:textId="0CDDDE2D"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w:t>
            </w:r>
            <w:r w:rsidR="00946D02" w:rsidRPr="007679ED">
              <w:rPr>
                <w:rFonts w:eastAsia="Times New Roman" w:cs="Arial"/>
                <w:szCs w:val="20"/>
                <w:lang w:eastAsia="is-IS"/>
              </w:rPr>
              <w:t>I</w:t>
            </w:r>
            <w:r w:rsidRPr="007679ED">
              <w:rPr>
                <w:rFonts w:eastAsia="Times New Roman" w:cs="Arial"/>
                <w:szCs w:val="20"/>
                <w:lang w:eastAsia="is-IS"/>
              </w:rPr>
              <w:t>BT-92: Document level allowance amount)</w:t>
            </w:r>
          </w:p>
        </w:tc>
      </w:tr>
      <w:tr w:rsidR="00E50068" w:rsidRPr="007679ED" w14:paraId="6928290C" w14:textId="77777777" w:rsidTr="006372B2">
        <w:trPr>
          <w:trHeight w:val="274"/>
        </w:trPr>
        <w:tc>
          <w:tcPr>
            <w:tcW w:w="988" w:type="dxa"/>
            <w:hideMark/>
          </w:tcPr>
          <w:p w14:paraId="2417C7C3" w14:textId="11BD51CB" w:rsidR="00E50068" w:rsidRPr="007679ED" w:rsidRDefault="00041F9C"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I</w:t>
            </w:r>
            <w:r w:rsidR="00E50068" w:rsidRPr="007679ED">
              <w:rPr>
                <w:rFonts w:eastAsia="Times New Roman" w:cs="Arial"/>
                <w:szCs w:val="20"/>
                <w:lang w:eastAsia="is-IS"/>
              </w:rPr>
              <w:t>BT-108</w:t>
            </w:r>
          </w:p>
        </w:tc>
        <w:tc>
          <w:tcPr>
            <w:tcW w:w="3685" w:type="dxa"/>
            <w:hideMark/>
          </w:tcPr>
          <w:p w14:paraId="3F57384A" w14:textId="77777777"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Sum of charges on document level</w:t>
            </w:r>
          </w:p>
        </w:tc>
        <w:tc>
          <w:tcPr>
            <w:tcW w:w="4961" w:type="dxa"/>
            <w:hideMark/>
          </w:tcPr>
          <w:p w14:paraId="10174E6B" w14:textId="36A11BA5"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w:t>
            </w:r>
            <w:r w:rsidR="00946D02" w:rsidRPr="007679ED">
              <w:rPr>
                <w:rFonts w:eastAsia="Times New Roman" w:cs="Arial"/>
                <w:szCs w:val="20"/>
                <w:lang w:eastAsia="is-IS"/>
              </w:rPr>
              <w:t>I</w:t>
            </w:r>
            <w:r w:rsidRPr="007679ED">
              <w:rPr>
                <w:rFonts w:eastAsia="Times New Roman" w:cs="Arial"/>
                <w:szCs w:val="20"/>
                <w:lang w:eastAsia="is-IS"/>
              </w:rPr>
              <w:t>BT-99: Document level charge amount)</w:t>
            </w:r>
          </w:p>
        </w:tc>
      </w:tr>
      <w:tr w:rsidR="00E50068" w:rsidRPr="007679ED" w14:paraId="416C013D" w14:textId="77777777" w:rsidTr="006372B2">
        <w:tc>
          <w:tcPr>
            <w:tcW w:w="988" w:type="dxa"/>
            <w:hideMark/>
          </w:tcPr>
          <w:p w14:paraId="44BBAAD1" w14:textId="52123F78" w:rsidR="00E50068" w:rsidRPr="007679ED" w:rsidRDefault="005059A0"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I</w:t>
            </w:r>
            <w:r w:rsidR="00E50068" w:rsidRPr="007679ED">
              <w:rPr>
                <w:rFonts w:eastAsia="Times New Roman" w:cs="Arial"/>
                <w:szCs w:val="20"/>
                <w:lang w:eastAsia="is-IS"/>
              </w:rPr>
              <w:t>BT-109</w:t>
            </w:r>
          </w:p>
        </w:tc>
        <w:tc>
          <w:tcPr>
            <w:tcW w:w="3685" w:type="dxa"/>
            <w:hideMark/>
          </w:tcPr>
          <w:p w14:paraId="6E94FE9F" w14:textId="67031F90"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xml:space="preserve">Invoice total amount without </w:t>
            </w:r>
            <w:r w:rsidR="004C759C" w:rsidRPr="007679ED">
              <w:rPr>
                <w:rFonts w:eastAsia="Times New Roman" w:cs="Arial"/>
                <w:szCs w:val="20"/>
                <w:lang w:eastAsia="is-IS"/>
              </w:rPr>
              <w:t>TAX</w:t>
            </w:r>
          </w:p>
        </w:tc>
        <w:tc>
          <w:tcPr>
            <w:tcW w:w="4961" w:type="dxa"/>
            <w:hideMark/>
          </w:tcPr>
          <w:p w14:paraId="64F90CC6" w14:textId="710C850F"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w:t>
            </w:r>
            <w:r w:rsidR="00946D02" w:rsidRPr="007679ED">
              <w:rPr>
                <w:rFonts w:eastAsia="Times New Roman" w:cs="Arial"/>
                <w:szCs w:val="20"/>
                <w:lang w:eastAsia="is-IS"/>
              </w:rPr>
              <w:t>I</w:t>
            </w:r>
            <w:r w:rsidRPr="007679ED">
              <w:rPr>
                <w:rFonts w:eastAsia="Times New Roman" w:cs="Arial"/>
                <w:szCs w:val="20"/>
                <w:lang w:eastAsia="is-IS"/>
              </w:rPr>
              <w:t>BT-106: Sum of invoice line net amounts</w:t>
            </w:r>
            <w:r w:rsidRPr="007679ED">
              <w:rPr>
                <w:rFonts w:eastAsia="Times New Roman" w:cs="Arial"/>
                <w:szCs w:val="20"/>
                <w:lang w:eastAsia="is-IS"/>
              </w:rPr>
              <w:br/>
              <w:t xml:space="preserve">− </w:t>
            </w:r>
            <w:r w:rsidR="00946D02" w:rsidRPr="007679ED">
              <w:rPr>
                <w:rFonts w:eastAsia="Times New Roman" w:cs="Arial"/>
                <w:szCs w:val="20"/>
                <w:lang w:eastAsia="is-IS"/>
              </w:rPr>
              <w:t>I</w:t>
            </w:r>
            <w:r w:rsidRPr="007679ED">
              <w:rPr>
                <w:rFonts w:eastAsia="Times New Roman" w:cs="Arial"/>
                <w:szCs w:val="20"/>
                <w:lang w:eastAsia="is-IS"/>
              </w:rPr>
              <w:t>BT-107: Sum of allowances on document level</w:t>
            </w:r>
            <w:r w:rsidRPr="007679ED">
              <w:rPr>
                <w:rFonts w:eastAsia="Times New Roman" w:cs="Arial"/>
                <w:szCs w:val="20"/>
                <w:lang w:eastAsia="is-IS"/>
              </w:rPr>
              <w:br/>
              <w:t xml:space="preserve">+ </w:t>
            </w:r>
            <w:r w:rsidR="00946D02" w:rsidRPr="007679ED">
              <w:rPr>
                <w:rFonts w:eastAsia="Times New Roman" w:cs="Arial"/>
                <w:szCs w:val="20"/>
                <w:lang w:eastAsia="is-IS"/>
              </w:rPr>
              <w:t>I</w:t>
            </w:r>
            <w:r w:rsidRPr="007679ED">
              <w:rPr>
                <w:rFonts w:eastAsia="Times New Roman" w:cs="Arial"/>
                <w:szCs w:val="20"/>
                <w:lang w:eastAsia="is-IS"/>
              </w:rPr>
              <w:t>BT-108: Sum of charges on document level</w:t>
            </w:r>
          </w:p>
        </w:tc>
      </w:tr>
      <w:tr w:rsidR="00E50068" w:rsidRPr="007679ED" w14:paraId="643F3A82" w14:textId="77777777" w:rsidTr="006372B2">
        <w:trPr>
          <w:trHeight w:val="274"/>
        </w:trPr>
        <w:tc>
          <w:tcPr>
            <w:tcW w:w="988" w:type="dxa"/>
          </w:tcPr>
          <w:p w14:paraId="67785DEB" w14:textId="2119B24A" w:rsidR="00E50068" w:rsidRPr="007679ED" w:rsidRDefault="005059A0"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I</w:t>
            </w:r>
            <w:r w:rsidR="00E50068" w:rsidRPr="007679ED">
              <w:rPr>
                <w:rFonts w:eastAsia="Times New Roman" w:cs="Arial"/>
                <w:szCs w:val="20"/>
                <w:lang w:eastAsia="is-IS"/>
              </w:rPr>
              <w:t>BT-110</w:t>
            </w:r>
          </w:p>
        </w:tc>
        <w:tc>
          <w:tcPr>
            <w:tcW w:w="3685" w:type="dxa"/>
          </w:tcPr>
          <w:p w14:paraId="0FB7FBA2" w14:textId="7DDEC933"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xml:space="preserve">Invoice total </w:t>
            </w:r>
            <w:r w:rsidR="004C759C" w:rsidRPr="007679ED">
              <w:rPr>
                <w:rFonts w:eastAsia="Times New Roman" w:cs="Arial"/>
                <w:szCs w:val="20"/>
                <w:lang w:eastAsia="is-IS"/>
              </w:rPr>
              <w:t>TAX</w:t>
            </w:r>
            <w:r w:rsidRPr="007679ED">
              <w:rPr>
                <w:rFonts w:eastAsia="Times New Roman" w:cs="Arial"/>
                <w:szCs w:val="20"/>
                <w:lang w:eastAsia="is-IS"/>
              </w:rPr>
              <w:t xml:space="preserve"> amount</w:t>
            </w:r>
          </w:p>
        </w:tc>
        <w:tc>
          <w:tcPr>
            <w:tcW w:w="4961" w:type="dxa"/>
          </w:tcPr>
          <w:p w14:paraId="203D219D" w14:textId="08598EC8"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w:t>
            </w:r>
            <w:r w:rsidR="00946D02" w:rsidRPr="007679ED">
              <w:rPr>
                <w:rFonts w:eastAsia="Times New Roman" w:cs="Arial"/>
                <w:szCs w:val="20"/>
                <w:lang w:eastAsia="is-IS"/>
              </w:rPr>
              <w:t>I</w:t>
            </w:r>
            <w:r w:rsidRPr="007679ED">
              <w:rPr>
                <w:rFonts w:eastAsia="Times New Roman" w:cs="Arial"/>
                <w:szCs w:val="20"/>
                <w:lang w:eastAsia="is-IS"/>
              </w:rPr>
              <w:t xml:space="preserve">BT-117: </w:t>
            </w:r>
            <w:r w:rsidR="004C759C" w:rsidRPr="007679ED">
              <w:rPr>
                <w:rFonts w:eastAsia="Times New Roman" w:cs="Arial"/>
                <w:szCs w:val="20"/>
                <w:lang w:eastAsia="is-IS"/>
              </w:rPr>
              <w:t>TAX</w:t>
            </w:r>
            <w:r w:rsidRPr="007679ED">
              <w:rPr>
                <w:rFonts w:eastAsia="Times New Roman" w:cs="Arial"/>
                <w:szCs w:val="20"/>
                <w:lang w:eastAsia="is-IS"/>
              </w:rPr>
              <w:t xml:space="preserve"> category tax amount)</w:t>
            </w:r>
          </w:p>
        </w:tc>
      </w:tr>
      <w:tr w:rsidR="00E50068" w:rsidRPr="007679ED" w14:paraId="6A47FC68" w14:textId="77777777" w:rsidTr="006372B2">
        <w:tc>
          <w:tcPr>
            <w:tcW w:w="988" w:type="dxa"/>
          </w:tcPr>
          <w:p w14:paraId="68B46916" w14:textId="71D99699" w:rsidR="00E50068" w:rsidRPr="007679ED" w:rsidRDefault="005059A0"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I</w:t>
            </w:r>
            <w:r w:rsidR="00E50068" w:rsidRPr="007679ED">
              <w:rPr>
                <w:rFonts w:eastAsia="Times New Roman" w:cs="Arial"/>
                <w:szCs w:val="20"/>
                <w:lang w:eastAsia="is-IS"/>
              </w:rPr>
              <w:t>BT-112</w:t>
            </w:r>
          </w:p>
        </w:tc>
        <w:tc>
          <w:tcPr>
            <w:tcW w:w="3685" w:type="dxa"/>
          </w:tcPr>
          <w:p w14:paraId="6C30655A" w14:textId="47DB3679"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xml:space="preserve">Invoice total amount with </w:t>
            </w:r>
            <w:r w:rsidR="004C759C" w:rsidRPr="007679ED">
              <w:rPr>
                <w:rFonts w:eastAsia="Times New Roman" w:cs="Arial"/>
                <w:szCs w:val="20"/>
                <w:lang w:eastAsia="is-IS"/>
              </w:rPr>
              <w:t>TAX</w:t>
            </w:r>
          </w:p>
        </w:tc>
        <w:tc>
          <w:tcPr>
            <w:tcW w:w="4961" w:type="dxa"/>
          </w:tcPr>
          <w:p w14:paraId="17AD3146" w14:textId="6EB0D378"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w:t>
            </w:r>
            <w:r w:rsidR="00946D02" w:rsidRPr="007679ED">
              <w:rPr>
                <w:rFonts w:eastAsia="Times New Roman" w:cs="Arial"/>
                <w:szCs w:val="20"/>
                <w:lang w:eastAsia="is-IS"/>
              </w:rPr>
              <w:t>I</w:t>
            </w:r>
            <w:r w:rsidRPr="007679ED">
              <w:rPr>
                <w:rFonts w:eastAsia="Times New Roman" w:cs="Arial"/>
                <w:szCs w:val="20"/>
                <w:lang w:eastAsia="is-IS"/>
              </w:rPr>
              <w:t xml:space="preserve">BT-109: Invoice total amount without </w:t>
            </w:r>
            <w:r w:rsidR="004C759C" w:rsidRPr="007679ED">
              <w:rPr>
                <w:rFonts w:eastAsia="Times New Roman" w:cs="Arial"/>
                <w:szCs w:val="20"/>
                <w:lang w:eastAsia="is-IS"/>
              </w:rPr>
              <w:t>TAX</w:t>
            </w:r>
            <w:r w:rsidRPr="007679ED">
              <w:rPr>
                <w:rFonts w:eastAsia="Times New Roman" w:cs="Arial"/>
                <w:szCs w:val="20"/>
                <w:lang w:eastAsia="is-IS"/>
              </w:rPr>
              <w:br/>
              <w:t xml:space="preserve"> + </w:t>
            </w:r>
            <w:r w:rsidR="00946D02" w:rsidRPr="007679ED">
              <w:rPr>
                <w:rFonts w:eastAsia="Times New Roman" w:cs="Arial"/>
                <w:szCs w:val="20"/>
                <w:lang w:eastAsia="is-IS"/>
              </w:rPr>
              <w:t>I</w:t>
            </w:r>
            <w:r w:rsidRPr="007679ED">
              <w:rPr>
                <w:rFonts w:eastAsia="Times New Roman" w:cs="Arial"/>
                <w:szCs w:val="20"/>
                <w:lang w:eastAsia="is-IS"/>
              </w:rPr>
              <w:t xml:space="preserve">BT-110 Invoice total </w:t>
            </w:r>
            <w:r w:rsidR="004C759C" w:rsidRPr="007679ED">
              <w:rPr>
                <w:rFonts w:eastAsia="Times New Roman" w:cs="Arial"/>
                <w:szCs w:val="20"/>
                <w:lang w:eastAsia="is-IS"/>
              </w:rPr>
              <w:t>TAX</w:t>
            </w:r>
            <w:r w:rsidRPr="007679ED">
              <w:rPr>
                <w:rFonts w:eastAsia="Times New Roman" w:cs="Arial"/>
                <w:szCs w:val="20"/>
                <w:lang w:eastAsia="is-IS"/>
              </w:rPr>
              <w:t xml:space="preserve"> amount</w:t>
            </w:r>
          </w:p>
        </w:tc>
      </w:tr>
      <w:tr w:rsidR="00E50068" w:rsidRPr="007679ED" w14:paraId="48B21DB9" w14:textId="77777777" w:rsidTr="006372B2">
        <w:tc>
          <w:tcPr>
            <w:tcW w:w="988" w:type="dxa"/>
          </w:tcPr>
          <w:p w14:paraId="66AB018A" w14:textId="437363FE" w:rsidR="00E50068" w:rsidRPr="007679ED" w:rsidRDefault="005059A0"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I</w:t>
            </w:r>
            <w:r w:rsidR="00E50068" w:rsidRPr="007679ED">
              <w:rPr>
                <w:rFonts w:eastAsia="Times New Roman" w:cs="Arial"/>
                <w:szCs w:val="20"/>
                <w:lang w:eastAsia="is-IS"/>
              </w:rPr>
              <w:t>BT-115</w:t>
            </w:r>
          </w:p>
        </w:tc>
        <w:tc>
          <w:tcPr>
            <w:tcW w:w="3685" w:type="dxa"/>
          </w:tcPr>
          <w:p w14:paraId="4966EA37" w14:textId="77777777"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Amount due for payment</w:t>
            </w:r>
          </w:p>
        </w:tc>
        <w:tc>
          <w:tcPr>
            <w:tcW w:w="4961" w:type="dxa"/>
          </w:tcPr>
          <w:p w14:paraId="0C342D14" w14:textId="6ED85D56"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w:t>
            </w:r>
            <w:r w:rsidR="00946D02" w:rsidRPr="007679ED">
              <w:rPr>
                <w:rFonts w:eastAsia="Times New Roman" w:cs="Arial"/>
                <w:szCs w:val="20"/>
                <w:lang w:eastAsia="is-IS"/>
              </w:rPr>
              <w:t>I</w:t>
            </w:r>
            <w:r w:rsidRPr="007679ED">
              <w:rPr>
                <w:rFonts w:eastAsia="Times New Roman" w:cs="Arial"/>
                <w:szCs w:val="20"/>
                <w:lang w:eastAsia="is-IS"/>
              </w:rPr>
              <w:t xml:space="preserve">BT-112: Invoice total amount with </w:t>
            </w:r>
            <w:r w:rsidR="004C759C" w:rsidRPr="007679ED">
              <w:rPr>
                <w:rFonts w:eastAsia="Times New Roman" w:cs="Arial"/>
                <w:szCs w:val="20"/>
                <w:lang w:eastAsia="is-IS"/>
              </w:rPr>
              <w:t>TAX</w:t>
            </w:r>
            <w:r w:rsidRPr="007679ED">
              <w:rPr>
                <w:rFonts w:eastAsia="Times New Roman" w:cs="Arial"/>
                <w:szCs w:val="20"/>
                <w:lang w:eastAsia="is-IS"/>
              </w:rPr>
              <w:br/>
              <w:t>− </w:t>
            </w:r>
            <w:r w:rsidR="00946D02" w:rsidRPr="007679ED">
              <w:rPr>
                <w:rFonts w:eastAsia="Times New Roman" w:cs="Arial"/>
                <w:szCs w:val="20"/>
                <w:lang w:eastAsia="is-IS"/>
              </w:rPr>
              <w:t>I</w:t>
            </w:r>
            <w:r w:rsidRPr="007679ED">
              <w:rPr>
                <w:rFonts w:eastAsia="Times New Roman" w:cs="Arial"/>
                <w:szCs w:val="20"/>
                <w:lang w:eastAsia="is-IS"/>
              </w:rPr>
              <w:t>BT-113: Paid amount</w:t>
            </w:r>
            <w:r w:rsidRPr="007679ED">
              <w:rPr>
                <w:rFonts w:eastAsia="Times New Roman" w:cs="Arial"/>
                <w:szCs w:val="20"/>
                <w:lang w:eastAsia="is-IS"/>
              </w:rPr>
              <w:br/>
              <w:t>+ </w:t>
            </w:r>
            <w:r w:rsidR="00946D02" w:rsidRPr="007679ED">
              <w:rPr>
                <w:rFonts w:eastAsia="Times New Roman" w:cs="Arial"/>
                <w:szCs w:val="20"/>
                <w:lang w:eastAsia="is-IS"/>
              </w:rPr>
              <w:t>I</w:t>
            </w:r>
            <w:r w:rsidRPr="007679ED">
              <w:rPr>
                <w:rFonts w:eastAsia="Times New Roman" w:cs="Arial"/>
                <w:szCs w:val="20"/>
                <w:lang w:eastAsia="is-IS"/>
              </w:rPr>
              <w:t>BT-114: Rounding amount</w:t>
            </w:r>
          </w:p>
        </w:tc>
      </w:tr>
    </w:tbl>
    <w:p w14:paraId="742B2AA7" w14:textId="5F6ACE01" w:rsidR="00E50068" w:rsidRPr="007679ED" w:rsidRDefault="00E50068" w:rsidP="00E50068">
      <w:pPr>
        <w:pStyle w:val="BodyText"/>
        <w:rPr>
          <w:noProof w:val="0"/>
        </w:rPr>
      </w:pPr>
    </w:p>
    <w:p w14:paraId="371050D0" w14:textId="7E318FFF" w:rsidR="00E50068" w:rsidRPr="007679ED" w:rsidRDefault="00E50068" w:rsidP="0034449F">
      <w:pPr>
        <w:pStyle w:val="Heading3"/>
        <w:rPr>
          <w:lang w:eastAsia="is-IS"/>
        </w:rPr>
      </w:pPr>
      <w:bookmarkStart w:id="73" w:name="_Toc59461706"/>
      <w:r w:rsidRPr="007679ED">
        <w:rPr>
          <w:lang w:eastAsia="is-IS"/>
        </w:rPr>
        <w:t>Rounding</w:t>
      </w:r>
      <w:bookmarkEnd w:id="73"/>
    </w:p>
    <w:p w14:paraId="52FF7C6F" w14:textId="54E049AC" w:rsidR="006372B2" w:rsidRPr="007679ED" w:rsidRDefault="00E50068" w:rsidP="00383FDE">
      <w:pPr>
        <w:pStyle w:val="BodyText"/>
        <w:rPr>
          <w:noProof w:val="0"/>
        </w:rPr>
      </w:pPr>
      <w:r w:rsidRPr="007679ED">
        <w:rPr>
          <w:noProof w:val="0"/>
        </w:rPr>
        <w:t>To minimize the risk of differences due to rounding</w:t>
      </w:r>
      <w:r w:rsidR="00383FDE" w:rsidRPr="007679ED">
        <w:rPr>
          <w:noProof w:val="0"/>
        </w:rPr>
        <w:t xml:space="preserve"> there are no rounding requirements in the PINT except </w:t>
      </w:r>
      <w:r w:rsidR="00530382" w:rsidRPr="007679ED">
        <w:rPr>
          <w:noProof w:val="0"/>
        </w:rPr>
        <w:t xml:space="preserve">that </w:t>
      </w:r>
      <w:r w:rsidR="00383FDE" w:rsidRPr="007679ED">
        <w:rPr>
          <w:noProof w:val="0"/>
        </w:rPr>
        <w:t xml:space="preserve">the </w:t>
      </w:r>
      <w:r w:rsidR="00BC54C1" w:rsidRPr="007679ED">
        <w:rPr>
          <w:noProof w:val="0"/>
        </w:rPr>
        <w:t xml:space="preserve">amount due for payment </w:t>
      </w:r>
      <w:r w:rsidR="00383FDE" w:rsidRPr="007679ED">
        <w:rPr>
          <w:noProof w:val="0"/>
        </w:rPr>
        <w:t>must be rounded to maximum two digits.</w:t>
      </w:r>
    </w:p>
    <w:p w14:paraId="0EC57B7B" w14:textId="77777777" w:rsidR="00E50068" w:rsidRPr="007679ED" w:rsidRDefault="00E50068" w:rsidP="0034449F">
      <w:pPr>
        <w:pStyle w:val="Heading2"/>
      </w:pPr>
      <w:bookmarkStart w:id="74" w:name="_Toc46835013"/>
      <w:bookmarkStart w:id="75" w:name="_Toc59461707"/>
      <w:r w:rsidRPr="007679ED">
        <w:t>Item information</w:t>
      </w:r>
      <w:bookmarkEnd w:id="74"/>
      <w:bookmarkEnd w:id="75"/>
    </w:p>
    <w:p w14:paraId="491ECFCF" w14:textId="77777777" w:rsidR="00E50068" w:rsidRPr="007679ED" w:rsidRDefault="00E50068" w:rsidP="0034449F">
      <w:pPr>
        <w:pStyle w:val="Heading3"/>
      </w:pPr>
      <w:bookmarkStart w:id="76" w:name="_Toc59461708"/>
      <w:r w:rsidRPr="007679ED">
        <w:t>Item identifiers</w:t>
      </w:r>
      <w:bookmarkEnd w:id="76"/>
    </w:p>
    <w:p w14:paraId="3E1725E5" w14:textId="2248BFA3" w:rsidR="00E50068" w:rsidRPr="007679ED" w:rsidRDefault="00E50068" w:rsidP="00E50068">
      <w:pPr>
        <w:pStyle w:val="BodyText"/>
        <w:rPr>
          <w:noProof w:val="0"/>
        </w:rPr>
      </w:pPr>
      <w:r w:rsidRPr="007679ED">
        <w:rPr>
          <w:noProof w:val="0"/>
        </w:rPr>
        <w:t xml:space="preserve">In an invoice line the seller item identifier, the buyer item identifier and the standard item identifier can be provided. For sellers and buyers item identifiers, no scheme attribute is used, whilst the </w:t>
      </w:r>
      <w:proofErr w:type="spellStart"/>
      <w:r w:rsidR="000B1E7E" w:rsidRPr="007679ED">
        <w:rPr>
          <w:noProof w:val="0"/>
          <w:color w:val="FF0000"/>
        </w:rPr>
        <w:t>schemeID</w:t>
      </w:r>
      <w:proofErr w:type="spellEnd"/>
      <w:r w:rsidRPr="007679ED">
        <w:rPr>
          <w:noProof w:val="0"/>
        </w:rPr>
        <w:t xml:space="preserve"> is mandatory for the standard item </w:t>
      </w:r>
      <w:proofErr w:type="gramStart"/>
      <w:r w:rsidRPr="007679ED">
        <w:rPr>
          <w:noProof w:val="0"/>
        </w:rPr>
        <w:t>identification, and</w:t>
      </w:r>
      <w:proofErr w:type="gramEnd"/>
      <w:r w:rsidRPr="007679ED">
        <w:rPr>
          <w:noProof w:val="0"/>
        </w:rPr>
        <w:t xml:space="preserve"> must be from the ISO 6523 ICD list.</w:t>
      </w:r>
    </w:p>
    <w:p w14:paraId="19159909" w14:textId="6611E158" w:rsidR="00E50068" w:rsidRDefault="00E50068" w:rsidP="00E50068">
      <w:pPr>
        <w:pStyle w:val="BodyText"/>
        <w:rPr>
          <w:noProof w:val="0"/>
        </w:rPr>
      </w:pPr>
      <w:r w:rsidRPr="007679ED">
        <w:rPr>
          <w:noProof w:val="0"/>
        </w:rPr>
        <w:t>UBL example of item identifiers</w:t>
      </w:r>
    </w:p>
    <w:p w14:paraId="56FEDF3C" w14:textId="77777777" w:rsidR="0034449F" w:rsidRPr="007679ED" w:rsidRDefault="0034449F" w:rsidP="00E50068">
      <w:pPr>
        <w:pStyle w:val="BodyText"/>
        <w:rPr>
          <w:noProof w:val="0"/>
        </w:rPr>
      </w:pPr>
    </w:p>
    <w:p w14:paraId="6C9CB5C0" w14:textId="454F430F"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cac:Item</w:t>
      </w:r>
      <w:r w:rsidRPr="007679ED">
        <w:rPr>
          <w:rFonts w:ascii="Courier New" w:hAnsi="Courier New" w:cs="Courier New"/>
          <w:noProof/>
          <w:color w:val="0000FF"/>
          <w:sz w:val="18"/>
          <w:szCs w:val="18"/>
        </w:rPr>
        <w:t>&gt;</w:t>
      </w:r>
    </w:p>
    <w:p w14:paraId="52F56B87" w14:textId="77777777" w:rsidR="00E50068" w:rsidRPr="007679ED" w:rsidRDefault="00E50068" w:rsidP="00E50068">
      <w:pPr>
        <w:tabs>
          <w:tab w:val="left" w:pos="426"/>
          <w:tab w:val="left" w:pos="709"/>
          <w:tab w:val="left" w:pos="993"/>
          <w:tab w:val="left" w:pos="1276"/>
        </w:tabs>
        <w:ind w:left="142"/>
        <w:rPr>
          <w:rFonts w:ascii="Courier New" w:hAnsi="Courier New" w:cs="Courier New"/>
          <w:noProof/>
          <w:color w:val="85200C"/>
          <w:sz w:val="18"/>
          <w:szCs w:val="18"/>
        </w:rPr>
      </w:pPr>
    </w:p>
    <w:p w14:paraId="2C2AFFB9" w14:textId="3B77416C"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Code omitted for clarity --</w:t>
      </w:r>
      <w:r w:rsidR="000B1E7E" w:rsidRPr="007679ED">
        <w:rPr>
          <w:rFonts w:ascii="Courier New" w:hAnsi="Courier New" w:cs="Courier New"/>
          <w:noProof/>
          <w:color w:val="0000FF"/>
          <w:sz w:val="18"/>
          <w:szCs w:val="18"/>
        </w:rPr>
        <w:t>&gt;</w:t>
      </w:r>
    </w:p>
    <w:p w14:paraId="08A12258" w14:textId="6915A25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cac:BuyersItemIdentification</w:t>
      </w:r>
      <w:r w:rsidR="000B1E7E" w:rsidRPr="007679ED">
        <w:rPr>
          <w:rFonts w:ascii="Courier New" w:hAnsi="Courier New" w:cs="Courier New"/>
          <w:noProof/>
          <w:color w:val="0000FF"/>
          <w:sz w:val="18"/>
          <w:szCs w:val="18"/>
        </w:rPr>
        <w:t>&gt;</w:t>
      </w:r>
    </w:p>
    <w:p w14:paraId="28AF3E0C" w14:textId="7E013F09"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b-13214</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65EC0F0D" w14:textId="10DC4A4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cac:BuyersItemIdentification</w:t>
      </w:r>
      <w:r w:rsidR="000B1E7E" w:rsidRPr="007679ED">
        <w:rPr>
          <w:rFonts w:ascii="Courier New" w:hAnsi="Courier New" w:cs="Courier New"/>
          <w:noProof/>
          <w:color w:val="0000FF"/>
          <w:sz w:val="18"/>
          <w:szCs w:val="18"/>
        </w:rPr>
        <w:t>&gt;</w:t>
      </w:r>
    </w:p>
    <w:p w14:paraId="2C0A4482" w14:textId="6E19A7E8"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cac:SellersItemIdentification</w:t>
      </w:r>
      <w:r w:rsidR="000B1E7E" w:rsidRPr="007679ED">
        <w:rPr>
          <w:rFonts w:ascii="Courier New" w:hAnsi="Courier New" w:cs="Courier New"/>
          <w:noProof/>
          <w:color w:val="0000FF"/>
          <w:sz w:val="18"/>
          <w:szCs w:val="18"/>
        </w:rPr>
        <w:t>&gt;</w:t>
      </w:r>
    </w:p>
    <w:p w14:paraId="20F30073" w14:textId="694B58A1"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lastRenderedPageBreak/>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97iugug876</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256511B9" w14:textId="0A940151"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cac:SellersItemIdentification</w:t>
      </w:r>
      <w:r w:rsidR="000B1E7E" w:rsidRPr="007679ED">
        <w:rPr>
          <w:rFonts w:ascii="Courier New" w:hAnsi="Courier New" w:cs="Courier New"/>
          <w:noProof/>
          <w:color w:val="0000FF"/>
          <w:sz w:val="18"/>
          <w:szCs w:val="18"/>
        </w:rPr>
        <w:t>&gt;</w:t>
      </w:r>
    </w:p>
    <w:p w14:paraId="3165A6CC" w14:textId="6B033852"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cac:StandardItemIdentification</w:t>
      </w:r>
      <w:r w:rsidR="000B1E7E" w:rsidRPr="007679ED">
        <w:rPr>
          <w:rFonts w:ascii="Courier New" w:hAnsi="Courier New" w:cs="Courier New"/>
          <w:noProof/>
          <w:color w:val="0000FF"/>
          <w:sz w:val="18"/>
          <w:szCs w:val="18"/>
        </w:rPr>
        <w:t>&gt;</w:t>
      </w:r>
    </w:p>
    <w:p w14:paraId="23BCA99E" w14:textId="75948EF5"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cbc:ID </w:t>
      </w:r>
      <w:r w:rsidR="000B1E7E" w:rsidRPr="007679ED">
        <w:rPr>
          <w:rFonts w:ascii="Courier New" w:hAnsi="Courier New" w:cs="Courier New"/>
          <w:noProof/>
          <w:color w:val="FF0000"/>
          <w:sz w:val="18"/>
          <w:szCs w:val="18"/>
        </w:rPr>
        <w:t>schemeID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0160</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97iugug876</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noProof/>
          <w:color w:val="85200C"/>
          <w:sz w:val="18"/>
          <w:szCs w:val="18"/>
        </w:rPr>
        <w:t xml:space="preserve"> </w:t>
      </w:r>
    </w:p>
    <w:p w14:paraId="17C3CD25" w14:textId="5F3D3FDE"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cac:StandardItemIdentification</w:t>
      </w:r>
      <w:r w:rsidR="000B1E7E" w:rsidRPr="007679ED">
        <w:rPr>
          <w:rFonts w:ascii="Courier New" w:hAnsi="Courier New" w:cs="Courier New"/>
          <w:noProof/>
          <w:color w:val="0000FF"/>
          <w:sz w:val="18"/>
          <w:szCs w:val="18"/>
        </w:rPr>
        <w:t>&gt;</w:t>
      </w:r>
    </w:p>
    <w:p w14:paraId="4DA1C780" w14:textId="77777777" w:rsidR="00E50068" w:rsidRPr="007679ED" w:rsidRDefault="00E50068" w:rsidP="00E50068">
      <w:pPr>
        <w:tabs>
          <w:tab w:val="left" w:pos="426"/>
          <w:tab w:val="left" w:pos="709"/>
          <w:tab w:val="left" w:pos="993"/>
          <w:tab w:val="left" w:pos="1276"/>
        </w:tabs>
        <w:ind w:left="142"/>
        <w:rPr>
          <w:rFonts w:ascii="Courier New" w:hAnsi="Courier New" w:cs="Courier New"/>
          <w:noProof/>
          <w:color w:val="85200C"/>
          <w:sz w:val="18"/>
          <w:szCs w:val="18"/>
        </w:rPr>
      </w:pPr>
    </w:p>
    <w:p w14:paraId="526F6924" w14:textId="4BC81305" w:rsidR="00E50068" w:rsidRPr="007679ED" w:rsidRDefault="00666243" w:rsidP="00E50068">
      <w:pPr>
        <w:tabs>
          <w:tab w:val="left" w:pos="426"/>
          <w:tab w:val="left" w:pos="709"/>
          <w:tab w:val="left" w:pos="993"/>
          <w:tab w:val="left" w:pos="1276"/>
        </w:tabs>
        <w:ind w:left="142"/>
        <w:rPr>
          <w:rFonts w:ascii="Courier New" w:hAnsi="Courier New" w:cs="Courier New"/>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Code omitted for clarity --</w:t>
      </w:r>
      <w:r w:rsidR="000B1E7E" w:rsidRPr="007679ED">
        <w:rPr>
          <w:rFonts w:ascii="Courier New" w:hAnsi="Courier New" w:cs="Courier New"/>
          <w:noProof/>
          <w:color w:val="0000FF"/>
          <w:sz w:val="18"/>
          <w:szCs w:val="18"/>
        </w:rPr>
        <w:t>&gt;</w:t>
      </w:r>
    </w:p>
    <w:p w14:paraId="17217CA5" w14:textId="40862A6D" w:rsidR="00E50068" w:rsidRPr="007679ED" w:rsidRDefault="00E50068" w:rsidP="0034449F">
      <w:pPr>
        <w:pStyle w:val="BodyText"/>
      </w:pPr>
    </w:p>
    <w:p w14:paraId="7AB7955D" w14:textId="77777777" w:rsidR="00E50068" w:rsidRPr="007679ED" w:rsidRDefault="00E50068" w:rsidP="0034449F">
      <w:pPr>
        <w:pStyle w:val="Heading3"/>
      </w:pPr>
      <w:bookmarkStart w:id="77" w:name="_Toc59461709"/>
      <w:r w:rsidRPr="007679ED">
        <w:t>Item classification</w:t>
      </w:r>
      <w:bookmarkEnd w:id="77"/>
    </w:p>
    <w:p w14:paraId="6FE9FF4D" w14:textId="77777777" w:rsidR="00E50068" w:rsidRPr="007679ED" w:rsidRDefault="00E50068" w:rsidP="00E50068">
      <w:pPr>
        <w:pStyle w:val="BodyText"/>
        <w:rPr>
          <w:noProof w:val="0"/>
        </w:rPr>
      </w:pPr>
      <w:r w:rsidRPr="007679ED">
        <w:rPr>
          <w:noProof w:val="0"/>
        </w:rPr>
        <w:t>Several different item classification codes can be provided per invoice line, and the codes must be from one of the classification schemes in code list UNCL7143.</w:t>
      </w:r>
    </w:p>
    <w:p w14:paraId="7EF42A2D" w14:textId="5843F7BE" w:rsidR="00E50068" w:rsidRDefault="00E50068" w:rsidP="00E50068">
      <w:pPr>
        <w:pStyle w:val="BodyText"/>
        <w:rPr>
          <w:noProof w:val="0"/>
        </w:rPr>
      </w:pPr>
      <w:r w:rsidRPr="007679ED">
        <w:rPr>
          <w:noProof w:val="0"/>
        </w:rPr>
        <w:t>UBL example of using CPV</w:t>
      </w:r>
    </w:p>
    <w:p w14:paraId="428428FD" w14:textId="77777777" w:rsidR="0034449F" w:rsidRPr="007679ED" w:rsidRDefault="0034449F" w:rsidP="00E50068">
      <w:pPr>
        <w:pStyle w:val="BodyText"/>
        <w:rPr>
          <w:noProof w:val="0"/>
        </w:rPr>
      </w:pPr>
    </w:p>
    <w:p w14:paraId="7802EE44" w14:textId="1B22CDB3"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cac:CommodityClassification</w:t>
      </w:r>
      <w:r w:rsidRPr="007679ED">
        <w:rPr>
          <w:rFonts w:ascii="Courier New" w:hAnsi="Courier New" w:cs="Courier New"/>
          <w:noProof/>
          <w:color w:val="0000FF"/>
          <w:sz w:val="18"/>
          <w:szCs w:val="18"/>
        </w:rPr>
        <w:t>&gt;</w:t>
      </w:r>
    </w:p>
    <w:p w14:paraId="237B9287" w14:textId="558E8BD2"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cbc:ItemClassificationCode </w:t>
      </w:r>
      <w:r w:rsidR="00E50068" w:rsidRPr="007679ED">
        <w:rPr>
          <w:rFonts w:ascii="Courier New" w:hAnsi="Courier New" w:cs="Courier New"/>
          <w:noProof/>
          <w:color w:val="FF0000"/>
          <w:sz w:val="18"/>
          <w:szCs w:val="18"/>
        </w:rPr>
        <w:t>listID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STI</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09348023</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cbc:ItemClassificationCode</w:t>
      </w:r>
      <w:r w:rsidR="000B1E7E" w:rsidRPr="007679ED">
        <w:rPr>
          <w:rFonts w:ascii="Courier New" w:hAnsi="Courier New" w:cs="Courier New"/>
          <w:noProof/>
          <w:color w:val="0000FF"/>
          <w:sz w:val="18"/>
          <w:szCs w:val="18"/>
        </w:rPr>
        <w:t>&gt;</w:t>
      </w:r>
    </w:p>
    <w:p w14:paraId="56B10734" w14:textId="63253A24"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cac:CommodityClassification</w:t>
      </w:r>
      <w:r w:rsidRPr="007679ED">
        <w:rPr>
          <w:rFonts w:ascii="Courier New" w:hAnsi="Courier New" w:cs="Courier New"/>
          <w:noProof/>
          <w:color w:val="0000FF"/>
          <w:sz w:val="18"/>
          <w:szCs w:val="18"/>
        </w:rPr>
        <w:t>&gt;</w:t>
      </w:r>
    </w:p>
    <w:p w14:paraId="263454D1" w14:textId="77777777" w:rsidR="0034449F" w:rsidRPr="007679ED" w:rsidRDefault="0034449F" w:rsidP="0034449F">
      <w:pPr>
        <w:pStyle w:val="BodyText"/>
      </w:pPr>
    </w:p>
    <w:p w14:paraId="606E3EA4" w14:textId="40A69251" w:rsidR="00E50068" w:rsidRPr="007679ED" w:rsidRDefault="00E50068" w:rsidP="00E50068">
      <w:pPr>
        <w:pStyle w:val="BodyText"/>
        <w:rPr>
          <w:noProof w:val="0"/>
        </w:rPr>
      </w:pPr>
      <w:proofErr w:type="spellStart"/>
      <w:r w:rsidRPr="007679ED">
        <w:rPr>
          <w:noProof w:val="0"/>
        </w:rPr>
        <w:t>listID</w:t>
      </w:r>
      <w:proofErr w:type="spellEnd"/>
      <w:r w:rsidRPr="007679ED">
        <w:rPr>
          <w:noProof w:val="0"/>
        </w:rPr>
        <w:t xml:space="preserve"> must be from UNCL7143 code list, and code STI indicates this is a CPV classification.</w:t>
      </w:r>
    </w:p>
    <w:p w14:paraId="0065F0E0" w14:textId="514816B3" w:rsidR="00E50068" w:rsidRDefault="00E50068" w:rsidP="00E50068">
      <w:pPr>
        <w:pStyle w:val="BodyText"/>
        <w:rPr>
          <w:noProof w:val="0"/>
        </w:rPr>
      </w:pPr>
      <w:r w:rsidRPr="007679ED">
        <w:rPr>
          <w:noProof w:val="0"/>
        </w:rPr>
        <w:t>UBL example of UNSPSC</w:t>
      </w:r>
    </w:p>
    <w:p w14:paraId="559BB2BC" w14:textId="77777777" w:rsidR="0034449F" w:rsidRPr="007679ED" w:rsidRDefault="0034449F" w:rsidP="00E50068">
      <w:pPr>
        <w:pStyle w:val="BodyText"/>
        <w:rPr>
          <w:noProof w:val="0"/>
        </w:rPr>
      </w:pPr>
    </w:p>
    <w:p w14:paraId="61D665F0" w14:textId="2F73BC38"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cac:CommodityClassification</w:t>
      </w:r>
      <w:r w:rsidRPr="007679ED">
        <w:rPr>
          <w:rFonts w:ascii="Courier New" w:hAnsi="Courier New" w:cs="Courier New"/>
          <w:noProof/>
          <w:color w:val="0000FF"/>
          <w:sz w:val="18"/>
          <w:szCs w:val="18"/>
        </w:rPr>
        <w:t>&gt;</w:t>
      </w:r>
    </w:p>
    <w:p w14:paraId="79119A9A" w14:textId="5896CB6F"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cbc:ItemClassificationCode </w:t>
      </w:r>
      <w:r w:rsidR="00E50068" w:rsidRPr="007679ED">
        <w:rPr>
          <w:rFonts w:ascii="Courier New" w:hAnsi="Courier New" w:cs="Courier New"/>
          <w:noProof/>
          <w:color w:val="FF0000"/>
          <w:sz w:val="18"/>
          <w:szCs w:val="18"/>
        </w:rPr>
        <w:t>listID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TST</w:t>
      </w:r>
      <w:r w:rsidR="00E50068" w:rsidRPr="007679ED">
        <w:rPr>
          <w:rFonts w:ascii="Courier New" w:hAnsi="Courier New" w:cs="Courier New"/>
          <w:noProof/>
          <w:color w:val="85200C"/>
          <w:sz w:val="18"/>
          <w:szCs w:val="18"/>
        </w:rPr>
        <w:t xml:space="preserve">" </w:t>
      </w:r>
      <w:r w:rsidR="00E50068" w:rsidRPr="007679ED">
        <w:rPr>
          <w:rFonts w:ascii="Courier New" w:hAnsi="Courier New" w:cs="Courier New"/>
          <w:noProof/>
          <w:color w:val="FF0000"/>
          <w:sz w:val="18"/>
          <w:szCs w:val="18"/>
        </w:rPr>
        <w:t>listVersionID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19.05.01</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86776</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cbc:ItemClassificationCode</w:t>
      </w:r>
      <w:r w:rsidR="000B1E7E" w:rsidRPr="007679ED">
        <w:rPr>
          <w:rFonts w:ascii="Courier New" w:hAnsi="Courier New" w:cs="Courier New"/>
          <w:noProof/>
          <w:color w:val="0000FF"/>
          <w:sz w:val="18"/>
          <w:szCs w:val="18"/>
        </w:rPr>
        <w:t>&gt;</w:t>
      </w:r>
    </w:p>
    <w:p w14:paraId="3364FC2F" w14:textId="5124AABE"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cac:CommodityClassification</w:t>
      </w:r>
      <w:r w:rsidRPr="007679ED">
        <w:rPr>
          <w:rFonts w:ascii="Courier New" w:hAnsi="Courier New" w:cs="Courier New"/>
          <w:noProof/>
          <w:color w:val="0000FF"/>
          <w:sz w:val="18"/>
          <w:szCs w:val="18"/>
        </w:rPr>
        <w:t>&gt;</w:t>
      </w:r>
    </w:p>
    <w:p w14:paraId="06B709B4" w14:textId="77777777" w:rsidR="0034449F" w:rsidRPr="007679ED" w:rsidRDefault="0034449F" w:rsidP="0034449F">
      <w:pPr>
        <w:pStyle w:val="BodyText"/>
      </w:pPr>
    </w:p>
    <w:p w14:paraId="442B62D4" w14:textId="6254A543" w:rsidR="00E50068" w:rsidRPr="007679ED" w:rsidRDefault="00E50068" w:rsidP="00E50068">
      <w:pPr>
        <w:pStyle w:val="BodyText"/>
        <w:rPr>
          <w:noProof w:val="0"/>
        </w:rPr>
      </w:pPr>
      <w:proofErr w:type="spellStart"/>
      <w:r w:rsidRPr="007679ED">
        <w:rPr>
          <w:noProof w:val="0"/>
        </w:rPr>
        <w:t>listID</w:t>
      </w:r>
      <w:proofErr w:type="spellEnd"/>
      <w:r w:rsidRPr="007679ED">
        <w:rPr>
          <w:noProof w:val="0"/>
        </w:rPr>
        <w:t xml:space="preserve"> must be from UNCL7143 code list, and code TST indicates this is a UNSPSC classification, </w:t>
      </w:r>
      <w:proofErr w:type="spellStart"/>
      <w:r w:rsidRPr="007679ED">
        <w:rPr>
          <w:noProof w:val="0"/>
        </w:rPr>
        <w:t>listVersionID</w:t>
      </w:r>
      <w:proofErr w:type="spellEnd"/>
      <w:r w:rsidRPr="007679ED">
        <w:rPr>
          <w:noProof w:val="0"/>
        </w:rPr>
        <w:t xml:space="preserve"> is optional, but can be used to specify the version of UNSPSC. </w:t>
      </w:r>
    </w:p>
    <w:p w14:paraId="4F7B2AFE" w14:textId="77777777" w:rsidR="00E50068" w:rsidRPr="007679ED" w:rsidRDefault="00E50068" w:rsidP="0034449F">
      <w:pPr>
        <w:pStyle w:val="Heading4"/>
      </w:pPr>
      <w:r w:rsidRPr="007679ED">
        <w:t>Intrastat</w:t>
      </w:r>
    </w:p>
    <w:p w14:paraId="432D3328" w14:textId="77777777" w:rsidR="00E50068" w:rsidRPr="007679ED" w:rsidRDefault="00E50068" w:rsidP="00E50068">
      <w:pPr>
        <w:pStyle w:val="BodyText"/>
        <w:rPr>
          <w:noProof w:val="0"/>
        </w:rPr>
      </w:pPr>
      <w:r w:rsidRPr="007679ED">
        <w:rPr>
          <w:noProof w:val="0"/>
        </w:rPr>
        <w:t>When EU member states buy from other EU members, traders commonly require some statistical information in the invoice, normally a classification code as the Combined Nomenclature.</w:t>
      </w:r>
    </w:p>
    <w:p w14:paraId="38105A0D" w14:textId="77777777" w:rsidR="00E50068" w:rsidRPr="007679ED" w:rsidRDefault="00E50068" w:rsidP="00E50068">
      <w:pPr>
        <w:pStyle w:val="BodyText"/>
        <w:rPr>
          <w:noProof w:val="0"/>
        </w:rPr>
      </w:pPr>
      <w:r w:rsidRPr="007679ED">
        <w:rPr>
          <w:noProof w:val="0"/>
        </w:rPr>
        <w:t>It is recommended to use the Item classification identifier (BT-158) for this purpose, with the code "HS" as list identifier.</w:t>
      </w:r>
    </w:p>
    <w:p w14:paraId="665B7A5D" w14:textId="36FBE73A" w:rsidR="00E50068" w:rsidRDefault="00E50068" w:rsidP="00E50068">
      <w:pPr>
        <w:pStyle w:val="BodyText"/>
        <w:rPr>
          <w:noProof w:val="0"/>
        </w:rPr>
      </w:pPr>
      <w:r w:rsidRPr="007679ED">
        <w:rPr>
          <w:noProof w:val="0"/>
        </w:rPr>
        <w:t>UBL example of Combined nomenclature information</w:t>
      </w:r>
    </w:p>
    <w:p w14:paraId="5E72333A" w14:textId="24531896"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cac:CommodityClassification</w:t>
      </w:r>
      <w:r w:rsidRPr="007679ED">
        <w:rPr>
          <w:rFonts w:ascii="Courier New" w:hAnsi="Courier New" w:cs="Courier New"/>
          <w:noProof/>
          <w:color w:val="0000FF"/>
          <w:sz w:val="18"/>
          <w:szCs w:val="18"/>
        </w:rPr>
        <w:t>&gt;</w:t>
      </w:r>
    </w:p>
    <w:p w14:paraId="5E24120F" w14:textId="2C5BAD18"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cbc:ItemClassificationCode </w:t>
      </w:r>
      <w:r w:rsidR="00E50068" w:rsidRPr="007679ED">
        <w:rPr>
          <w:rFonts w:ascii="Courier New" w:hAnsi="Courier New" w:cs="Courier New"/>
          <w:noProof/>
          <w:color w:val="FF0000"/>
          <w:sz w:val="18"/>
          <w:szCs w:val="18"/>
        </w:rPr>
        <w:t>listID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HS</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080110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cbc:ItemClassificationCode</w:t>
      </w:r>
      <w:r w:rsidR="000B1E7E" w:rsidRPr="007679ED">
        <w:rPr>
          <w:rFonts w:ascii="Courier New" w:hAnsi="Courier New" w:cs="Courier New"/>
          <w:noProof/>
          <w:color w:val="0000FF"/>
          <w:sz w:val="18"/>
          <w:szCs w:val="18"/>
        </w:rPr>
        <w:t>&gt;</w:t>
      </w:r>
    </w:p>
    <w:p w14:paraId="28D5A90F" w14:textId="2FE0806A"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cac:CommodityClassification</w:t>
      </w:r>
      <w:r w:rsidRPr="007679ED">
        <w:rPr>
          <w:rFonts w:ascii="Courier New" w:hAnsi="Courier New" w:cs="Courier New"/>
          <w:noProof/>
          <w:color w:val="0000FF"/>
          <w:sz w:val="18"/>
          <w:szCs w:val="18"/>
        </w:rPr>
        <w:t>&gt;</w:t>
      </w:r>
    </w:p>
    <w:p w14:paraId="52AB34B4" w14:textId="77777777" w:rsidR="0034449F" w:rsidRDefault="0034449F" w:rsidP="0034449F">
      <w:pPr>
        <w:pStyle w:val="BodyText"/>
      </w:pPr>
    </w:p>
    <w:p w14:paraId="7109EA78" w14:textId="55760C40" w:rsidR="00E50068" w:rsidRPr="007679ED" w:rsidRDefault="00E50068" w:rsidP="0034449F">
      <w:pPr>
        <w:pStyle w:val="Heading3"/>
      </w:pPr>
      <w:bookmarkStart w:id="78" w:name="_Toc59461710"/>
      <w:r w:rsidRPr="007679ED">
        <w:t>Price information</w:t>
      </w:r>
      <w:bookmarkEnd w:id="78"/>
    </w:p>
    <w:p w14:paraId="2474EAEB" w14:textId="77777777" w:rsidR="00E50068" w:rsidRPr="007679ED" w:rsidRDefault="00E50068" w:rsidP="00E50068">
      <w:pPr>
        <w:pStyle w:val="BodyText"/>
        <w:rPr>
          <w:noProof w:val="0"/>
        </w:rPr>
      </w:pPr>
      <w:r w:rsidRPr="007679ED">
        <w:rPr>
          <w:noProof w:val="0"/>
        </w:rPr>
        <w:t>An invoice must contain information about the item net price and additional information such as gross price, item price base quantity and price discount may be added.</w:t>
      </w:r>
    </w:p>
    <w:p w14:paraId="3464ED73" w14:textId="77777777" w:rsidR="00E50068" w:rsidRPr="007679ED" w:rsidRDefault="00E50068" w:rsidP="00E50068">
      <w:pPr>
        <w:pStyle w:val="BodyText"/>
        <w:rPr>
          <w:noProof w:val="0"/>
        </w:rPr>
      </w:pPr>
      <w:r w:rsidRPr="007679ED">
        <w:rPr>
          <w:noProof w:val="0"/>
        </w:rPr>
        <w:t>For details on calculating price see Item net price (BT-146).</w:t>
      </w:r>
    </w:p>
    <w:p w14:paraId="1EF61179" w14:textId="1062B816" w:rsidR="00E50068" w:rsidRDefault="00E50068" w:rsidP="00E50068">
      <w:pPr>
        <w:pStyle w:val="BodyText"/>
        <w:rPr>
          <w:noProof w:val="0"/>
        </w:rPr>
      </w:pPr>
      <w:r w:rsidRPr="007679ED">
        <w:rPr>
          <w:noProof w:val="0"/>
        </w:rPr>
        <w:t>UBL example of price with price discount</w:t>
      </w:r>
    </w:p>
    <w:p w14:paraId="363CE541" w14:textId="77777777" w:rsidR="0034449F" w:rsidRDefault="0034449F" w:rsidP="00E50068">
      <w:pPr>
        <w:pStyle w:val="BodyText"/>
        <w:rPr>
          <w:noProof w:val="0"/>
        </w:rPr>
      </w:pPr>
    </w:p>
    <w:p w14:paraId="61090760" w14:textId="5B632E2D"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cac:Price</w:t>
      </w:r>
      <w:r w:rsidRPr="007679ED">
        <w:rPr>
          <w:rFonts w:ascii="Courier New" w:hAnsi="Courier New" w:cs="Courier New"/>
          <w:noProof/>
          <w:color w:val="0000FF"/>
          <w:sz w:val="18"/>
          <w:szCs w:val="18"/>
        </w:rPr>
        <w:t>&gt;</w:t>
      </w:r>
    </w:p>
    <w:p w14:paraId="326CE576" w14:textId="52EDBA28"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cbc:PriceAmount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410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cbc:PriceAmount</w:t>
      </w:r>
      <w:r w:rsidR="000B1E7E" w:rsidRPr="007679ED">
        <w:rPr>
          <w:rFonts w:ascii="Courier New" w:hAnsi="Courier New" w:cs="Courier New"/>
          <w:noProof/>
          <w:color w:val="0000FF"/>
          <w:sz w:val="18"/>
          <w:szCs w:val="18"/>
        </w:rPr>
        <w:t>&gt;</w:t>
      </w:r>
    </w:p>
    <w:p w14:paraId="16ABB5D0" w14:textId="050B8247"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cbc:BaseQuantity </w:t>
      </w:r>
      <w:r w:rsidR="00E50068" w:rsidRPr="007679ED">
        <w:rPr>
          <w:rFonts w:ascii="Courier New" w:hAnsi="Courier New" w:cs="Courier New"/>
          <w:noProof/>
          <w:color w:val="FF0000"/>
          <w:sz w:val="18"/>
          <w:szCs w:val="18"/>
        </w:rPr>
        <w:t>unitCode</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XBX</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cbc:BaseQuantity</w:t>
      </w:r>
      <w:r w:rsidR="000B1E7E" w:rsidRPr="007679ED">
        <w:rPr>
          <w:rFonts w:ascii="Courier New" w:hAnsi="Courier New" w:cs="Courier New"/>
          <w:noProof/>
          <w:color w:val="0000FF"/>
          <w:sz w:val="18"/>
          <w:szCs w:val="18"/>
        </w:rPr>
        <w:t>&gt;</w:t>
      </w:r>
    </w:p>
    <w:p w14:paraId="546AAD26" w14:textId="259186EE"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000B1E7E" w:rsidRPr="007679ED">
        <w:rPr>
          <w:rFonts w:ascii="Courier New" w:hAnsi="Courier New" w:cs="Courier New"/>
          <w:noProof/>
          <w:color w:val="0000FF"/>
          <w:sz w:val="18"/>
          <w:szCs w:val="18"/>
        </w:rPr>
        <w:t>&gt;</w:t>
      </w:r>
    </w:p>
    <w:p w14:paraId="1B817AAD" w14:textId="5AF22795"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false</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p>
    <w:p w14:paraId="514BF997" w14:textId="16E57824"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lastRenderedPageBreak/>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40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cbc:Amount</w:t>
      </w:r>
      <w:r w:rsidR="000B1E7E" w:rsidRPr="007679ED">
        <w:rPr>
          <w:rFonts w:ascii="Courier New" w:hAnsi="Courier New" w:cs="Courier New"/>
          <w:noProof/>
          <w:color w:val="0000FF"/>
          <w:sz w:val="18"/>
          <w:szCs w:val="18"/>
        </w:rPr>
        <w:t>&gt;</w:t>
      </w:r>
    </w:p>
    <w:p w14:paraId="6AB2FF47" w14:textId="7C3EBDF6"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cbc:BaseAmount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450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cbc:BaseAmount</w:t>
      </w:r>
      <w:r w:rsidR="000B1E7E" w:rsidRPr="007679ED">
        <w:rPr>
          <w:rFonts w:ascii="Courier New" w:hAnsi="Courier New" w:cs="Courier New"/>
          <w:noProof/>
          <w:color w:val="0000FF"/>
          <w:sz w:val="18"/>
          <w:szCs w:val="18"/>
        </w:rPr>
        <w:t>&gt;</w:t>
      </w:r>
    </w:p>
    <w:p w14:paraId="6FF8366F" w14:textId="0E0A921D"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000B1E7E" w:rsidRPr="007679ED">
        <w:rPr>
          <w:rFonts w:ascii="Courier New" w:hAnsi="Courier New" w:cs="Courier New"/>
          <w:noProof/>
          <w:color w:val="0000FF"/>
          <w:sz w:val="18"/>
          <w:szCs w:val="18"/>
        </w:rPr>
        <w:t>&gt;</w:t>
      </w:r>
    </w:p>
    <w:p w14:paraId="204D32E4" w14:textId="539DFCA8"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cac:Price</w:t>
      </w:r>
      <w:r w:rsidRPr="007679ED">
        <w:rPr>
          <w:rFonts w:ascii="Courier New" w:hAnsi="Courier New" w:cs="Courier New"/>
          <w:noProof/>
          <w:color w:val="0000FF"/>
          <w:sz w:val="18"/>
          <w:szCs w:val="18"/>
        </w:rPr>
        <w:t>&gt;</w:t>
      </w:r>
    </w:p>
    <w:p w14:paraId="6EF292DE" w14:textId="77777777" w:rsidR="0034449F" w:rsidRPr="007679ED" w:rsidRDefault="0034449F" w:rsidP="0034449F">
      <w:pPr>
        <w:pStyle w:val="BodyText"/>
      </w:pPr>
    </w:p>
    <w:p w14:paraId="30F31C88" w14:textId="77777777" w:rsidR="00E50068" w:rsidRPr="007679ED" w:rsidRDefault="00E50068" w:rsidP="00E50068">
      <w:pPr>
        <w:pStyle w:val="BodyText"/>
        <w:rPr>
          <w:noProof w:val="0"/>
        </w:rPr>
      </w:pPr>
      <w:r w:rsidRPr="007679ED">
        <w:rPr>
          <w:noProof w:val="0"/>
        </w:rPr>
        <w:t>UBL example of price without price discount</w:t>
      </w:r>
    </w:p>
    <w:p w14:paraId="799A6BF6" w14:textId="493822AE"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cac:Price</w:t>
      </w:r>
      <w:r w:rsidRPr="007679ED">
        <w:rPr>
          <w:rFonts w:ascii="Courier New" w:hAnsi="Courier New" w:cs="Courier New"/>
          <w:noProof/>
          <w:color w:val="0000FF"/>
          <w:sz w:val="18"/>
          <w:szCs w:val="18"/>
        </w:rPr>
        <w:t>&gt;</w:t>
      </w:r>
    </w:p>
    <w:p w14:paraId="342CC569" w14:textId="46940CDF"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cbc:PriceAmount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200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cbc:PriceAmount</w:t>
      </w:r>
      <w:r w:rsidR="000B1E7E" w:rsidRPr="007679ED">
        <w:rPr>
          <w:rFonts w:ascii="Courier New" w:hAnsi="Courier New" w:cs="Courier New"/>
          <w:noProof/>
          <w:color w:val="0000FF"/>
          <w:sz w:val="18"/>
          <w:szCs w:val="18"/>
        </w:rPr>
        <w:t>&gt;</w:t>
      </w:r>
    </w:p>
    <w:p w14:paraId="349E2F87" w14:textId="0208959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cbc:BaseQuantity </w:t>
      </w:r>
      <w:r w:rsidR="00E50068" w:rsidRPr="007679ED">
        <w:rPr>
          <w:rFonts w:ascii="Courier New" w:hAnsi="Courier New" w:cs="Courier New"/>
          <w:noProof/>
          <w:color w:val="FF0000"/>
          <w:sz w:val="18"/>
          <w:szCs w:val="18"/>
        </w:rPr>
        <w:t>unitCode</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C62</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cbc:BaseQuantity</w:t>
      </w:r>
      <w:r w:rsidR="000B1E7E" w:rsidRPr="007679ED">
        <w:rPr>
          <w:rFonts w:ascii="Courier New" w:hAnsi="Courier New" w:cs="Courier New"/>
          <w:noProof/>
          <w:color w:val="0000FF"/>
          <w:sz w:val="18"/>
          <w:szCs w:val="18"/>
        </w:rPr>
        <w:t>&gt;</w:t>
      </w:r>
    </w:p>
    <w:p w14:paraId="3392147A" w14:textId="1F3D9BA0"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cac:Price</w:t>
      </w:r>
      <w:r w:rsidRPr="007679ED">
        <w:rPr>
          <w:rFonts w:ascii="Courier New" w:hAnsi="Courier New" w:cs="Courier New"/>
          <w:noProof/>
          <w:color w:val="0000FF"/>
          <w:sz w:val="18"/>
          <w:szCs w:val="18"/>
        </w:rPr>
        <w:t>&gt;</w:t>
      </w:r>
    </w:p>
    <w:p w14:paraId="1987F8DB" w14:textId="77777777" w:rsidR="0034449F" w:rsidRPr="007679ED" w:rsidRDefault="0034449F" w:rsidP="0034449F">
      <w:pPr>
        <w:pStyle w:val="BodyText"/>
      </w:pPr>
    </w:p>
    <w:p w14:paraId="6244C7AD" w14:textId="77777777" w:rsidR="003E12DD" w:rsidRPr="007679ED" w:rsidRDefault="003E12DD" w:rsidP="003E12DD">
      <w:pPr>
        <w:pStyle w:val="Heading1"/>
      </w:pPr>
      <w:bookmarkStart w:id="79" w:name="_Toc46835030"/>
      <w:bookmarkStart w:id="80" w:name="_Toc59461711"/>
      <w:bookmarkStart w:id="81" w:name="_Toc46835017"/>
      <w:r w:rsidRPr="007679ED">
        <w:t>Code lists and identifiers</w:t>
      </w:r>
      <w:bookmarkEnd w:id="79"/>
      <w:bookmarkEnd w:id="80"/>
    </w:p>
    <w:p w14:paraId="03AD20E7" w14:textId="77777777" w:rsidR="003E12DD" w:rsidRDefault="003E12DD" w:rsidP="003E12DD">
      <w:pPr>
        <w:pStyle w:val="BodyText"/>
        <w:rPr>
          <w:noProof w:val="0"/>
        </w:rPr>
      </w:pPr>
      <w:r w:rsidRPr="007679ED">
        <w:rPr>
          <w:noProof w:val="0"/>
        </w:rPr>
        <w:t>The following chapters give an overview of the restricted set of codes that is used in this PEPPOL BIS. For most codes, the restriction is only to add a dated reference of the code list, but for the Invoice Type Code a subset of valid values ha</w:t>
      </w:r>
      <w:r>
        <w:rPr>
          <w:noProof w:val="0"/>
        </w:rPr>
        <w:t>s</w:t>
      </w:r>
      <w:r w:rsidRPr="007679ED">
        <w:rPr>
          <w:noProof w:val="0"/>
        </w:rPr>
        <w:t xml:space="preserve"> been established.</w:t>
      </w:r>
    </w:p>
    <w:p w14:paraId="23D3E45C" w14:textId="77777777" w:rsidR="003E12DD" w:rsidRPr="007679ED" w:rsidRDefault="003E12DD" w:rsidP="003E12DD">
      <w:pPr>
        <w:pStyle w:val="BodyText"/>
        <w:rPr>
          <w:noProof w:val="0"/>
        </w:rPr>
      </w:pPr>
      <w:r>
        <w:rPr>
          <w:noProof w:val="0"/>
        </w:rPr>
        <w:t>The list of values that are allowed for each code list at each time shall be as published or referenced on the peppol.eu (or peppol.org) website.</w:t>
      </w:r>
    </w:p>
    <w:p w14:paraId="12EC57DE" w14:textId="77777777" w:rsidR="003E12DD" w:rsidRPr="007679ED" w:rsidRDefault="003E12DD" w:rsidP="003E12DD">
      <w:pPr>
        <w:pStyle w:val="Heading2"/>
      </w:pPr>
      <w:bookmarkStart w:id="82" w:name="_Toc46835031"/>
      <w:bookmarkStart w:id="83" w:name="_Toc59461712"/>
      <w:r w:rsidRPr="007679ED">
        <w:t>Shared code lists</w:t>
      </w:r>
      <w:bookmarkEnd w:id="82"/>
      <w:bookmarkEnd w:id="83"/>
    </w:p>
    <w:p w14:paraId="0FF3AD34" w14:textId="77777777" w:rsidR="003E12DD" w:rsidRPr="007679ED" w:rsidRDefault="003E12DD" w:rsidP="003E12DD">
      <w:pPr>
        <w:pStyle w:val="BodyText"/>
        <w:rPr>
          <w:noProof w:val="0"/>
        </w:rPr>
      </w:pPr>
      <w:r w:rsidRPr="007679ED">
        <w:rPr>
          <w:noProof w:val="0"/>
        </w:rPr>
        <w:t>Shared code lists must be used in the same way by all compliant specifications of the international invoicing model and cannot be restricted. Addition or modification to the code shall be by amending the code lists through their managing authorities.</w:t>
      </w:r>
    </w:p>
    <w:p w14:paraId="1248574B" w14:textId="77777777" w:rsidR="003E12DD" w:rsidRPr="007679ED" w:rsidRDefault="003E12DD" w:rsidP="003E12DD">
      <w:pPr>
        <w:pStyle w:val="Heading3"/>
      </w:pPr>
      <w:bookmarkStart w:id="84" w:name="_Toc59461713"/>
      <w:r w:rsidRPr="007679ED">
        <w:t>Country code</w:t>
      </w:r>
      <w:bookmarkEnd w:id="84"/>
    </w:p>
    <w:p w14:paraId="7C49A2F2" w14:textId="77777777" w:rsidR="003E12DD" w:rsidRPr="007679ED" w:rsidRDefault="003E12DD" w:rsidP="003E12DD">
      <w:pPr>
        <w:pStyle w:val="BodyText"/>
        <w:rPr>
          <w:noProof w:val="0"/>
        </w:rPr>
      </w:pPr>
      <w:r w:rsidRPr="007679ED">
        <w:rPr>
          <w:noProof w:val="0"/>
        </w:rPr>
        <w:t>All country codes in an invoice or credit note shall be the alpha-2 code from ISO 3166-1</w:t>
      </w:r>
    </w:p>
    <w:p w14:paraId="2FFD21CA" w14:textId="77777777" w:rsidR="003E12DD" w:rsidRPr="007679ED" w:rsidRDefault="003E12DD" w:rsidP="00485C1A">
      <w:pPr>
        <w:pStyle w:val="BodyText"/>
        <w:tabs>
          <w:tab w:val="left" w:pos="2268"/>
        </w:tabs>
        <w:rPr>
          <w:noProof w:val="0"/>
        </w:rPr>
      </w:pPr>
      <w:r w:rsidRPr="007679ED">
        <w:rPr>
          <w:noProof w:val="0"/>
        </w:rPr>
        <w:t>Document location</w:t>
      </w:r>
      <w:r w:rsidRPr="007679ED">
        <w:rPr>
          <w:noProof w:val="0"/>
        </w:rPr>
        <w:tab/>
      </w:r>
      <w:proofErr w:type="spellStart"/>
      <w:proofErr w:type="gramStart"/>
      <w:r w:rsidRPr="007679ED">
        <w:rPr>
          <w:noProof w:val="0"/>
        </w:rPr>
        <w:t>cac:CountryCode</w:t>
      </w:r>
      <w:proofErr w:type="spellEnd"/>
      <w:proofErr w:type="gramEnd"/>
      <w:r w:rsidRPr="007679ED">
        <w:rPr>
          <w:noProof w:val="0"/>
        </w:rPr>
        <w:t>/</w:t>
      </w:r>
      <w:proofErr w:type="spellStart"/>
      <w:r w:rsidRPr="007679ED">
        <w:rPr>
          <w:noProof w:val="0"/>
        </w:rPr>
        <w:t>cbc:IdentificationCode</w:t>
      </w:r>
      <w:proofErr w:type="spellEnd"/>
    </w:p>
    <w:p w14:paraId="1D06103C" w14:textId="77777777" w:rsidR="003E12DD" w:rsidRPr="007679ED" w:rsidRDefault="003E12DD" w:rsidP="00485C1A">
      <w:pPr>
        <w:pStyle w:val="BodyText"/>
        <w:tabs>
          <w:tab w:val="left" w:pos="2268"/>
        </w:tabs>
        <w:ind w:left="4253" w:hanging="3533"/>
        <w:rPr>
          <w:noProof w:val="0"/>
        </w:rPr>
      </w:pPr>
      <w:r w:rsidRPr="007679ED">
        <w:rPr>
          <w:noProof w:val="0"/>
        </w:rPr>
        <w:tab/>
      </w:r>
      <w:proofErr w:type="spellStart"/>
      <w:proofErr w:type="gramStart"/>
      <w:r w:rsidRPr="007679ED">
        <w:rPr>
          <w:noProof w:val="0"/>
        </w:rPr>
        <w:t>cac:OriginCountry</w:t>
      </w:r>
      <w:proofErr w:type="spellEnd"/>
      <w:proofErr w:type="gramEnd"/>
      <w:r w:rsidRPr="007679ED">
        <w:rPr>
          <w:noProof w:val="0"/>
        </w:rPr>
        <w:t>/</w:t>
      </w:r>
      <w:proofErr w:type="spellStart"/>
      <w:r w:rsidRPr="007679ED">
        <w:rPr>
          <w:noProof w:val="0"/>
        </w:rPr>
        <w:t>cbc:IdentificationCode</w:t>
      </w:r>
      <w:proofErr w:type="spellEnd"/>
    </w:p>
    <w:p w14:paraId="0CA99D13" w14:textId="77777777" w:rsidR="003E12DD" w:rsidRPr="007679ED" w:rsidRDefault="003E12DD" w:rsidP="00485C1A">
      <w:pPr>
        <w:pStyle w:val="BodyText"/>
        <w:tabs>
          <w:tab w:val="left" w:pos="2268"/>
        </w:tabs>
        <w:rPr>
          <w:noProof w:val="0"/>
        </w:rPr>
      </w:pPr>
      <w:r w:rsidRPr="007679ED">
        <w:rPr>
          <w:noProof w:val="0"/>
        </w:rPr>
        <w:t>Source code</w:t>
      </w:r>
      <w:r>
        <w:rPr>
          <w:noProof w:val="0"/>
        </w:rPr>
        <w:t xml:space="preserve"> </w:t>
      </w:r>
      <w:r w:rsidRPr="007679ED">
        <w:rPr>
          <w:noProof w:val="0"/>
        </w:rPr>
        <w:t>list</w:t>
      </w:r>
      <w:r w:rsidRPr="007679ED">
        <w:rPr>
          <w:noProof w:val="0"/>
        </w:rPr>
        <w:tab/>
        <w:t>ISO 3166-1</w:t>
      </w:r>
    </w:p>
    <w:p w14:paraId="61FB9C1F" w14:textId="77777777" w:rsidR="003E12DD" w:rsidRPr="007679ED" w:rsidRDefault="003E12DD" w:rsidP="003E12DD">
      <w:pPr>
        <w:pStyle w:val="Heading3"/>
      </w:pPr>
      <w:bookmarkStart w:id="85" w:name="_Toc59461714"/>
      <w:r w:rsidRPr="007679ED">
        <w:t>Currency code</w:t>
      </w:r>
      <w:bookmarkEnd w:id="85"/>
    </w:p>
    <w:p w14:paraId="0CA13046" w14:textId="77777777" w:rsidR="003E12DD" w:rsidRPr="007679ED" w:rsidRDefault="003E12DD" w:rsidP="003E12DD">
      <w:pPr>
        <w:pStyle w:val="BodyText"/>
        <w:rPr>
          <w:noProof w:val="0"/>
        </w:rPr>
      </w:pPr>
      <w:r w:rsidRPr="007679ED">
        <w:rPr>
          <w:noProof w:val="0"/>
        </w:rPr>
        <w:t>All currencies in an invoice or credit note shall be the alphabetic code from ISO 4217:2015</w:t>
      </w:r>
    </w:p>
    <w:p w14:paraId="1EC5AD32" w14:textId="77777777" w:rsidR="003E12DD" w:rsidRPr="007679ED" w:rsidRDefault="003E12DD" w:rsidP="00485C1A">
      <w:pPr>
        <w:pStyle w:val="BodyText"/>
        <w:tabs>
          <w:tab w:val="left" w:pos="2268"/>
        </w:tabs>
        <w:rPr>
          <w:noProof w:val="0"/>
        </w:rPr>
      </w:pPr>
      <w:r w:rsidRPr="007679ED">
        <w:rPr>
          <w:noProof w:val="0"/>
        </w:rPr>
        <w:t>Document location</w:t>
      </w:r>
      <w:r w:rsidRPr="007679ED">
        <w:rPr>
          <w:noProof w:val="0"/>
        </w:rPr>
        <w:tab/>
      </w:r>
      <w:proofErr w:type="spellStart"/>
      <w:proofErr w:type="gramStart"/>
      <w:r w:rsidRPr="007679ED">
        <w:rPr>
          <w:noProof w:val="0"/>
        </w:rPr>
        <w:t>cbc</w:t>
      </w:r>
      <w:proofErr w:type="spellEnd"/>
      <w:r w:rsidRPr="007679ED">
        <w:rPr>
          <w:noProof w:val="0"/>
        </w:rPr>
        <w:t>:*</w:t>
      </w:r>
      <w:proofErr w:type="gramEnd"/>
      <w:r w:rsidRPr="007679ED">
        <w:rPr>
          <w:noProof w:val="0"/>
        </w:rPr>
        <w:t>/@</w:t>
      </w:r>
      <w:proofErr w:type="spellStart"/>
      <w:r w:rsidRPr="007679ED">
        <w:rPr>
          <w:noProof w:val="0"/>
        </w:rPr>
        <w:t>currencyID</w:t>
      </w:r>
      <w:proofErr w:type="spellEnd"/>
    </w:p>
    <w:p w14:paraId="209220BF" w14:textId="77777777" w:rsidR="003E12DD" w:rsidRPr="007679ED" w:rsidRDefault="003E12DD" w:rsidP="00485C1A">
      <w:pPr>
        <w:pStyle w:val="BodyText"/>
        <w:tabs>
          <w:tab w:val="left" w:pos="2268"/>
        </w:tabs>
        <w:rPr>
          <w:noProof w:val="0"/>
        </w:rPr>
      </w:pPr>
      <w:r w:rsidRPr="007679ED">
        <w:rPr>
          <w:noProof w:val="0"/>
        </w:rPr>
        <w:t>Source code</w:t>
      </w:r>
      <w:r>
        <w:rPr>
          <w:noProof w:val="0"/>
        </w:rPr>
        <w:t xml:space="preserve"> </w:t>
      </w:r>
      <w:r w:rsidRPr="007679ED">
        <w:rPr>
          <w:noProof w:val="0"/>
        </w:rPr>
        <w:t>list</w:t>
      </w:r>
      <w:r w:rsidRPr="007679ED">
        <w:rPr>
          <w:noProof w:val="0"/>
        </w:rPr>
        <w:tab/>
        <w:t>ISO 4217:2015</w:t>
      </w:r>
    </w:p>
    <w:p w14:paraId="20FF011A" w14:textId="77777777" w:rsidR="003E12DD" w:rsidRPr="007679ED" w:rsidRDefault="003E12DD" w:rsidP="003E12DD">
      <w:pPr>
        <w:pStyle w:val="Heading3"/>
      </w:pPr>
      <w:bookmarkStart w:id="86" w:name="_Toc59461715"/>
      <w:r w:rsidRPr="007679ED">
        <w:t>Unit of measure</w:t>
      </w:r>
      <w:bookmarkEnd w:id="86"/>
    </w:p>
    <w:p w14:paraId="71DA0162" w14:textId="77777777" w:rsidR="003E12DD" w:rsidRPr="007679ED" w:rsidRDefault="003E12DD" w:rsidP="003E12DD">
      <w:pPr>
        <w:pStyle w:val="BodyText"/>
        <w:rPr>
          <w:noProof w:val="0"/>
        </w:rPr>
      </w:pPr>
      <w:r w:rsidRPr="007679ED">
        <w:rPr>
          <w:noProof w:val="0"/>
        </w:rPr>
        <w:t>Valid unit codes shall be from UN/ECE Recommendation 20, Revision 11 (2015). Unless codes for unit of measure are not in common daily use, implementers should as necessarily provide a function for clarification of codes when invoices are visualised.</w:t>
      </w:r>
    </w:p>
    <w:p w14:paraId="5373FC9E" w14:textId="77777777" w:rsidR="003E12DD" w:rsidRPr="007679ED" w:rsidRDefault="003E12DD" w:rsidP="003E12DD">
      <w:pPr>
        <w:pStyle w:val="BodyText"/>
        <w:rPr>
          <w:noProof w:val="0"/>
        </w:rPr>
      </w:pPr>
      <w:r w:rsidRPr="007679ED">
        <w:rPr>
          <w:noProof w:val="0"/>
        </w:rPr>
        <w:t>Codes for unit of packaging from UNECE Recommendation No. 21 can be used in accordance with the descriptions in the "Intro" section of UN/ECE Recommendation 20, Revision 11 (2015):</w:t>
      </w:r>
    </w:p>
    <w:p w14:paraId="23AF2885" w14:textId="77777777" w:rsidR="003E12DD" w:rsidRPr="007679ED" w:rsidRDefault="003E12DD" w:rsidP="003E12DD">
      <w:pPr>
        <w:pStyle w:val="BodyText"/>
        <w:rPr>
          <w:noProof w:val="0"/>
        </w:rPr>
      </w:pPr>
      <w:r w:rsidRPr="007679ED">
        <w:rPr>
          <w:noProof w:val="0"/>
        </w:rPr>
        <w:t>The 2</w:t>
      </w:r>
      <w:r>
        <w:rPr>
          <w:noProof w:val="0"/>
        </w:rPr>
        <w:t>-</w:t>
      </w:r>
      <w:r w:rsidRPr="007679ED">
        <w:rPr>
          <w:noProof w:val="0"/>
        </w:rPr>
        <w:t xml:space="preserve">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p w14:paraId="11B2381B" w14:textId="77777777" w:rsidR="003E12DD" w:rsidRPr="007679ED" w:rsidRDefault="003E12DD" w:rsidP="00485C1A">
      <w:pPr>
        <w:pStyle w:val="BodyText"/>
        <w:tabs>
          <w:tab w:val="left" w:pos="2268"/>
        </w:tabs>
        <w:rPr>
          <w:noProof w:val="0"/>
        </w:rPr>
      </w:pPr>
      <w:r w:rsidRPr="007679ED">
        <w:rPr>
          <w:noProof w:val="0"/>
        </w:rPr>
        <w:t>Document location</w:t>
      </w:r>
      <w:r w:rsidRPr="007679ED">
        <w:rPr>
          <w:noProof w:val="0"/>
        </w:rPr>
        <w:tab/>
      </w:r>
      <w:proofErr w:type="spellStart"/>
      <w:proofErr w:type="gramStart"/>
      <w:r w:rsidRPr="007679ED">
        <w:rPr>
          <w:noProof w:val="0"/>
        </w:rPr>
        <w:t>cbc</w:t>
      </w:r>
      <w:proofErr w:type="spellEnd"/>
      <w:r w:rsidRPr="007679ED">
        <w:rPr>
          <w:noProof w:val="0"/>
        </w:rPr>
        <w:t>:*</w:t>
      </w:r>
      <w:proofErr w:type="gramEnd"/>
      <w:r w:rsidRPr="007679ED">
        <w:rPr>
          <w:noProof w:val="0"/>
        </w:rPr>
        <w:t>/@</w:t>
      </w:r>
      <w:proofErr w:type="spellStart"/>
      <w:r w:rsidRPr="007679ED">
        <w:rPr>
          <w:noProof w:val="0"/>
        </w:rPr>
        <w:t>unitCode</w:t>
      </w:r>
      <w:proofErr w:type="spellEnd"/>
    </w:p>
    <w:p w14:paraId="7D1F29B7" w14:textId="77777777" w:rsidR="003E12DD" w:rsidRPr="007679ED" w:rsidRDefault="003E12DD" w:rsidP="00485C1A">
      <w:pPr>
        <w:pStyle w:val="BodyText"/>
        <w:tabs>
          <w:tab w:val="left" w:pos="2268"/>
        </w:tabs>
        <w:rPr>
          <w:noProof w:val="0"/>
        </w:rPr>
      </w:pPr>
      <w:r w:rsidRPr="007679ED">
        <w:rPr>
          <w:noProof w:val="0"/>
        </w:rPr>
        <w:t>Source code</w:t>
      </w:r>
      <w:r>
        <w:rPr>
          <w:noProof w:val="0"/>
        </w:rPr>
        <w:t xml:space="preserve"> </w:t>
      </w:r>
      <w:r w:rsidRPr="007679ED">
        <w:rPr>
          <w:noProof w:val="0"/>
        </w:rPr>
        <w:t>list</w:t>
      </w:r>
      <w:r w:rsidRPr="007679ED">
        <w:rPr>
          <w:noProof w:val="0"/>
        </w:rPr>
        <w:tab/>
        <w:t>UN/ECE Recommendation 20, Revision 11 (2015)</w:t>
      </w:r>
    </w:p>
    <w:p w14:paraId="2F903D61" w14:textId="77777777" w:rsidR="003E12DD" w:rsidRPr="007679ED" w:rsidRDefault="003E12DD" w:rsidP="003E12DD">
      <w:pPr>
        <w:pStyle w:val="BodyText"/>
        <w:rPr>
          <w:noProof w:val="0"/>
        </w:rPr>
      </w:pPr>
      <w:r w:rsidRPr="007679ED">
        <w:rPr>
          <w:noProof w:val="0"/>
        </w:rPr>
        <w:lastRenderedPageBreak/>
        <w:t xml:space="preserve">Unit of measure in an invoice allows the use of codes from UNECE Recommendation No. 20 (version 11e), as well as codes from UNECE Recommendation No. 21 prefixed with an X. Please </w:t>
      </w:r>
    </w:p>
    <w:p w14:paraId="4B8F7B4B" w14:textId="77777777" w:rsidR="003E12DD" w:rsidRPr="007679ED" w:rsidRDefault="003E12DD" w:rsidP="003E12DD">
      <w:pPr>
        <w:pStyle w:val="BodyText"/>
        <w:rPr>
          <w:noProof w:val="0"/>
        </w:rPr>
      </w:pPr>
      <w:r w:rsidRPr="007679ED">
        <w:rPr>
          <w:noProof w:val="0"/>
        </w:rPr>
        <w:t>Examples of unit of measure from Recommendation No. 20</w:t>
      </w:r>
    </w:p>
    <w:p w14:paraId="5A79C9E8" w14:textId="77777777" w:rsidR="003E12DD" w:rsidRPr="007679ED" w:rsidRDefault="003E12DD" w:rsidP="003E12DD">
      <w:pPr>
        <w:pStyle w:val="BodyText"/>
        <w:rPr>
          <w:noProof w:val="0"/>
        </w:rPr>
      </w:pPr>
      <w:r w:rsidRPr="007679ED">
        <w:rPr>
          <w:noProof w:val="0"/>
        </w:rPr>
        <w:t>Code</w:t>
      </w:r>
      <w:r w:rsidRPr="007679ED">
        <w:rPr>
          <w:noProof w:val="0"/>
        </w:rPr>
        <w:tab/>
        <w:t>Name</w:t>
      </w:r>
    </w:p>
    <w:p w14:paraId="0D43A512" w14:textId="77777777" w:rsidR="003E12DD" w:rsidRPr="007679ED" w:rsidRDefault="003E12DD" w:rsidP="003E12DD">
      <w:pPr>
        <w:pStyle w:val="BodyText"/>
        <w:rPr>
          <w:noProof w:val="0"/>
        </w:rPr>
      </w:pPr>
      <w:r w:rsidRPr="007679ED">
        <w:rPr>
          <w:noProof w:val="0"/>
        </w:rPr>
        <w:t>H87</w:t>
      </w:r>
      <w:r w:rsidRPr="007679ED">
        <w:rPr>
          <w:noProof w:val="0"/>
        </w:rPr>
        <w:tab/>
        <w:t>Piece</w:t>
      </w:r>
    </w:p>
    <w:p w14:paraId="77206A91" w14:textId="77777777" w:rsidR="003E12DD" w:rsidRPr="007679ED" w:rsidRDefault="003E12DD" w:rsidP="003E12DD">
      <w:pPr>
        <w:pStyle w:val="BodyText"/>
        <w:rPr>
          <w:noProof w:val="0"/>
        </w:rPr>
      </w:pPr>
      <w:r w:rsidRPr="007679ED">
        <w:rPr>
          <w:noProof w:val="0"/>
        </w:rPr>
        <w:t>KGM</w:t>
      </w:r>
      <w:r w:rsidRPr="007679ED">
        <w:rPr>
          <w:noProof w:val="0"/>
        </w:rPr>
        <w:tab/>
        <w:t>Kilogram</w:t>
      </w:r>
    </w:p>
    <w:p w14:paraId="31A5445F" w14:textId="77777777" w:rsidR="003E12DD" w:rsidRPr="007679ED" w:rsidRDefault="003E12DD" w:rsidP="003E12DD">
      <w:pPr>
        <w:pStyle w:val="BodyText"/>
        <w:rPr>
          <w:noProof w:val="0"/>
        </w:rPr>
      </w:pPr>
      <w:r w:rsidRPr="007679ED">
        <w:rPr>
          <w:noProof w:val="0"/>
        </w:rPr>
        <w:t>MTR</w:t>
      </w:r>
      <w:r w:rsidRPr="007679ED">
        <w:rPr>
          <w:noProof w:val="0"/>
        </w:rPr>
        <w:tab/>
        <w:t>Meter</w:t>
      </w:r>
    </w:p>
    <w:p w14:paraId="2C3CC88E" w14:textId="77777777" w:rsidR="003E12DD" w:rsidRPr="007679ED" w:rsidRDefault="003E12DD" w:rsidP="003E12DD">
      <w:pPr>
        <w:pStyle w:val="BodyText"/>
        <w:rPr>
          <w:noProof w:val="0"/>
        </w:rPr>
      </w:pPr>
      <w:r w:rsidRPr="007679ED">
        <w:rPr>
          <w:noProof w:val="0"/>
        </w:rPr>
        <w:t>LTR</w:t>
      </w:r>
      <w:r w:rsidRPr="007679ED">
        <w:rPr>
          <w:noProof w:val="0"/>
        </w:rPr>
        <w:tab/>
        <w:t>Litre</w:t>
      </w:r>
    </w:p>
    <w:p w14:paraId="32E6B379" w14:textId="77777777" w:rsidR="003E12DD" w:rsidRPr="007679ED" w:rsidRDefault="003E12DD" w:rsidP="003E12DD">
      <w:pPr>
        <w:pStyle w:val="BodyText"/>
        <w:rPr>
          <w:noProof w:val="0"/>
        </w:rPr>
      </w:pPr>
      <w:r w:rsidRPr="007679ED">
        <w:rPr>
          <w:noProof w:val="0"/>
        </w:rPr>
        <w:t>MTK</w:t>
      </w:r>
      <w:r w:rsidRPr="007679ED">
        <w:rPr>
          <w:noProof w:val="0"/>
        </w:rPr>
        <w:tab/>
        <w:t>Square metre</w:t>
      </w:r>
    </w:p>
    <w:p w14:paraId="577FF229" w14:textId="77777777" w:rsidR="003E12DD" w:rsidRPr="007679ED" w:rsidRDefault="003E12DD" w:rsidP="003E12DD">
      <w:pPr>
        <w:pStyle w:val="BodyText"/>
        <w:rPr>
          <w:noProof w:val="0"/>
        </w:rPr>
      </w:pPr>
      <w:r w:rsidRPr="007679ED">
        <w:rPr>
          <w:noProof w:val="0"/>
        </w:rPr>
        <w:t>MTQ</w:t>
      </w:r>
      <w:r w:rsidRPr="007679ED">
        <w:rPr>
          <w:noProof w:val="0"/>
        </w:rPr>
        <w:tab/>
        <w:t>Cubic metre</w:t>
      </w:r>
    </w:p>
    <w:p w14:paraId="6279FA7D" w14:textId="77777777" w:rsidR="003E12DD" w:rsidRPr="007679ED" w:rsidRDefault="003E12DD" w:rsidP="003E12DD">
      <w:pPr>
        <w:pStyle w:val="BodyText"/>
        <w:rPr>
          <w:noProof w:val="0"/>
        </w:rPr>
      </w:pPr>
      <w:r w:rsidRPr="007679ED">
        <w:rPr>
          <w:noProof w:val="0"/>
        </w:rPr>
        <w:t>KTM</w:t>
      </w:r>
      <w:r w:rsidRPr="007679ED">
        <w:rPr>
          <w:noProof w:val="0"/>
        </w:rPr>
        <w:tab/>
        <w:t>Kilometre</w:t>
      </w:r>
    </w:p>
    <w:p w14:paraId="7C8B8751" w14:textId="77777777" w:rsidR="003E12DD" w:rsidRPr="007679ED" w:rsidRDefault="003E12DD" w:rsidP="003E12DD">
      <w:pPr>
        <w:pStyle w:val="BodyText"/>
        <w:rPr>
          <w:noProof w:val="0"/>
        </w:rPr>
      </w:pPr>
      <w:r w:rsidRPr="007679ED">
        <w:rPr>
          <w:noProof w:val="0"/>
        </w:rPr>
        <w:t>TNE</w:t>
      </w:r>
      <w:r w:rsidRPr="007679ED">
        <w:rPr>
          <w:noProof w:val="0"/>
        </w:rPr>
        <w:tab/>
        <w:t>Tonne (metric ton)</w:t>
      </w:r>
    </w:p>
    <w:p w14:paraId="0FD31C93" w14:textId="77777777" w:rsidR="003E12DD" w:rsidRPr="007679ED" w:rsidRDefault="003E12DD" w:rsidP="003E12DD">
      <w:pPr>
        <w:pStyle w:val="BodyText"/>
        <w:rPr>
          <w:noProof w:val="0"/>
        </w:rPr>
      </w:pPr>
      <w:r w:rsidRPr="007679ED">
        <w:rPr>
          <w:noProof w:val="0"/>
        </w:rPr>
        <w:t>KWH</w:t>
      </w:r>
      <w:r w:rsidRPr="007679ED">
        <w:rPr>
          <w:noProof w:val="0"/>
        </w:rPr>
        <w:tab/>
        <w:t>Kilowatt hour</w:t>
      </w:r>
    </w:p>
    <w:p w14:paraId="30FBE77B" w14:textId="77777777" w:rsidR="003E12DD" w:rsidRPr="007679ED" w:rsidRDefault="003E12DD" w:rsidP="003E12DD">
      <w:pPr>
        <w:pStyle w:val="BodyText"/>
        <w:rPr>
          <w:noProof w:val="0"/>
        </w:rPr>
      </w:pPr>
      <w:r w:rsidRPr="007679ED">
        <w:rPr>
          <w:noProof w:val="0"/>
        </w:rPr>
        <w:t>DAY</w:t>
      </w:r>
      <w:r w:rsidRPr="007679ED">
        <w:rPr>
          <w:noProof w:val="0"/>
        </w:rPr>
        <w:tab/>
        <w:t>Day</w:t>
      </w:r>
    </w:p>
    <w:p w14:paraId="4AEC1660" w14:textId="77777777" w:rsidR="003E12DD" w:rsidRPr="007679ED" w:rsidRDefault="003E12DD" w:rsidP="003E12DD">
      <w:pPr>
        <w:pStyle w:val="BodyText"/>
        <w:rPr>
          <w:noProof w:val="0"/>
        </w:rPr>
      </w:pPr>
      <w:r w:rsidRPr="007679ED">
        <w:rPr>
          <w:noProof w:val="0"/>
        </w:rPr>
        <w:t>HUR</w:t>
      </w:r>
      <w:r w:rsidRPr="007679ED">
        <w:rPr>
          <w:noProof w:val="0"/>
        </w:rPr>
        <w:tab/>
        <w:t>Hour</w:t>
      </w:r>
    </w:p>
    <w:p w14:paraId="5E233FA8" w14:textId="77777777" w:rsidR="003E12DD" w:rsidRPr="007679ED" w:rsidRDefault="003E12DD" w:rsidP="003E12DD">
      <w:pPr>
        <w:pStyle w:val="BodyText"/>
        <w:rPr>
          <w:noProof w:val="0"/>
        </w:rPr>
      </w:pPr>
      <w:r w:rsidRPr="007679ED">
        <w:rPr>
          <w:noProof w:val="0"/>
        </w:rPr>
        <w:t>MIN</w:t>
      </w:r>
      <w:r w:rsidRPr="007679ED">
        <w:rPr>
          <w:noProof w:val="0"/>
        </w:rPr>
        <w:tab/>
        <w:t>Minute</w:t>
      </w:r>
    </w:p>
    <w:p w14:paraId="094E079F" w14:textId="77777777" w:rsidR="003E12DD" w:rsidRPr="007679ED" w:rsidRDefault="003E12DD" w:rsidP="003E12DD">
      <w:pPr>
        <w:pStyle w:val="BodyText"/>
        <w:rPr>
          <w:noProof w:val="0"/>
        </w:rPr>
      </w:pPr>
      <w:r w:rsidRPr="007679ED">
        <w:rPr>
          <w:noProof w:val="0"/>
        </w:rPr>
        <w:t>Examples of unit of measure from Recommendation No. 21, prefixed with an X</w:t>
      </w:r>
    </w:p>
    <w:p w14:paraId="11870E58" w14:textId="77777777" w:rsidR="003E12DD" w:rsidRPr="007679ED" w:rsidRDefault="003E12DD" w:rsidP="003E12DD">
      <w:pPr>
        <w:pStyle w:val="BodyText"/>
        <w:rPr>
          <w:noProof w:val="0"/>
        </w:rPr>
      </w:pPr>
      <w:r w:rsidRPr="007679ED">
        <w:rPr>
          <w:noProof w:val="0"/>
        </w:rPr>
        <w:t>Code</w:t>
      </w:r>
      <w:r w:rsidRPr="007679ED">
        <w:rPr>
          <w:noProof w:val="0"/>
        </w:rPr>
        <w:tab/>
        <w:t>Name</w:t>
      </w:r>
    </w:p>
    <w:p w14:paraId="053E0690" w14:textId="77777777" w:rsidR="003E12DD" w:rsidRPr="007679ED" w:rsidRDefault="003E12DD" w:rsidP="003E12DD">
      <w:pPr>
        <w:pStyle w:val="BodyText"/>
        <w:rPr>
          <w:noProof w:val="0"/>
        </w:rPr>
      </w:pPr>
      <w:r w:rsidRPr="007679ED">
        <w:rPr>
          <w:noProof w:val="0"/>
        </w:rPr>
        <w:t>XBG</w:t>
      </w:r>
      <w:r w:rsidRPr="007679ED">
        <w:rPr>
          <w:noProof w:val="0"/>
        </w:rPr>
        <w:tab/>
        <w:t>Bag</w:t>
      </w:r>
    </w:p>
    <w:p w14:paraId="378E6574" w14:textId="77777777" w:rsidR="003E12DD" w:rsidRPr="007679ED" w:rsidRDefault="003E12DD" w:rsidP="003E12DD">
      <w:pPr>
        <w:pStyle w:val="BodyText"/>
        <w:rPr>
          <w:noProof w:val="0"/>
        </w:rPr>
      </w:pPr>
      <w:r w:rsidRPr="007679ED">
        <w:rPr>
          <w:noProof w:val="0"/>
        </w:rPr>
        <w:t>XBX</w:t>
      </w:r>
      <w:r w:rsidRPr="007679ED">
        <w:rPr>
          <w:noProof w:val="0"/>
        </w:rPr>
        <w:tab/>
        <w:t>Box</w:t>
      </w:r>
    </w:p>
    <w:p w14:paraId="6CD6F43F" w14:textId="77777777" w:rsidR="003E12DD" w:rsidRPr="007679ED" w:rsidRDefault="003E12DD" w:rsidP="003E12DD">
      <w:pPr>
        <w:pStyle w:val="BodyText"/>
        <w:rPr>
          <w:noProof w:val="0"/>
        </w:rPr>
      </w:pPr>
      <w:r w:rsidRPr="007679ED">
        <w:rPr>
          <w:noProof w:val="0"/>
        </w:rPr>
        <w:t>XCT</w:t>
      </w:r>
      <w:r w:rsidRPr="007679ED">
        <w:rPr>
          <w:noProof w:val="0"/>
        </w:rPr>
        <w:tab/>
        <w:t>Carton</w:t>
      </w:r>
    </w:p>
    <w:p w14:paraId="0D64FE50" w14:textId="77777777" w:rsidR="003E12DD" w:rsidRPr="007679ED" w:rsidRDefault="003E12DD" w:rsidP="003E12DD">
      <w:pPr>
        <w:pStyle w:val="BodyText"/>
        <w:rPr>
          <w:noProof w:val="0"/>
        </w:rPr>
      </w:pPr>
      <w:r w:rsidRPr="007679ED">
        <w:rPr>
          <w:noProof w:val="0"/>
        </w:rPr>
        <w:t>XCY</w:t>
      </w:r>
      <w:r w:rsidRPr="007679ED">
        <w:rPr>
          <w:noProof w:val="0"/>
        </w:rPr>
        <w:tab/>
        <w:t>Cylinder</w:t>
      </w:r>
    </w:p>
    <w:p w14:paraId="767D0C6A" w14:textId="77777777" w:rsidR="003E12DD" w:rsidRPr="007679ED" w:rsidRDefault="003E12DD" w:rsidP="003E12DD">
      <w:pPr>
        <w:pStyle w:val="BodyText"/>
        <w:rPr>
          <w:noProof w:val="0"/>
        </w:rPr>
      </w:pPr>
      <w:r w:rsidRPr="007679ED">
        <w:rPr>
          <w:noProof w:val="0"/>
        </w:rPr>
        <w:t>XBA</w:t>
      </w:r>
      <w:r w:rsidRPr="007679ED">
        <w:rPr>
          <w:noProof w:val="0"/>
        </w:rPr>
        <w:tab/>
        <w:t>Barrel</w:t>
      </w:r>
    </w:p>
    <w:p w14:paraId="3652380B" w14:textId="77777777" w:rsidR="003E12DD" w:rsidRPr="007679ED" w:rsidRDefault="003E12DD" w:rsidP="003E12DD">
      <w:pPr>
        <w:pStyle w:val="BodyText"/>
        <w:rPr>
          <w:noProof w:val="0"/>
        </w:rPr>
      </w:pPr>
      <w:r w:rsidRPr="007679ED">
        <w:rPr>
          <w:noProof w:val="0"/>
        </w:rPr>
        <w:t>XPK</w:t>
      </w:r>
      <w:r w:rsidRPr="007679ED">
        <w:rPr>
          <w:noProof w:val="0"/>
        </w:rPr>
        <w:tab/>
        <w:t>Package</w:t>
      </w:r>
    </w:p>
    <w:p w14:paraId="0B3CC974" w14:textId="77777777" w:rsidR="003E12DD" w:rsidRPr="007679ED" w:rsidRDefault="003E12DD" w:rsidP="003E12DD">
      <w:pPr>
        <w:pStyle w:val="BodyText"/>
        <w:rPr>
          <w:noProof w:val="0"/>
        </w:rPr>
      </w:pPr>
      <w:r w:rsidRPr="007679ED">
        <w:rPr>
          <w:noProof w:val="0"/>
        </w:rPr>
        <w:t>XPX</w:t>
      </w:r>
      <w:r w:rsidRPr="007679ED">
        <w:rPr>
          <w:noProof w:val="0"/>
        </w:rPr>
        <w:tab/>
        <w:t>Pallet</w:t>
      </w:r>
    </w:p>
    <w:p w14:paraId="3609173F" w14:textId="77777777" w:rsidR="003E12DD" w:rsidRPr="007679ED" w:rsidRDefault="003E12DD" w:rsidP="003E12DD">
      <w:pPr>
        <w:pStyle w:val="BodyText"/>
        <w:rPr>
          <w:noProof w:val="0"/>
        </w:rPr>
      </w:pPr>
      <w:r w:rsidRPr="007679ED">
        <w:rPr>
          <w:noProof w:val="0"/>
        </w:rPr>
        <w:t>XRL</w:t>
      </w:r>
      <w:r w:rsidRPr="007679ED">
        <w:rPr>
          <w:noProof w:val="0"/>
        </w:rPr>
        <w:tab/>
        <w:t>Reel</w:t>
      </w:r>
    </w:p>
    <w:p w14:paraId="15CD96E5" w14:textId="77777777" w:rsidR="003E12DD" w:rsidRPr="007679ED" w:rsidRDefault="003E12DD" w:rsidP="003E12DD">
      <w:pPr>
        <w:pStyle w:val="BodyText"/>
        <w:rPr>
          <w:noProof w:val="0"/>
        </w:rPr>
      </w:pPr>
      <w:r w:rsidRPr="007679ED">
        <w:rPr>
          <w:noProof w:val="0"/>
        </w:rPr>
        <w:t>XSA</w:t>
      </w:r>
      <w:r w:rsidRPr="007679ED">
        <w:rPr>
          <w:noProof w:val="0"/>
        </w:rPr>
        <w:tab/>
        <w:t>Sack</w:t>
      </w:r>
    </w:p>
    <w:p w14:paraId="0B227BDA" w14:textId="77777777" w:rsidR="003E12DD" w:rsidRPr="007679ED" w:rsidRDefault="003E12DD" w:rsidP="003E12DD">
      <w:pPr>
        <w:pStyle w:val="BodyText"/>
        <w:rPr>
          <w:noProof w:val="0"/>
        </w:rPr>
      </w:pPr>
      <w:r w:rsidRPr="007679ED">
        <w:rPr>
          <w:noProof w:val="0"/>
        </w:rPr>
        <w:t>XST</w:t>
      </w:r>
      <w:r w:rsidRPr="007679ED">
        <w:rPr>
          <w:noProof w:val="0"/>
        </w:rPr>
        <w:tab/>
        <w:t>Sheet</w:t>
      </w:r>
    </w:p>
    <w:p w14:paraId="44F61790" w14:textId="273AF707" w:rsidR="003E12DD" w:rsidRDefault="003E12DD" w:rsidP="003E12DD">
      <w:pPr>
        <w:pStyle w:val="BodyText"/>
        <w:rPr>
          <w:noProof w:val="0"/>
        </w:rPr>
      </w:pPr>
      <w:r w:rsidRPr="007679ED">
        <w:rPr>
          <w:noProof w:val="0"/>
        </w:rPr>
        <w:t>UBL example of unit of measure</w:t>
      </w:r>
    </w:p>
    <w:p w14:paraId="1C239984" w14:textId="77777777" w:rsidR="003E12DD" w:rsidRPr="007679ED" w:rsidRDefault="003E12DD" w:rsidP="003E12DD">
      <w:pPr>
        <w:pStyle w:val="BodyText"/>
        <w:rPr>
          <w:noProof w:val="0"/>
        </w:rPr>
      </w:pPr>
    </w:p>
    <w:p w14:paraId="2FF2C016" w14:textId="77777777" w:rsidR="003E12DD" w:rsidRPr="007679ED" w:rsidRDefault="003E12DD" w:rsidP="003E12DD">
      <w:pPr>
        <w:tabs>
          <w:tab w:val="left" w:pos="426"/>
          <w:tab w:val="left" w:pos="709"/>
          <w:tab w:val="left" w:pos="993"/>
          <w:tab w:val="left" w:pos="1276"/>
        </w:tabs>
        <w:ind w:left="142"/>
        <w:rPr>
          <w:rFonts w:ascii="Courier New" w:hAnsi="Courier New" w:cs="Courier New"/>
          <w:color w:val="85200C"/>
          <w:sz w:val="18"/>
          <w:szCs w:val="18"/>
        </w:rPr>
      </w:pPr>
      <w:r w:rsidRPr="007679ED">
        <w:rPr>
          <w:rFonts w:ascii="Courier New" w:hAnsi="Courier New" w:cs="Courier New"/>
          <w:color w:val="0000FF"/>
          <w:sz w:val="18"/>
          <w:szCs w:val="18"/>
        </w:rPr>
        <w:t>&lt;</w:t>
      </w:r>
      <w:proofErr w:type="spellStart"/>
      <w:proofErr w:type="gramStart"/>
      <w:r w:rsidRPr="007679ED">
        <w:rPr>
          <w:rFonts w:ascii="Courier New" w:hAnsi="Courier New" w:cs="Courier New"/>
          <w:color w:val="85200C"/>
          <w:sz w:val="18"/>
          <w:szCs w:val="18"/>
        </w:rPr>
        <w:t>cbc:InvoicedQuantity</w:t>
      </w:r>
      <w:proofErr w:type="spellEnd"/>
      <w:proofErr w:type="gramEnd"/>
      <w:r w:rsidRPr="007679ED">
        <w:rPr>
          <w:rFonts w:ascii="Courier New" w:hAnsi="Courier New" w:cs="Courier New"/>
          <w:color w:val="85200C"/>
          <w:sz w:val="18"/>
          <w:szCs w:val="18"/>
        </w:rPr>
        <w:t xml:space="preserve"> </w:t>
      </w:r>
      <w:proofErr w:type="spellStart"/>
      <w:r w:rsidRPr="007679ED">
        <w:rPr>
          <w:rFonts w:ascii="Courier New" w:hAnsi="Courier New" w:cs="Courier New"/>
          <w:color w:val="FF0000"/>
          <w:sz w:val="18"/>
          <w:szCs w:val="18"/>
        </w:rPr>
        <w:t>unitCode</w:t>
      </w:r>
      <w:proofErr w:type="spellEnd"/>
      <w:r w:rsidRPr="007679ED">
        <w:rPr>
          <w:rFonts w:ascii="Courier New" w:hAnsi="Courier New" w:cs="Courier New"/>
          <w:color w:val="85200C"/>
          <w:sz w:val="18"/>
          <w:szCs w:val="18"/>
        </w:rPr>
        <w:t>="</w:t>
      </w:r>
      <w:r w:rsidRPr="007679ED">
        <w:rPr>
          <w:rFonts w:ascii="Courier New" w:hAnsi="Courier New" w:cs="Courier New"/>
          <w:sz w:val="18"/>
          <w:szCs w:val="18"/>
        </w:rPr>
        <w:t>H87</w:t>
      </w:r>
      <w:r w:rsidRPr="007679ED">
        <w:rPr>
          <w:rFonts w:ascii="Courier New" w:hAnsi="Courier New" w:cs="Courier New"/>
          <w:color w:val="85200C"/>
          <w:sz w:val="18"/>
          <w:szCs w:val="18"/>
        </w:rPr>
        <w:t>"</w:t>
      </w:r>
      <w:r w:rsidRPr="007679ED">
        <w:rPr>
          <w:rFonts w:ascii="Courier New" w:hAnsi="Courier New" w:cs="Courier New"/>
          <w:color w:val="0000FF"/>
          <w:sz w:val="18"/>
          <w:szCs w:val="18"/>
        </w:rPr>
        <w:t>&gt;</w:t>
      </w:r>
      <w:r w:rsidRPr="007679ED">
        <w:rPr>
          <w:rFonts w:ascii="Courier New" w:hAnsi="Courier New" w:cs="Courier New"/>
          <w:b/>
          <w:bCs/>
          <w:sz w:val="18"/>
          <w:szCs w:val="18"/>
        </w:rPr>
        <w:t>10</w:t>
      </w:r>
      <w:r w:rsidRPr="007679ED">
        <w:rPr>
          <w:rFonts w:ascii="Courier New" w:hAnsi="Courier New" w:cs="Courier New"/>
          <w:color w:val="0000FF"/>
          <w:sz w:val="18"/>
          <w:szCs w:val="18"/>
        </w:rPr>
        <w:t>&lt;/</w:t>
      </w:r>
      <w:proofErr w:type="spellStart"/>
      <w:r w:rsidRPr="007679ED">
        <w:rPr>
          <w:rFonts w:ascii="Courier New" w:hAnsi="Courier New" w:cs="Courier New"/>
          <w:color w:val="85200C"/>
          <w:sz w:val="18"/>
          <w:szCs w:val="18"/>
        </w:rPr>
        <w:t>cbc:InvoicedQuantity</w:t>
      </w:r>
      <w:proofErr w:type="spellEnd"/>
      <w:r w:rsidRPr="007679ED">
        <w:rPr>
          <w:rFonts w:ascii="Courier New" w:hAnsi="Courier New" w:cs="Courier New"/>
          <w:color w:val="0000FF"/>
          <w:sz w:val="18"/>
          <w:szCs w:val="18"/>
        </w:rPr>
        <w:t>&gt;</w:t>
      </w:r>
    </w:p>
    <w:p w14:paraId="0EBFDE7E" w14:textId="64F64339" w:rsidR="003E12DD" w:rsidRDefault="003E12DD" w:rsidP="003E12DD">
      <w:pPr>
        <w:tabs>
          <w:tab w:val="left" w:pos="426"/>
          <w:tab w:val="left" w:pos="709"/>
          <w:tab w:val="left" w:pos="993"/>
          <w:tab w:val="left" w:pos="1276"/>
        </w:tabs>
        <w:ind w:left="142"/>
        <w:rPr>
          <w:rFonts w:ascii="Courier New" w:hAnsi="Courier New" w:cs="Courier New"/>
          <w:color w:val="0000FF"/>
          <w:sz w:val="18"/>
          <w:szCs w:val="18"/>
        </w:rPr>
      </w:pPr>
      <w:r w:rsidRPr="007679ED">
        <w:rPr>
          <w:rFonts w:ascii="Courier New" w:hAnsi="Courier New" w:cs="Courier New"/>
          <w:color w:val="0000FF"/>
          <w:sz w:val="18"/>
          <w:szCs w:val="18"/>
        </w:rPr>
        <w:t>&lt;</w:t>
      </w:r>
      <w:proofErr w:type="spellStart"/>
      <w:proofErr w:type="gramStart"/>
      <w:r w:rsidRPr="007679ED">
        <w:rPr>
          <w:rFonts w:ascii="Courier New" w:hAnsi="Courier New" w:cs="Courier New"/>
          <w:color w:val="85200C"/>
          <w:sz w:val="18"/>
          <w:szCs w:val="18"/>
        </w:rPr>
        <w:t>cbc:InvoicedQuantity</w:t>
      </w:r>
      <w:proofErr w:type="spellEnd"/>
      <w:proofErr w:type="gramEnd"/>
      <w:r w:rsidRPr="007679ED">
        <w:rPr>
          <w:rFonts w:ascii="Courier New" w:hAnsi="Courier New" w:cs="Courier New"/>
          <w:color w:val="85200C"/>
          <w:sz w:val="18"/>
          <w:szCs w:val="18"/>
        </w:rPr>
        <w:t xml:space="preserve"> </w:t>
      </w:r>
      <w:proofErr w:type="spellStart"/>
      <w:r w:rsidRPr="007679ED">
        <w:rPr>
          <w:rFonts w:ascii="Courier New" w:hAnsi="Courier New" w:cs="Courier New"/>
          <w:color w:val="FF0000"/>
          <w:sz w:val="18"/>
          <w:szCs w:val="18"/>
        </w:rPr>
        <w:t>unitCode</w:t>
      </w:r>
      <w:proofErr w:type="spellEnd"/>
      <w:r w:rsidRPr="007679ED">
        <w:rPr>
          <w:rFonts w:ascii="Courier New" w:hAnsi="Courier New" w:cs="Courier New"/>
          <w:color w:val="85200C"/>
          <w:sz w:val="18"/>
          <w:szCs w:val="18"/>
        </w:rPr>
        <w:t>="</w:t>
      </w:r>
      <w:r w:rsidRPr="007679ED">
        <w:rPr>
          <w:rFonts w:ascii="Courier New" w:hAnsi="Courier New" w:cs="Courier New"/>
          <w:sz w:val="18"/>
          <w:szCs w:val="18"/>
        </w:rPr>
        <w:t>XPX</w:t>
      </w:r>
      <w:r w:rsidRPr="007679ED">
        <w:rPr>
          <w:rFonts w:ascii="Courier New" w:hAnsi="Courier New" w:cs="Courier New"/>
          <w:color w:val="85200C"/>
          <w:sz w:val="18"/>
          <w:szCs w:val="18"/>
        </w:rPr>
        <w:t>"</w:t>
      </w:r>
      <w:r w:rsidRPr="007679ED">
        <w:rPr>
          <w:rFonts w:ascii="Courier New" w:hAnsi="Courier New" w:cs="Courier New"/>
          <w:color w:val="0000FF"/>
          <w:sz w:val="18"/>
          <w:szCs w:val="18"/>
        </w:rPr>
        <w:t>&gt;</w:t>
      </w:r>
      <w:r w:rsidRPr="007679ED">
        <w:rPr>
          <w:rFonts w:ascii="Courier New" w:hAnsi="Courier New" w:cs="Courier New"/>
          <w:b/>
          <w:bCs/>
          <w:sz w:val="18"/>
          <w:szCs w:val="18"/>
        </w:rPr>
        <w:t>10</w:t>
      </w:r>
      <w:r w:rsidRPr="007679ED">
        <w:rPr>
          <w:rFonts w:ascii="Courier New" w:hAnsi="Courier New" w:cs="Courier New"/>
          <w:color w:val="0000FF"/>
          <w:sz w:val="18"/>
          <w:szCs w:val="18"/>
        </w:rPr>
        <w:t>&lt;/</w:t>
      </w:r>
      <w:proofErr w:type="spellStart"/>
      <w:r w:rsidRPr="007679ED">
        <w:rPr>
          <w:rFonts w:ascii="Courier New" w:hAnsi="Courier New" w:cs="Courier New"/>
          <w:color w:val="85200C"/>
          <w:sz w:val="18"/>
          <w:szCs w:val="18"/>
        </w:rPr>
        <w:t>cbc:InvoicedQuantity</w:t>
      </w:r>
      <w:proofErr w:type="spellEnd"/>
      <w:r w:rsidRPr="007679ED">
        <w:rPr>
          <w:rFonts w:ascii="Courier New" w:hAnsi="Courier New" w:cs="Courier New"/>
          <w:color w:val="0000FF"/>
          <w:sz w:val="18"/>
          <w:szCs w:val="18"/>
        </w:rPr>
        <w:t>&gt;</w:t>
      </w:r>
    </w:p>
    <w:p w14:paraId="567DDDDD" w14:textId="77777777" w:rsidR="003E12DD" w:rsidRPr="007679ED" w:rsidRDefault="003E12DD" w:rsidP="003E12DD">
      <w:pPr>
        <w:pStyle w:val="BodyText"/>
      </w:pPr>
    </w:p>
    <w:p w14:paraId="71C73AB9" w14:textId="35B5404D" w:rsidR="003E12DD" w:rsidRPr="007679ED" w:rsidRDefault="003E12DD" w:rsidP="003E12DD">
      <w:pPr>
        <w:pStyle w:val="BodyText"/>
        <w:rPr>
          <w:noProof w:val="0"/>
        </w:rPr>
      </w:pPr>
      <w:r w:rsidRPr="007679ED">
        <w:rPr>
          <w:noProof w:val="0"/>
        </w:rPr>
        <w:t>Code H87 from Recommendation no. 20</w:t>
      </w:r>
    </w:p>
    <w:p w14:paraId="0324B8D5" w14:textId="05709BB9" w:rsidR="003E12DD" w:rsidRPr="007679ED" w:rsidRDefault="003E12DD" w:rsidP="003E12DD">
      <w:pPr>
        <w:pStyle w:val="BodyText"/>
        <w:rPr>
          <w:noProof w:val="0"/>
        </w:rPr>
      </w:pPr>
      <w:r w:rsidRPr="007679ED">
        <w:rPr>
          <w:noProof w:val="0"/>
        </w:rPr>
        <w:t>Code PX, prefixed with an X from Recommendation no. 21</w:t>
      </w:r>
    </w:p>
    <w:p w14:paraId="32D36CF7" w14:textId="77777777" w:rsidR="003E12DD" w:rsidRPr="007679ED" w:rsidRDefault="003E12DD" w:rsidP="003E12DD">
      <w:pPr>
        <w:pStyle w:val="Heading3"/>
      </w:pPr>
      <w:bookmarkStart w:id="87" w:name="_Toc59461716"/>
      <w:r w:rsidRPr="007679ED">
        <w:t>Allowance reason codes</w:t>
      </w:r>
      <w:bookmarkEnd w:id="87"/>
    </w:p>
    <w:p w14:paraId="7408124D" w14:textId="77777777" w:rsidR="003E12DD" w:rsidRPr="007679ED" w:rsidRDefault="003E12DD" w:rsidP="003E12DD">
      <w:pPr>
        <w:pStyle w:val="BodyText"/>
        <w:rPr>
          <w:noProof w:val="0"/>
        </w:rPr>
      </w:pPr>
      <w:r w:rsidRPr="007679ED">
        <w:rPr>
          <w:noProof w:val="0"/>
        </w:rPr>
        <w:t>Any allowance reason codes shall be from UN/CEFACT code list 5189, D.16B</w:t>
      </w:r>
    </w:p>
    <w:p w14:paraId="74B30B41" w14:textId="77777777" w:rsidR="003E12DD" w:rsidRPr="007679ED" w:rsidRDefault="003E12DD" w:rsidP="00485C1A">
      <w:pPr>
        <w:pStyle w:val="BodyText"/>
        <w:tabs>
          <w:tab w:val="left" w:pos="2268"/>
        </w:tabs>
        <w:rPr>
          <w:noProof w:val="0"/>
        </w:rPr>
      </w:pPr>
      <w:r w:rsidRPr="007679ED">
        <w:rPr>
          <w:noProof w:val="0"/>
        </w:rPr>
        <w:t>Document location</w:t>
      </w:r>
      <w:r w:rsidRPr="007679ED">
        <w:rPr>
          <w:noProof w:val="0"/>
        </w:rPr>
        <w:tab/>
      </w:r>
      <w:proofErr w:type="spellStart"/>
      <w:proofErr w:type="gramStart"/>
      <w:r w:rsidRPr="007679ED">
        <w:rPr>
          <w:noProof w:val="0"/>
        </w:rPr>
        <w:t>cbc:AllowanceChargeReasonCode</w:t>
      </w:r>
      <w:proofErr w:type="spellEnd"/>
      <w:proofErr w:type="gramEnd"/>
      <w:r w:rsidRPr="007679ED">
        <w:rPr>
          <w:noProof w:val="0"/>
        </w:rPr>
        <w:t>[</w:t>
      </w:r>
      <w:proofErr w:type="spellStart"/>
      <w:r w:rsidRPr="007679ED">
        <w:rPr>
          <w:noProof w:val="0"/>
        </w:rPr>
        <w:t>cbc:ChargeIndicator</w:t>
      </w:r>
      <w:proofErr w:type="spellEnd"/>
      <w:r w:rsidRPr="007679ED">
        <w:rPr>
          <w:noProof w:val="0"/>
        </w:rPr>
        <w:t>=false]</w:t>
      </w:r>
    </w:p>
    <w:p w14:paraId="13C3C36A" w14:textId="77777777" w:rsidR="003E12DD" w:rsidRPr="007679ED" w:rsidRDefault="003E12DD" w:rsidP="00485C1A">
      <w:pPr>
        <w:pStyle w:val="BodyText"/>
        <w:tabs>
          <w:tab w:val="left" w:pos="2268"/>
        </w:tabs>
        <w:rPr>
          <w:noProof w:val="0"/>
        </w:rPr>
      </w:pPr>
      <w:r w:rsidRPr="007679ED">
        <w:rPr>
          <w:noProof w:val="0"/>
        </w:rPr>
        <w:lastRenderedPageBreak/>
        <w:t>Source code</w:t>
      </w:r>
      <w:r>
        <w:rPr>
          <w:noProof w:val="0"/>
        </w:rPr>
        <w:t xml:space="preserve"> </w:t>
      </w:r>
      <w:r w:rsidRPr="007679ED">
        <w:rPr>
          <w:noProof w:val="0"/>
        </w:rPr>
        <w:t>list</w:t>
      </w:r>
      <w:r w:rsidRPr="007679ED">
        <w:rPr>
          <w:noProof w:val="0"/>
        </w:rPr>
        <w:tab/>
        <w:t>Subset of UN/CEFACT code list 5189, D.16B</w:t>
      </w:r>
    </w:p>
    <w:p w14:paraId="582C644A" w14:textId="77777777" w:rsidR="003E12DD" w:rsidRPr="007679ED" w:rsidRDefault="003E12DD" w:rsidP="003E12DD">
      <w:pPr>
        <w:pStyle w:val="BodyText"/>
        <w:rPr>
          <w:noProof w:val="0"/>
        </w:rPr>
      </w:pPr>
    </w:p>
    <w:p w14:paraId="3A106039" w14:textId="77777777" w:rsidR="003E12DD" w:rsidRPr="007679ED" w:rsidRDefault="003E12DD" w:rsidP="003E12DD">
      <w:pPr>
        <w:pStyle w:val="BodyText"/>
        <w:rPr>
          <w:noProof w:val="0"/>
        </w:rPr>
      </w:pPr>
      <w:r w:rsidRPr="007679ED">
        <w:rPr>
          <w:noProof w:val="0"/>
        </w:rPr>
        <w:t>Valid values are listed in the table below:</w:t>
      </w:r>
    </w:p>
    <w:p w14:paraId="21482F6B" w14:textId="77777777" w:rsidR="003E12DD" w:rsidRPr="007679ED" w:rsidRDefault="003E12DD" w:rsidP="003E12DD">
      <w:pPr>
        <w:pStyle w:val="BodyText"/>
        <w:rPr>
          <w:noProof w:val="0"/>
        </w:rPr>
      </w:pPr>
      <w:r w:rsidRPr="007679ED">
        <w:rPr>
          <w:noProof w:val="0"/>
        </w:rPr>
        <w:t>Code</w:t>
      </w:r>
      <w:r w:rsidRPr="007679ED">
        <w:rPr>
          <w:noProof w:val="0"/>
        </w:rPr>
        <w:tab/>
        <w:t>Description</w:t>
      </w:r>
    </w:p>
    <w:p w14:paraId="694FE500" w14:textId="77777777" w:rsidR="003E12DD" w:rsidRPr="007679ED" w:rsidRDefault="003E12DD" w:rsidP="003E12DD">
      <w:pPr>
        <w:pStyle w:val="BodyText"/>
        <w:rPr>
          <w:noProof w:val="0"/>
        </w:rPr>
      </w:pPr>
      <w:r w:rsidRPr="007679ED">
        <w:rPr>
          <w:noProof w:val="0"/>
        </w:rPr>
        <w:t>41</w:t>
      </w:r>
      <w:r w:rsidRPr="007679ED">
        <w:rPr>
          <w:noProof w:val="0"/>
        </w:rPr>
        <w:tab/>
        <w:t>Bonus for works ahead of schedule</w:t>
      </w:r>
    </w:p>
    <w:p w14:paraId="391115A1" w14:textId="77777777" w:rsidR="003E12DD" w:rsidRPr="007679ED" w:rsidRDefault="003E12DD" w:rsidP="003E12DD">
      <w:pPr>
        <w:pStyle w:val="BodyText"/>
        <w:rPr>
          <w:noProof w:val="0"/>
        </w:rPr>
      </w:pPr>
      <w:r w:rsidRPr="007679ED">
        <w:rPr>
          <w:noProof w:val="0"/>
        </w:rPr>
        <w:t>42</w:t>
      </w:r>
      <w:r w:rsidRPr="007679ED">
        <w:rPr>
          <w:noProof w:val="0"/>
        </w:rPr>
        <w:tab/>
        <w:t xml:space="preserve">Other </w:t>
      </w:r>
      <w:proofErr w:type="gramStart"/>
      <w:r w:rsidRPr="007679ED">
        <w:rPr>
          <w:noProof w:val="0"/>
        </w:rPr>
        <w:t>bonus</w:t>
      </w:r>
      <w:proofErr w:type="gramEnd"/>
    </w:p>
    <w:p w14:paraId="5F779927" w14:textId="77777777" w:rsidR="003E12DD" w:rsidRPr="007679ED" w:rsidRDefault="003E12DD" w:rsidP="003E12DD">
      <w:pPr>
        <w:pStyle w:val="BodyText"/>
        <w:rPr>
          <w:noProof w:val="0"/>
        </w:rPr>
      </w:pPr>
      <w:r w:rsidRPr="007679ED">
        <w:rPr>
          <w:noProof w:val="0"/>
        </w:rPr>
        <w:t>60</w:t>
      </w:r>
      <w:r w:rsidRPr="007679ED">
        <w:rPr>
          <w:noProof w:val="0"/>
        </w:rPr>
        <w:tab/>
        <w:t xml:space="preserve">Manufacturer’s consumer </w:t>
      </w:r>
      <w:proofErr w:type="gramStart"/>
      <w:r w:rsidRPr="007679ED">
        <w:rPr>
          <w:noProof w:val="0"/>
        </w:rPr>
        <w:t>discount</w:t>
      </w:r>
      <w:proofErr w:type="gramEnd"/>
    </w:p>
    <w:p w14:paraId="0A3B5AF1" w14:textId="77777777" w:rsidR="003E12DD" w:rsidRPr="007679ED" w:rsidRDefault="003E12DD" w:rsidP="003E12DD">
      <w:pPr>
        <w:pStyle w:val="BodyText"/>
        <w:rPr>
          <w:noProof w:val="0"/>
        </w:rPr>
      </w:pPr>
      <w:r w:rsidRPr="007679ED">
        <w:rPr>
          <w:noProof w:val="0"/>
        </w:rPr>
        <w:t>62</w:t>
      </w:r>
      <w:r w:rsidRPr="007679ED">
        <w:rPr>
          <w:noProof w:val="0"/>
        </w:rPr>
        <w:tab/>
        <w:t>Due to military status</w:t>
      </w:r>
    </w:p>
    <w:p w14:paraId="221C8700" w14:textId="77777777" w:rsidR="003E12DD" w:rsidRPr="007679ED" w:rsidRDefault="003E12DD" w:rsidP="003E12DD">
      <w:pPr>
        <w:pStyle w:val="BodyText"/>
        <w:rPr>
          <w:noProof w:val="0"/>
        </w:rPr>
      </w:pPr>
      <w:r w:rsidRPr="007679ED">
        <w:rPr>
          <w:noProof w:val="0"/>
        </w:rPr>
        <w:t>63</w:t>
      </w:r>
      <w:r w:rsidRPr="007679ED">
        <w:rPr>
          <w:noProof w:val="0"/>
        </w:rPr>
        <w:tab/>
        <w:t>Due to work accident</w:t>
      </w:r>
    </w:p>
    <w:p w14:paraId="3B73CE5C" w14:textId="77777777" w:rsidR="003E12DD" w:rsidRPr="007679ED" w:rsidRDefault="003E12DD" w:rsidP="003E12DD">
      <w:pPr>
        <w:pStyle w:val="BodyText"/>
        <w:rPr>
          <w:noProof w:val="0"/>
        </w:rPr>
      </w:pPr>
      <w:r w:rsidRPr="007679ED">
        <w:rPr>
          <w:noProof w:val="0"/>
        </w:rPr>
        <w:t>64</w:t>
      </w:r>
      <w:r w:rsidRPr="007679ED">
        <w:rPr>
          <w:noProof w:val="0"/>
        </w:rPr>
        <w:tab/>
        <w:t>Special agreement</w:t>
      </w:r>
    </w:p>
    <w:p w14:paraId="64C08493" w14:textId="77777777" w:rsidR="003E12DD" w:rsidRPr="007679ED" w:rsidRDefault="003E12DD" w:rsidP="003E12DD">
      <w:pPr>
        <w:pStyle w:val="BodyText"/>
        <w:rPr>
          <w:noProof w:val="0"/>
        </w:rPr>
      </w:pPr>
      <w:r w:rsidRPr="007679ED">
        <w:rPr>
          <w:noProof w:val="0"/>
        </w:rPr>
        <w:t>65</w:t>
      </w:r>
      <w:r w:rsidRPr="007679ED">
        <w:rPr>
          <w:noProof w:val="0"/>
        </w:rPr>
        <w:tab/>
        <w:t xml:space="preserve">Production error </w:t>
      </w:r>
      <w:proofErr w:type="gramStart"/>
      <w:r w:rsidRPr="007679ED">
        <w:rPr>
          <w:noProof w:val="0"/>
        </w:rPr>
        <w:t>discount</w:t>
      </w:r>
      <w:proofErr w:type="gramEnd"/>
    </w:p>
    <w:p w14:paraId="48AADD7C" w14:textId="77777777" w:rsidR="003E12DD" w:rsidRPr="007679ED" w:rsidRDefault="003E12DD" w:rsidP="003E12DD">
      <w:pPr>
        <w:pStyle w:val="BodyText"/>
        <w:rPr>
          <w:noProof w:val="0"/>
        </w:rPr>
      </w:pPr>
      <w:r w:rsidRPr="007679ED">
        <w:rPr>
          <w:noProof w:val="0"/>
        </w:rPr>
        <w:t>66</w:t>
      </w:r>
      <w:r w:rsidRPr="007679ED">
        <w:rPr>
          <w:noProof w:val="0"/>
        </w:rPr>
        <w:tab/>
        <w:t xml:space="preserve">New outlet </w:t>
      </w:r>
      <w:proofErr w:type="gramStart"/>
      <w:r w:rsidRPr="007679ED">
        <w:rPr>
          <w:noProof w:val="0"/>
        </w:rPr>
        <w:t>discount</w:t>
      </w:r>
      <w:proofErr w:type="gramEnd"/>
    </w:p>
    <w:p w14:paraId="5DFFAEF8" w14:textId="77777777" w:rsidR="003E12DD" w:rsidRPr="007679ED" w:rsidRDefault="003E12DD" w:rsidP="003E12DD">
      <w:pPr>
        <w:pStyle w:val="BodyText"/>
        <w:rPr>
          <w:noProof w:val="0"/>
        </w:rPr>
      </w:pPr>
      <w:r w:rsidRPr="007679ED">
        <w:rPr>
          <w:noProof w:val="0"/>
        </w:rPr>
        <w:t>67</w:t>
      </w:r>
      <w:r w:rsidRPr="007679ED">
        <w:rPr>
          <w:noProof w:val="0"/>
        </w:rPr>
        <w:tab/>
        <w:t xml:space="preserve">Sample </w:t>
      </w:r>
      <w:proofErr w:type="gramStart"/>
      <w:r w:rsidRPr="007679ED">
        <w:rPr>
          <w:noProof w:val="0"/>
        </w:rPr>
        <w:t>discount</w:t>
      </w:r>
      <w:proofErr w:type="gramEnd"/>
    </w:p>
    <w:p w14:paraId="34E84087" w14:textId="77777777" w:rsidR="003E12DD" w:rsidRPr="007679ED" w:rsidRDefault="003E12DD" w:rsidP="003E12DD">
      <w:pPr>
        <w:pStyle w:val="BodyText"/>
        <w:rPr>
          <w:noProof w:val="0"/>
        </w:rPr>
      </w:pPr>
      <w:r w:rsidRPr="007679ED">
        <w:rPr>
          <w:noProof w:val="0"/>
        </w:rPr>
        <w:t>68</w:t>
      </w:r>
      <w:r w:rsidRPr="007679ED">
        <w:rPr>
          <w:noProof w:val="0"/>
        </w:rPr>
        <w:tab/>
        <w:t xml:space="preserve">End-of-range </w:t>
      </w:r>
      <w:proofErr w:type="gramStart"/>
      <w:r w:rsidRPr="007679ED">
        <w:rPr>
          <w:noProof w:val="0"/>
        </w:rPr>
        <w:t>discount</w:t>
      </w:r>
      <w:proofErr w:type="gramEnd"/>
    </w:p>
    <w:p w14:paraId="4D004C1D" w14:textId="77777777" w:rsidR="003E12DD" w:rsidRPr="007679ED" w:rsidRDefault="003E12DD" w:rsidP="003E12DD">
      <w:pPr>
        <w:pStyle w:val="BodyText"/>
        <w:rPr>
          <w:noProof w:val="0"/>
        </w:rPr>
      </w:pPr>
      <w:r w:rsidRPr="007679ED">
        <w:rPr>
          <w:noProof w:val="0"/>
        </w:rPr>
        <w:t>70</w:t>
      </w:r>
      <w:r w:rsidRPr="007679ED">
        <w:rPr>
          <w:noProof w:val="0"/>
        </w:rPr>
        <w:tab/>
        <w:t xml:space="preserve">Incoterm </w:t>
      </w:r>
      <w:proofErr w:type="gramStart"/>
      <w:r w:rsidRPr="007679ED">
        <w:rPr>
          <w:noProof w:val="0"/>
        </w:rPr>
        <w:t>discount</w:t>
      </w:r>
      <w:proofErr w:type="gramEnd"/>
    </w:p>
    <w:p w14:paraId="1F74E2E8" w14:textId="77777777" w:rsidR="003E12DD" w:rsidRPr="007679ED" w:rsidRDefault="003E12DD" w:rsidP="003E12DD">
      <w:pPr>
        <w:pStyle w:val="BodyText"/>
        <w:rPr>
          <w:noProof w:val="0"/>
        </w:rPr>
      </w:pPr>
      <w:r w:rsidRPr="007679ED">
        <w:rPr>
          <w:noProof w:val="0"/>
        </w:rPr>
        <w:t>71</w:t>
      </w:r>
      <w:r w:rsidRPr="007679ED">
        <w:rPr>
          <w:noProof w:val="0"/>
        </w:rPr>
        <w:tab/>
        <w:t>Point of sales threshold allowance</w:t>
      </w:r>
    </w:p>
    <w:p w14:paraId="6231A71C" w14:textId="77777777" w:rsidR="003E12DD" w:rsidRPr="007679ED" w:rsidRDefault="003E12DD" w:rsidP="003E12DD">
      <w:pPr>
        <w:pStyle w:val="BodyText"/>
        <w:rPr>
          <w:noProof w:val="0"/>
        </w:rPr>
      </w:pPr>
      <w:r w:rsidRPr="007679ED">
        <w:rPr>
          <w:noProof w:val="0"/>
        </w:rPr>
        <w:t>88</w:t>
      </w:r>
      <w:r w:rsidRPr="007679ED">
        <w:rPr>
          <w:noProof w:val="0"/>
        </w:rPr>
        <w:tab/>
        <w:t>Material surcharge/deduction</w:t>
      </w:r>
    </w:p>
    <w:p w14:paraId="25E4CC4B" w14:textId="77777777" w:rsidR="003E12DD" w:rsidRPr="007679ED" w:rsidRDefault="003E12DD" w:rsidP="003E12DD">
      <w:pPr>
        <w:pStyle w:val="BodyText"/>
        <w:rPr>
          <w:noProof w:val="0"/>
        </w:rPr>
      </w:pPr>
      <w:r w:rsidRPr="007679ED">
        <w:rPr>
          <w:noProof w:val="0"/>
        </w:rPr>
        <w:t>95</w:t>
      </w:r>
      <w:r w:rsidRPr="007679ED">
        <w:rPr>
          <w:noProof w:val="0"/>
        </w:rPr>
        <w:tab/>
        <w:t>Discount</w:t>
      </w:r>
    </w:p>
    <w:p w14:paraId="557E1B08" w14:textId="77777777" w:rsidR="003E12DD" w:rsidRPr="007679ED" w:rsidRDefault="003E12DD" w:rsidP="003E12DD">
      <w:pPr>
        <w:pStyle w:val="BodyText"/>
        <w:rPr>
          <w:noProof w:val="0"/>
        </w:rPr>
      </w:pPr>
      <w:r w:rsidRPr="007679ED">
        <w:rPr>
          <w:noProof w:val="0"/>
        </w:rPr>
        <w:t>100</w:t>
      </w:r>
      <w:r w:rsidRPr="007679ED">
        <w:rPr>
          <w:noProof w:val="0"/>
        </w:rPr>
        <w:tab/>
        <w:t>Special rebates</w:t>
      </w:r>
    </w:p>
    <w:p w14:paraId="61DFEE2D" w14:textId="77777777" w:rsidR="003E12DD" w:rsidRPr="007679ED" w:rsidRDefault="003E12DD" w:rsidP="003E12DD">
      <w:pPr>
        <w:pStyle w:val="BodyText"/>
        <w:rPr>
          <w:noProof w:val="0"/>
        </w:rPr>
      </w:pPr>
      <w:r w:rsidRPr="007679ED">
        <w:rPr>
          <w:noProof w:val="0"/>
        </w:rPr>
        <w:t>102</w:t>
      </w:r>
      <w:r w:rsidRPr="007679ED">
        <w:rPr>
          <w:noProof w:val="0"/>
        </w:rPr>
        <w:tab/>
        <w:t>Fixed long term</w:t>
      </w:r>
    </w:p>
    <w:p w14:paraId="66C1203E" w14:textId="77777777" w:rsidR="003E12DD" w:rsidRPr="007679ED" w:rsidRDefault="003E12DD" w:rsidP="003E12DD">
      <w:pPr>
        <w:pStyle w:val="BodyText"/>
        <w:rPr>
          <w:noProof w:val="0"/>
        </w:rPr>
      </w:pPr>
      <w:r w:rsidRPr="007679ED">
        <w:rPr>
          <w:noProof w:val="0"/>
        </w:rPr>
        <w:t>103</w:t>
      </w:r>
      <w:r w:rsidRPr="007679ED">
        <w:rPr>
          <w:noProof w:val="0"/>
        </w:rPr>
        <w:tab/>
        <w:t>Temporary</w:t>
      </w:r>
    </w:p>
    <w:p w14:paraId="19FED9F2" w14:textId="77777777" w:rsidR="003E12DD" w:rsidRPr="007679ED" w:rsidRDefault="003E12DD" w:rsidP="003E12DD">
      <w:pPr>
        <w:pStyle w:val="BodyText"/>
        <w:rPr>
          <w:noProof w:val="0"/>
        </w:rPr>
      </w:pPr>
      <w:r w:rsidRPr="007679ED">
        <w:rPr>
          <w:noProof w:val="0"/>
        </w:rPr>
        <w:t>104</w:t>
      </w:r>
      <w:r w:rsidRPr="007679ED">
        <w:rPr>
          <w:noProof w:val="0"/>
        </w:rPr>
        <w:tab/>
        <w:t>Standard</w:t>
      </w:r>
    </w:p>
    <w:p w14:paraId="60FBD036" w14:textId="77777777" w:rsidR="003E12DD" w:rsidRPr="007679ED" w:rsidRDefault="003E12DD" w:rsidP="003E12DD">
      <w:pPr>
        <w:pStyle w:val="BodyText"/>
        <w:rPr>
          <w:noProof w:val="0"/>
        </w:rPr>
      </w:pPr>
      <w:r w:rsidRPr="007679ED">
        <w:rPr>
          <w:noProof w:val="0"/>
        </w:rPr>
        <w:t>105</w:t>
      </w:r>
      <w:r w:rsidRPr="007679ED">
        <w:rPr>
          <w:noProof w:val="0"/>
        </w:rPr>
        <w:tab/>
        <w:t>Yearly turnovers</w:t>
      </w:r>
    </w:p>
    <w:p w14:paraId="376F8368" w14:textId="77777777" w:rsidR="003E12DD" w:rsidRPr="007679ED" w:rsidRDefault="003E12DD" w:rsidP="003E12DD">
      <w:pPr>
        <w:pStyle w:val="Heading3"/>
      </w:pPr>
      <w:bookmarkStart w:id="88" w:name="_Toc59461717"/>
      <w:r w:rsidRPr="007679ED">
        <w:t>Charge reason codes</w:t>
      </w:r>
      <w:bookmarkEnd w:id="88"/>
    </w:p>
    <w:p w14:paraId="4C10F3D0" w14:textId="77777777" w:rsidR="003E12DD" w:rsidRPr="007679ED" w:rsidRDefault="003E12DD" w:rsidP="003E12DD">
      <w:pPr>
        <w:pStyle w:val="BodyText"/>
        <w:rPr>
          <w:noProof w:val="0"/>
        </w:rPr>
      </w:pPr>
      <w:r w:rsidRPr="007679ED">
        <w:rPr>
          <w:noProof w:val="0"/>
        </w:rPr>
        <w:t>Any charge reason code shall be from UN/CEFACT code list 7161, D.16B</w:t>
      </w:r>
    </w:p>
    <w:p w14:paraId="416653E5" w14:textId="77777777" w:rsidR="003E12DD" w:rsidRPr="007679ED" w:rsidRDefault="003E12DD" w:rsidP="00485C1A">
      <w:pPr>
        <w:pStyle w:val="BodyText"/>
        <w:tabs>
          <w:tab w:val="left" w:pos="2268"/>
        </w:tabs>
        <w:rPr>
          <w:noProof w:val="0"/>
        </w:rPr>
      </w:pPr>
      <w:r w:rsidRPr="007679ED">
        <w:rPr>
          <w:noProof w:val="0"/>
        </w:rPr>
        <w:t>Document location</w:t>
      </w:r>
      <w:r w:rsidRPr="007679ED">
        <w:rPr>
          <w:noProof w:val="0"/>
        </w:rPr>
        <w:tab/>
      </w:r>
      <w:proofErr w:type="spellStart"/>
      <w:proofErr w:type="gramStart"/>
      <w:r w:rsidRPr="007679ED">
        <w:rPr>
          <w:noProof w:val="0"/>
        </w:rPr>
        <w:t>cbc:AllowanceChargeReasonCode</w:t>
      </w:r>
      <w:proofErr w:type="spellEnd"/>
      <w:proofErr w:type="gramEnd"/>
      <w:r w:rsidRPr="007679ED">
        <w:rPr>
          <w:noProof w:val="0"/>
        </w:rPr>
        <w:t>[</w:t>
      </w:r>
      <w:proofErr w:type="spellStart"/>
      <w:r w:rsidRPr="007679ED">
        <w:rPr>
          <w:noProof w:val="0"/>
        </w:rPr>
        <w:t>cbc:ChargeIndicator</w:t>
      </w:r>
      <w:proofErr w:type="spellEnd"/>
      <w:r w:rsidRPr="007679ED">
        <w:rPr>
          <w:noProof w:val="0"/>
        </w:rPr>
        <w:t>=true]</w:t>
      </w:r>
    </w:p>
    <w:p w14:paraId="0DAD5029" w14:textId="77777777" w:rsidR="003E12DD" w:rsidRPr="007679ED" w:rsidRDefault="003E12DD" w:rsidP="00485C1A">
      <w:pPr>
        <w:pStyle w:val="BodyText"/>
        <w:tabs>
          <w:tab w:val="left" w:pos="2268"/>
        </w:tabs>
        <w:rPr>
          <w:noProof w:val="0"/>
        </w:rPr>
      </w:pPr>
      <w:r w:rsidRPr="007679ED">
        <w:rPr>
          <w:noProof w:val="0"/>
        </w:rPr>
        <w:t>Source code</w:t>
      </w:r>
      <w:r>
        <w:rPr>
          <w:noProof w:val="0"/>
        </w:rPr>
        <w:t xml:space="preserve"> </w:t>
      </w:r>
      <w:r w:rsidRPr="007679ED">
        <w:rPr>
          <w:noProof w:val="0"/>
        </w:rPr>
        <w:t>list</w:t>
      </w:r>
      <w:r w:rsidRPr="007679ED">
        <w:rPr>
          <w:noProof w:val="0"/>
        </w:rPr>
        <w:tab/>
        <w:t>UN/CEFACT code list 7161, D.16B</w:t>
      </w:r>
    </w:p>
    <w:p w14:paraId="4CE8F1D0" w14:textId="77777777" w:rsidR="003E12DD" w:rsidRPr="007679ED" w:rsidRDefault="003E12DD" w:rsidP="003E12DD">
      <w:pPr>
        <w:pStyle w:val="Heading3"/>
        <w:rPr>
          <w:lang w:eastAsia="is-IS"/>
        </w:rPr>
      </w:pPr>
      <w:bookmarkStart w:id="89" w:name="_Toc59461718"/>
      <w:r w:rsidRPr="007679ED">
        <w:rPr>
          <w:lang w:eastAsia="is-IS"/>
        </w:rPr>
        <w:t>Document type</w:t>
      </w:r>
      <w:bookmarkEnd w:id="89"/>
    </w:p>
    <w:p w14:paraId="1F9185E4" w14:textId="77777777" w:rsidR="003E12DD" w:rsidRPr="007679ED" w:rsidRDefault="003E12DD" w:rsidP="003E12DD">
      <w:pPr>
        <w:rPr>
          <w:lang w:eastAsia="is-IS"/>
        </w:rPr>
      </w:pPr>
    </w:p>
    <w:p w14:paraId="2CCA40B0" w14:textId="77777777" w:rsidR="003E12DD" w:rsidRPr="007679ED" w:rsidRDefault="003E12DD" w:rsidP="003E12DD">
      <w:pPr>
        <w:pStyle w:val="BodyText"/>
        <w:rPr>
          <w:noProof w:val="0"/>
          <w:lang w:eastAsia="is-IS"/>
        </w:rPr>
      </w:pPr>
      <w:r w:rsidRPr="007679ED">
        <w:rPr>
          <w:noProof w:val="0"/>
          <w:lang w:eastAsia="is-IS"/>
        </w:rPr>
        <w:t xml:space="preserve">UNTDID 1001 — Document type. </w:t>
      </w:r>
    </w:p>
    <w:p w14:paraId="66207701" w14:textId="77777777" w:rsidR="003E12DD" w:rsidRPr="007679ED" w:rsidRDefault="003E12DD" w:rsidP="00485C1A">
      <w:pPr>
        <w:pStyle w:val="BodyText"/>
        <w:tabs>
          <w:tab w:val="left" w:pos="2268"/>
        </w:tabs>
        <w:rPr>
          <w:noProof w:val="0"/>
        </w:rPr>
      </w:pPr>
      <w:r w:rsidRPr="007679ED">
        <w:rPr>
          <w:noProof w:val="0"/>
        </w:rPr>
        <w:t>Document location</w:t>
      </w:r>
      <w:r w:rsidRPr="007679ED">
        <w:rPr>
          <w:noProof w:val="0"/>
        </w:rPr>
        <w:tab/>
      </w:r>
      <w:proofErr w:type="spellStart"/>
      <w:proofErr w:type="gramStart"/>
      <w:r w:rsidRPr="007679ED">
        <w:rPr>
          <w:noProof w:val="0"/>
        </w:rPr>
        <w:t>cbc:CreditNoteTypeCode</w:t>
      </w:r>
      <w:proofErr w:type="spellEnd"/>
      <w:proofErr w:type="gramEnd"/>
    </w:p>
    <w:p w14:paraId="06823DC1" w14:textId="77777777" w:rsidR="003E12DD" w:rsidRPr="007679ED" w:rsidRDefault="003E12DD" w:rsidP="00485C1A">
      <w:pPr>
        <w:pStyle w:val="BodyText"/>
        <w:tabs>
          <w:tab w:val="left" w:pos="2268"/>
        </w:tabs>
        <w:rPr>
          <w:noProof w:val="0"/>
        </w:rPr>
      </w:pPr>
      <w:r w:rsidRPr="007679ED">
        <w:rPr>
          <w:noProof w:val="0"/>
        </w:rPr>
        <w:t>Source code</w:t>
      </w:r>
      <w:r>
        <w:rPr>
          <w:noProof w:val="0"/>
        </w:rPr>
        <w:t xml:space="preserve"> </w:t>
      </w:r>
      <w:r w:rsidRPr="007679ED">
        <w:rPr>
          <w:noProof w:val="0"/>
        </w:rPr>
        <w:t>list</w:t>
      </w:r>
      <w:r w:rsidRPr="007679ED">
        <w:rPr>
          <w:noProof w:val="0"/>
        </w:rPr>
        <w:tab/>
        <w:t>Subset of UN/CEFACT code list 1001, D.16B</w:t>
      </w:r>
    </w:p>
    <w:p w14:paraId="4D87C72A" w14:textId="77777777" w:rsidR="003E12DD" w:rsidRPr="007679ED" w:rsidRDefault="003E12DD" w:rsidP="003E12DD">
      <w:pPr>
        <w:pStyle w:val="BodyText"/>
        <w:rPr>
          <w:noProof w:val="0"/>
          <w:lang w:eastAsia="is-IS"/>
        </w:rPr>
      </w:pPr>
      <w:r w:rsidRPr="007679ED">
        <w:rPr>
          <w:noProof w:val="0"/>
          <w:lang w:eastAsia="is-IS"/>
        </w:rPr>
        <w:t>Codes for invoices.</w:t>
      </w:r>
    </w:p>
    <w:p w14:paraId="6CF07CFB" w14:textId="77777777" w:rsidR="003E12DD" w:rsidRPr="007679ED" w:rsidRDefault="003E12DD" w:rsidP="003E12DD">
      <w:pPr>
        <w:pStyle w:val="BodyText"/>
        <w:numPr>
          <w:ilvl w:val="0"/>
          <w:numId w:val="25"/>
        </w:numPr>
        <w:rPr>
          <w:noProof w:val="0"/>
          <w:lang w:eastAsia="is-IS"/>
        </w:rPr>
      </w:pPr>
      <w:r w:rsidRPr="007679ED">
        <w:rPr>
          <w:noProof w:val="0"/>
          <w:lang w:eastAsia="is-IS"/>
        </w:rPr>
        <w:t>380 Commercial invoices.</w:t>
      </w:r>
    </w:p>
    <w:p w14:paraId="60F7AA82" w14:textId="77777777" w:rsidR="003E12DD" w:rsidRPr="007679ED" w:rsidRDefault="003E12DD" w:rsidP="003E12DD">
      <w:pPr>
        <w:pStyle w:val="BodyText"/>
        <w:rPr>
          <w:noProof w:val="0"/>
          <w:lang w:eastAsia="is-IS"/>
        </w:rPr>
      </w:pPr>
      <w:r w:rsidRPr="007679ED">
        <w:rPr>
          <w:noProof w:val="0"/>
          <w:lang w:eastAsia="is-IS"/>
        </w:rPr>
        <w:t>The following invoice related document type codes may also be used in an invoice but shall be processed as code 380 unless otherwise agreed between the trading partners.</w:t>
      </w:r>
    </w:p>
    <w:tbl>
      <w:tblPr>
        <w:tblStyle w:val="ListTable3-Accent5"/>
        <w:tblW w:w="9634" w:type="dxa"/>
        <w:tblLayout w:type="fixed"/>
        <w:tblLook w:val="04A0" w:firstRow="1" w:lastRow="0" w:firstColumn="1" w:lastColumn="0" w:noHBand="0" w:noVBand="1"/>
      </w:tblPr>
      <w:tblGrid>
        <w:gridCol w:w="827"/>
        <w:gridCol w:w="2534"/>
        <w:gridCol w:w="4572"/>
        <w:gridCol w:w="1701"/>
      </w:tblGrid>
      <w:tr w:rsidR="003E12DD" w:rsidRPr="007679ED" w14:paraId="129213FF" w14:textId="77777777" w:rsidTr="00C17E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7" w:type="dxa"/>
          </w:tcPr>
          <w:p w14:paraId="18552AD9" w14:textId="77777777" w:rsidR="003E12DD" w:rsidRPr="007679ED" w:rsidRDefault="003E12DD" w:rsidP="00C17ED5">
            <w:pPr>
              <w:pStyle w:val="BodyText"/>
              <w:rPr>
                <w:noProof w:val="0"/>
              </w:rPr>
            </w:pPr>
            <w:r w:rsidRPr="007679ED">
              <w:rPr>
                <w:noProof w:val="0"/>
              </w:rPr>
              <w:lastRenderedPageBreak/>
              <w:t>Code</w:t>
            </w:r>
          </w:p>
        </w:tc>
        <w:tc>
          <w:tcPr>
            <w:tcW w:w="2534" w:type="dxa"/>
          </w:tcPr>
          <w:p w14:paraId="165996B5" w14:textId="77777777" w:rsidR="003E12DD" w:rsidRPr="007679ED" w:rsidRDefault="003E12DD" w:rsidP="00C17ED5">
            <w:pPr>
              <w:pStyle w:val="BodyText"/>
              <w:cnfStyle w:val="100000000000" w:firstRow="1" w:lastRow="0" w:firstColumn="0" w:lastColumn="0" w:oddVBand="0" w:evenVBand="0" w:oddHBand="0" w:evenHBand="0" w:firstRowFirstColumn="0" w:firstRowLastColumn="0" w:lastRowFirstColumn="0" w:lastRowLastColumn="0"/>
              <w:rPr>
                <w:noProof w:val="0"/>
              </w:rPr>
            </w:pPr>
            <w:r w:rsidRPr="007679ED">
              <w:rPr>
                <w:noProof w:val="0"/>
              </w:rPr>
              <w:t>Name</w:t>
            </w:r>
          </w:p>
        </w:tc>
        <w:tc>
          <w:tcPr>
            <w:tcW w:w="4572" w:type="dxa"/>
          </w:tcPr>
          <w:p w14:paraId="05F7695C" w14:textId="77777777" w:rsidR="003E12DD" w:rsidRPr="007679ED" w:rsidRDefault="003E12DD" w:rsidP="00C17ED5">
            <w:pPr>
              <w:pStyle w:val="BodyText"/>
              <w:cnfStyle w:val="100000000000" w:firstRow="1" w:lastRow="0" w:firstColumn="0" w:lastColumn="0" w:oddVBand="0" w:evenVBand="0" w:oddHBand="0" w:evenHBand="0" w:firstRowFirstColumn="0" w:firstRowLastColumn="0" w:lastRowFirstColumn="0" w:lastRowLastColumn="0"/>
              <w:rPr>
                <w:noProof w:val="0"/>
              </w:rPr>
            </w:pPr>
            <w:r w:rsidRPr="007679ED">
              <w:rPr>
                <w:noProof w:val="0"/>
              </w:rPr>
              <w:t>Description</w:t>
            </w:r>
          </w:p>
        </w:tc>
        <w:tc>
          <w:tcPr>
            <w:tcW w:w="1701" w:type="dxa"/>
          </w:tcPr>
          <w:p w14:paraId="7F91AC75" w14:textId="77777777" w:rsidR="003E12DD" w:rsidRPr="007679ED" w:rsidRDefault="003E12DD" w:rsidP="00C17ED5">
            <w:pPr>
              <w:pStyle w:val="BodyText"/>
              <w:cnfStyle w:val="100000000000" w:firstRow="1" w:lastRow="0" w:firstColumn="0" w:lastColumn="0" w:oddVBand="0" w:evenVBand="0" w:oddHBand="0" w:evenHBand="0" w:firstRowFirstColumn="0" w:firstRowLastColumn="0" w:lastRowFirstColumn="0" w:lastRowLastColumn="0"/>
              <w:rPr>
                <w:noProof w:val="0"/>
              </w:rPr>
            </w:pPr>
            <w:r w:rsidRPr="007679ED">
              <w:rPr>
                <w:noProof w:val="0"/>
              </w:rPr>
              <w:t>Synonym with</w:t>
            </w:r>
          </w:p>
        </w:tc>
      </w:tr>
      <w:tr w:rsidR="003E12DD" w:rsidRPr="007679ED" w14:paraId="2A2364DB"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0915CB1F" w14:textId="77777777" w:rsidR="003E12DD" w:rsidRPr="007679ED" w:rsidRDefault="003E12DD" w:rsidP="00C17ED5">
            <w:pPr>
              <w:pStyle w:val="BodyText"/>
              <w:rPr>
                <w:noProof w:val="0"/>
              </w:rPr>
            </w:pPr>
            <w:r w:rsidRPr="007679ED">
              <w:rPr>
                <w:noProof w:val="0"/>
              </w:rPr>
              <w:t>380</w:t>
            </w:r>
          </w:p>
        </w:tc>
        <w:tc>
          <w:tcPr>
            <w:tcW w:w="2534" w:type="dxa"/>
          </w:tcPr>
          <w:p w14:paraId="241E218E"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Commercial invoice</w:t>
            </w:r>
          </w:p>
        </w:tc>
        <w:tc>
          <w:tcPr>
            <w:tcW w:w="4572" w:type="dxa"/>
          </w:tcPr>
          <w:p w14:paraId="32FA0E64"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Document/message claiming payment for goods or services supplied under conditions agreed between seller and buyer.</w:t>
            </w:r>
          </w:p>
        </w:tc>
        <w:tc>
          <w:tcPr>
            <w:tcW w:w="1701" w:type="dxa"/>
          </w:tcPr>
          <w:p w14:paraId="3E06E8F2"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p>
        </w:tc>
      </w:tr>
      <w:tr w:rsidR="003E12DD" w:rsidRPr="007679ED" w14:paraId="243DC1CE" w14:textId="77777777" w:rsidTr="00C17ED5">
        <w:tc>
          <w:tcPr>
            <w:cnfStyle w:val="001000000000" w:firstRow="0" w:lastRow="0" w:firstColumn="1" w:lastColumn="0" w:oddVBand="0" w:evenVBand="0" w:oddHBand="0" w:evenHBand="0" w:firstRowFirstColumn="0" w:firstRowLastColumn="0" w:lastRowFirstColumn="0" w:lastRowLastColumn="0"/>
            <w:tcW w:w="827" w:type="dxa"/>
          </w:tcPr>
          <w:p w14:paraId="2AE0F057" w14:textId="77777777" w:rsidR="003E12DD" w:rsidRPr="007679ED" w:rsidRDefault="003E12DD" w:rsidP="00C17ED5">
            <w:pPr>
              <w:pStyle w:val="BodyText"/>
              <w:rPr>
                <w:noProof w:val="0"/>
              </w:rPr>
            </w:pPr>
            <w:r w:rsidRPr="007679ED">
              <w:rPr>
                <w:noProof w:val="0"/>
              </w:rPr>
              <w:t>393</w:t>
            </w:r>
          </w:p>
        </w:tc>
        <w:tc>
          <w:tcPr>
            <w:tcW w:w="2534" w:type="dxa"/>
          </w:tcPr>
          <w:p w14:paraId="1270F7B9"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Factored invoice</w:t>
            </w:r>
          </w:p>
        </w:tc>
        <w:tc>
          <w:tcPr>
            <w:tcW w:w="4572" w:type="dxa"/>
          </w:tcPr>
          <w:p w14:paraId="12DC3DF1"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Invoice assigned to a third party for collection.</w:t>
            </w:r>
          </w:p>
        </w:tc>
        <w:tc>
          <w:tcPr>
            <w:tcW w:w="1701" w:type="dxa"/>
          </w:tcPr>
          <w:p w14:paraId="2640EFD7"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380</w:t>
            </w:r>
          </w:p>
        </w:tc>
      </w:tr>
      <w:tr w:rsidR="003E12DD" w:rsidRPr="007679ED" w14:paraId="49EE1BC9"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7040C63D" w14:textId="77777777" w:rsidR="003E12DD" w:rsidRPr="007679ED" w:rsidRDefault="003E12DD" w:rsidP="00C17ED5">
            <w:pPr>
              <w:pStyle w:val="BodyText"/>
              <w:rPr>
                <w:noProof w:val="0"/>
              </w:rPr>
            </w:pPr>
            <w:r w:rsidRPr="007679ED">
              <w:rPr>
                <w:noProof w:val="0"/>
              </w:rPr>
              <w:t>82</w:t>
            </w:r>
          </w:p>
        </w:tc>
        <w:tc>
          <w:tcPr>
            <w:tcW w:w="2534" w:type="dxa"/>
          </w:tcPr>
          <w:p w14:paraId="0001FA2A"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Metered services invoice</w:t>
            </w:r>
          </w:p>
        </w:tc>
        <w:tc>
          <w:tcPr>
            <w:tcW w:w="4572" w:type="dxa"/>
          </w:tcPr>
          <w:p w14:paraId="66E6D53A"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 xml:space="preserve">Document/message claiming payment for the supply of metered services (e.g., gas, electricity, etc.) supplied to a fixed meter whose consumption is measured over </w:t>
            </w:r>
            <w:proofErr w:type="gramStart"/>
            <w:r w:rsidRPr="007679ED">
              <w:rPr>
                <w:noProof w:val="0"/>
              </w:rPr>
              <w:t>a period of time</w:t>
            </w:r>
            <w:proofErr w:type="gramEnd"/>
            <w:r w:rsidRPr="007679ED">
              <w:rPr>
                <w:noProof w:val="0"/>
              </w:rPr>
              <w:t>.</w:t>
            </w:r>
          </w:p>
        </w:tc>
        <w:tc>
          <w:tcPr>
            <w:tcW w:w="1701" w:type="dxa"/>
          </w:tcPr>
          <w:p w14:paraId="408F0636"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380</w:t>
            </w:r>
          </w:p>
        </w:tc>
      </w:tr>
      <w:tr w:rsidR="003E12DD" w:rsidRPr="007679ED" w14:paraId="68DC31E7" w14:textId="77777777" w:rsidTr="00C17ED5">
        <w:tc>
          <w:tcPr>
            <w:cnfStyle w:val="001000000000" w:firstRow="0" w:lastRow="0" w:firstColumn="1" w:lastColumn="0" w:oddVBand="0" w:evenVBand="0" w:oddHBand="0" w:evenHBand="0" w:firstRowFirstColumn="0" w:firstRowLastColumn="0" w:lastRowFirstColumn="0" w:lastRowLastColumn="0"/>
            <w:tcW w:w="827" w:type="dxa"/>
          </w:tcPr>
          <w:p w14:paraId="4EACC383" w14:textId="77777777" w:rsidR="003E12DD" w:rsidRPr="007679ED" w:rsidRDefault="003E12DD" w:rsidP="00C17ED5">
            <w:pPr>
              <w:pStyle w:val="BodyText"/>
              <w:rPr>
                <w:noProof w:val="0"/>
              </w:rPr>
            </w:pPr>
            <w:r w:rsidRPr="007679ED">
              <w:rPr>
                <w:noProof w:val="0"/>
              </w:rPr>
              <w:t>80</w:t>
            </w:r>
          </w:p>
        </w:tc>
        <w:tc>
          <w:tcPr>
            <w:tcW w:w="2534" w:type="dxa"/>
          </w:tcPr>
          <w:p w14:paraId="54D55C18"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Debit note related to goods or services</w:t>
            </w:r>
          </w:p>
        </w:tc>
        <w:tc>
          <w:tcPr>
            <w:tcW w:w="4572" w:type="dxa"/>
          </w:tcPr>
          <w:p w14:paraId="183AE6F4"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Debit information related to a transaction for goods or services to the relevant party.</w:t>
            </w:r>
          </w:p>
        </w:tc>
        <w:tc>
          <w:tcPr>
            <w:tcW w:w="1701" w:type="dxa"/>
          </w:tcPr>
          <w:p w14:paraId="26BAD723"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380</w:t>
            </w:r>
          </w:p>
        </w:tc>
      </w:tr>
      <w:tr w:rsidR="003E12DD" w:rsidRPr="007679ED" w14:paraId="06D3F745"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6273631A" w14:textId="77777777" w:rsidR="003E12DD" w:rsidRPr="007679ED" w:rsidRDefault="003E12DD" w:rsidP="00C17ED5">
            <w:pPr>
              <w:pStyle w:val="BodyText"/>
              <w:rPr>
                <w:noProof w:val="0"/>
              </w:rPr>
            </w:pPr>
            <w:r w:rsidRPr="007679ED">
              <w:rPr>
                <w:noProof w:val="0"/>
              </w:rPr>
              <w:t>84</w:t>
            </w:r>
          </w:p>
        </w:tc>
        <w:tc>
          <w:tcPr>
            <w:tcW w:w="2534" w:type="dxa"/>
          </w:tcPr>
          <w:p w14:paraId="7FADC3C5"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Debit note related to financial adjustments</w:t>
            </w:r>
          </w:p>
        </w:tc>
        <w:tc>
          <w:tcPr>
            <w:tcW w:w="4572" w:type="dxa"/>
          </w:tcPr>
          <w:p w14:paraId="483C48EA"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Document/message for providing debit information related to financial adjustments to the relevant party.</w:t>
            </w:r>
          </w:p>
        </w:tc>
        <w:tc>
          <w:tcPr>
            <w:tcW w:w="1701" w:type="dxa"/>
          </w:tcPr>
          <w:p w14:paraId="4BC605A9"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380</w:t>
            </w:r>
          </w:p>
        </w:tc>
      </w:tr>
      <w:tr w:rsidR="003E12DD" w:rsidRPr="007679ED" w14:paraId="19F422A4" w14:textId="77777777" w:rsidTr="00C17ED5">
        <w:tc>
          <w:tcPr>
            <w:cnfStyle w:val="001000000000" w:firstRow="0" w:lastRow="0" w:firstColumn="1" w:lastColumn="0" w:oddVBand="0" w:evenVBand="0" w:oddHBand="0" w:evenHBand="0" w:firstRowFirstColumn="0" w:firstRowLastColumn="0" w:lastRowFirstColumn="0" w:lastRowLastColumn="0"/>
            <w:tcW w:w="827" w:type="dxa"/>
          </w:tcPr>
          <w:p w14:paraId="0CC1C180" w14:textId="77777777" w:rsidR="003E12DD" w:rsidRPr="007679ED" w:rsidRDefault="003E12DD" w:rsidP="00C17ED5">
            <w:pPr>
              <w:pStyle w:val="BodyText"/>
              <w:rPr>
                <w:noProof w:val="0"/>
              </w:rPr>
            </w:pPr>
            <w:r w:rsidRPr="007679ED">
              <w:rPr>
                <w:noProof w:val="0"/>
              </w:rPr>
              <w:t>395</w:t>
            </w:r>
          </w:p>
        </w:tc>
        <w:tc>
          <w:tcPr>
            <w:tcW w:w="2534" w:type="dxa"/>
          </w:tcPr>
          <w:p w14:paraId="0028FE28"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Consignment invoice</w:t>
            </w:r>
          </w:p>
        </w:tc>
        <w:tc>
          <w:tcPr>
            <w:tcW w:w="4572" w:type="dxa"/>
          </w:tcPr>
          <w:p w14:paraId="3FAAEFEA"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Commercial invoice that covers a transaction other than one involving a sale.</w:t>
            </w:r>
          </w:p>
        </w:tc>
        <w:tc>
          <w:tcPr>
            <w:tcW w:w="1701" w:type="dxa"/>
          </w:tcPr>
          <w:p w14:paraId="1BC2C45F"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380</w:t>
            </w:r>
          </w:p>
        </w:tc>
      </w:tr>
      <w:tr w:rsidR="003E12DD" w:rsidRPr="007679ED" w14:paraId="4A9A1DA7"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45E1B4E9" w14:textId="77777777" w:rsidR="003E12DD" w:rsidRPr="007679ED" w:rsidRDefault="003E12DD" w:rsidP="00C17ED5">
            <w:pPr>
              <w:pStyle w:val="BodyText"/>
              <w:rPr>
                <w:noProof w:val="0"/>
              </w:rPr>
            </w:pPr>
            <w:r w:rsidRPr="007679ED">
              <w:rPr>
                <w:noProof w:val="0"/>
              </w:rPr>
              <w:t>575</w:t>
            </w:r>
          </w:p>
        </w:tc>
        <w:tc>
          <w:tcPr>
            <w:tcW w:w="2534" w:type="dxa"/>
          </w:tcPr>
          <w:p w14:paraId="7EE6257C"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Insurer’s invoice</w:t>
            </w:r>
          </w:p>
        </w:tc>
        <w:tc>
          <w:tcPr>
            <w:tcW w:w="4572" w:type="dxa"/>
          </w:tcPr>
          <w:p w14:paraId="5E38F3E4"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 xml:space="preserve">Document/message issued by an insurer specifying the cost of an insurance which has been </w:t>
            </w:r>
            <w:proofErr w:type="gramStart"/>
            <w:r w:rsidRPr="007679ED">
              <w:rPr>
                <w:noProof w:val="0"/>
              </w:rPr>
              <w:t>effected</w:t>
            </w:r>
            <w:proofErr w:type="gramEnd"/>
            <w:r w:rsidRPr="007679ED">
              <w:rPr>
                <w:noProof w:val="0"/>
              </w:rPr>
              <w:t xml:space="preserve"> and claiming payment therefore</w:t>
            </w:r>
          </w:p>
        </w:tc>
        <w:tc>
          <w:tcPr>
            <w:tcW w:w="1701" w:type="dxa"/>
          </w:tcPr>
          <w:p w14:paraId="49F156C2"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380</w:t>
            </w:r>
          </w:p>
        </w:tc>
      </w:tr>
      <w:tr w:rsidR="003E12DD" w:rsidRPr="007679ED" w14:paraId="2DB472CE" w14:textId="77777777" w:rsidTr="00C17ED5">
        <w:tc>
          <w:tcPr>
            <w:cnfStyle w:val="001000000000" w:firstRow="0" w:lastRow="0" w:firstColumn="1" w:lastColumn="0" w:oddVBand="0" w:evenVBand="0" w:oddHBand="0" w:evenHBand="0" w:firstRowFirstColumn="0" w:firstRowLastColumn="0" w:lastRowFirstColumn="0" w:lastRowLastColumn="0"/>
            <w:tcW w:w="827" w:type="dxa"/>
          </w:tcPr>
          <w:p w14:paraId="15706CF5" w14:textId="77777777" w:rsidR="003E12DD" w:rsidRPr="007679ED" w:rsidRDefault="003E12DD" w:rsidP="00C17ED5">
            <w:pPr>
              <w:pStyle w:val="BodyText"/>
              <w:rPr>
                <w:noProof w:val="0"/>
              </w:rPr>
            </w:pPr>
            <w:r w:rsidRPr="007679ED">
              <w:rPr>
                <w:noProof w:val="0"/>
              </w:rPr>
              <w:t>623</w:t>
            </w:r>
          </w:p>
        </w:tc>
        <w:tc>
          <w:tcPr>
            <w:tcW w:w="2534" w:type="dxa"/>
          </w:tcPr>
          <w:p w14:paraId="1510ABF4"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Forwarder’s invoice</w:t>
            </w:r>
          </w:p>
        </w:tc>
        <w:tc>
          <w:tcPr>
            <w:tcW w:w="4572" w:type="dxa"/>
          </w:tcPr>
          <w:p w14:paraId="3BA164EA"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Invoice issued by a freight forwarder specifying services rendered and costs incurred and claiming payment therefore.</w:t>
            </w:r>
          </w:p>
        </w:tc>
        <w:tc>
          <w:tcPr>
            <w:tcW w:w="1701" w:type="dxa"/>
          </w:tcPr>
          <w:p w14:paraId="39A94478"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380</w:t>
            </w:r>
          </w:p>
        </w:tc>
      </w:tr>
      <w:tr w:rsidR="003E12DD" w:rsidRPr="007679ED" w14:paraId="608230E9"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7EA5200D" w14:textId="77777777" w:rsidR="003E12DD" w:rsidRPr="007679ED" w:rsidRDefault="003E12DD" w:rsidP="00C17ED5">
            <w:pPr>
              <w:pStyle w:val="BodyText"/>
              <w:rPr>
                <w:noProof w:val="0"/>
              </w:rPr>
            </w:pPr>
            <w:r w:rsidRPr="007679ED">
              <w:rPr>
                <w:noProof w:val="0"/>
              </w:rPr>
              <w:t>780</w:t>
            </w:r>
          </w:p>
        </w:tc>
        <w:tc>
          <w:tcPr>
            <w:tcW w:w="2534" w:type="dxa"/>
          </w:tcPr>
          <w:p w14:paraId="1FCB7D0C"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Freight invoice</w:t>
            </w:r>
          </w:p>
        </w:tc>
        <w:tc>
          <w:tcPr>
            <w:tcW w:w="4572" w:type="dxa"/>
          </w:tcPr>
          <w:p w14:paraId="5C89059B"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Document/message issued by a transport operation specifying freight costs and charges incurred for a transport operation and stating conditions of payment.</w:t>
            </w:r>
          </w:p>
        </w:tc>
        <w:tc>
          <w:tcPr>
            <w:tcW w:w="1701" w:type="dxa"/>
          </w:tcPr>
          <w:p w14:paraId="0FA8F9C2"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380</w:t>
            </w:r>
          </w:p>
        </w:tc>
      </w:tr>
      <w:tr w:rsidR="003E12DD" w:rsidRPr="007679ED" w14:paraId="67CF1D52" w14:textId="77777777" w:rsidTr="00C17ED5">
        <w:tc>
          <w:tcPr>
            <w:cnfStyle w:val="001000000000" w:firstRow="0" w:lastRow="0" w:firstColumn="1" w:lastColumn="0" w:oddVBand="0" w:evenVBand="0" w:oddHBand="0" w:evenHBand="0" w:firstRowFirstColumn="0" w:firstRowLastColumn="0" w:lastRowFirstColumn="0" w:lastRowLastColumn="0"/>
            <w:tcW w:w="827" w:type="dxa"/>
          </w:tcPr>
          <w:p w14:paraId="7D9B45A4" w14:textId="77777777" w:rsidR="003E12DD" w:rsidRPr="007679ED" w:rsidRDefault="003E12DD" w:rsidP="00C17ED5">
            <w:pPr>
              <w:pStyle w:val="BodyText"/>
              <w:rPr>
                <w:noProof w:val="0"/>
              </w:rPr>
            </w:pPr>
            <w:r w:rsidRPr="007679ED">
              <w:rPr>
                <w:noProof w:val="0"/>
              </w:rPr>
              <w:t>383</w:t>
            </w:r>
          </w:p>
        </w:tc>
        <w:tc>
          <w:tcPr>
            <w:tcW w:w="2534" w:type="dxa"/>
          </w:tcPr>
          <w:p w14:paraId="48CB8D1A"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Debit note</w:t>
            </w:r>
          </w:p>
        </w:tc>
        <w:tc>
          <w:tcPr>
            <w:tcW w:w="4572" w:type="dxa"/>
          </w:tcPr>
          <w:p w14:paraId="43F10745"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Document/message for providing debit information to the relevant party.</w:t>
            </w:r>
          </w:p>
        </w:tc>
        <w:tc>
          <w:tcPr>
            <w:tcW w:w="1701" w:type="dxa"/>
          </w:tcPr>
          <w:p w14:paraId="10B0C054"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380</w:t>
            </w:r>
          </w:p>
        </w:tc>
      </w:tr>
      <w:tr w:rsidR="003E12DD" w:rsidRPr="007679ED" w14:paraId="43122B04"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0FA4C595" w14:textId="77777777" w:rsidR="003E12DD" w:rsidRPr="007679ED" w:rsidRDefault="003E12DD" w:rsidP="00C17ED5">
            <w:pPr>
              <w:pStyle w:val="BodyText"/>
              <w:rPr>
                <w:noProof w:val="0"/>
              </w:rPr>
            </w:pPr>
            <w:r w:rsidRPr="007679ED">
              <w:rPr>
                <w:noProof w:val="0"/>
              </w:rPr>
              <w:t>386</w:t>
            </w:r>
          </w:p>
        </w:tc>
        <w:tc>
          <w:tcPr>
            <w:tcW w:w="2534" w:type="dxa"/>
          </w:tcPr>
          <w:p w14:paraId="3F3CA318"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Prepayment invoice</w:t>
            </w:r>
          </w:p>
        </w:tc>
        <w:tc>
          <w:tcPr>
            <w:tcW w:w="4572" w:type="dxa"/>
          </w:tcPr>
          <w:p w14:paraId="1449B1E1"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An invoice to pay amounts for goods and services in advance; these amounts will be subtracted from the final invoice.</w:t>
            </w:r>
          </w:p>
        </w:tc>
        <w:tc>
          <w:tcPr>
            <w:tcW w:w="1701" w:type="dxa"/>
          </w:tcPr>
          <w:p w14:paraId="6A39B643"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380</w:t>
            </w:r>
          </w:p>
        </w:tc>
      </w:tr>
    </w:tbl>
    <w:p w14:paraId="2B0909E7" w14:textId="77777777" w:rsidR="003E12DD" w:rsidRPr="007679ED" w:rsidRDefault="003E12DD" w:rsidP="003E12DD">
      <w:pPr>
        <w:pStyle w:val="BodyText"/>
        <w:rPr>
          <w:noProof w:val="0"/>
        </w:rPr>
      </w:pPr>
      <w:r w:rsidRPr="007679ED">
        <w:rPr>
          <w:noProof w:val="0"/>
        </w:rPr>
        <w:t>Specific code lists for the credit note</w:t>
      </w:r>
    </w:p>
    <w:p w14:paraId="14CDA768" w14:textId="77777777" w:rsidR="003E12DD" w:rsidRPr="007679ED" w:rsidRDefault="003E12DD" w:rsidP="003E12DD">
      <w:pPr>
        <w:pStyle w:val="BodyText"/>
        <w:numPr>
          <w:ilvl w:val="0"/>
          <w:numId w:val="25"/>
        </w:numPr>
        <w:rPr>
          <w:noProof w:val="0"/>
          <w:lang w:eastAsia="is-IS"/>
        </w:rPr>
      </w:pPr>
      <w:r w:rsidRPr="007679ED">
        <w:rPr>
          <w:noProof w:val="0"/>
          <w:lang w:eastAsia="is-IS"/>
        </w:rPr>
        <w:t>381 Commercial credit notes.</w:t>
      </w:r>
    </w:p>
    <w:p w14:paraId="309BF502" w14:textId="77777777" w:rsidR="003E12DD" w:rsidRPr="007679ED" w:rsidRDefault="003E12DD" w:rsidP="003E12DD">
      <w:pPr>
        <w:pStyle w:val="BodyText"/>
        <w:rPr>
          <w:noProof w:val="0"/>
        </w:rPr>
      </w:pPr>
      <w:r w:rsidRPr="007679ED">
        <w:rPr>
          <w:noProof w:val="0"/>
          <w:lang w:eastAsia="is-IS"/>
        </w:rPr>
        <w:t>The following credit note related document type codes may also be used in an invoice but shall be processed as code 381 unless otherwise agreed between the trading partners.</w:t>
      </w:r>
    </w:p>
    <w:tbl>
      <w:tblPr>
        <w:tblStyle w:val="ListTable3-Accent5"/>
        <w:tblW w:w="9634" w:type="dxa"/>
        <w:tblLook w:val="04A0" w:firstRow="1" w:lastRow="0" w:firstColumn="1" w:lastColumn="0" w:noHBand="0" w:noVBand="1"/>
      </w:tblPr>
      <w:tblGrid>
        <w:gridCol w:w="846"/>
        <w:gridCol w:w="2551"/>
        <w:gridCol w:w="4536"/>
        <w:gridCol w:w="1701"/>
      </w:tblGrid>
      <w:tr w:rsidR="003E12DD" w:rsidRPr="007679ED" w14:paraId="7FFDEAE9" w14:textId="77777777" w:rsidTr="00C17E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6A13185A" w14:textId="77777777" w:rsidR="003E12DD" w:rsidRPr="007679ED" w:rsidRDefault="003E12DD" w:rsidP="00C17ED5">
            <w:pPr>
              <w:pStyle w:val="BodyText"/>
              <w:rPr>
                <w:noProof w:val="0"/>
              </w:rPr>
            </w:pPr>
            <w:r w:rsidRPr="007679ED">
              <w:rPr>
                <w:noProof w:val="0"/>
              </w:rPr>
              <w:t>Code</w:t>
            </w:r>
          </w:p>
        </w:tc>
        <w:tc>
          <w:tcPr>
            <w:tcW w:w="2551" w:type="dxa"/>
          </w:tcPr>
          <w:p w14:paraId="799A3199" w14:textId="77777777" w:rsidR="003E12DD" w:rsidRPr="007679ED" w:rsidRDefault="003E12DD" w:rsidP="00C17ED5">
            <w:pPr>
              <w:pStyle w:val="BodyText"/>
              <w:cnfStyle w:val="100000000000" w:firstRow="1" w:lastRow="0" w:firstColumn="0" w:lastColumn="0" w:oddVBand="0" w:evenVBand="0" w:oddHBand="0" w:evenHBand="0" w:firstRowFirstColumn="0" w:firstRowLastColumn="0" w:lastRowFirstColumn="0" w:lastRowLastColumn="0"/>
              <w:rPr>
                <w:noProof w:val="0"/>
              </w:rPr>
            </w:pPr>
            <w:r w:rsidRPr="007679ED">
              <w:rPr>
                <w:noProof w:val="0"/>
              </w:rPr>
              <w:t>Name</w:t>
            </w:r>
          </w:p>
        </w:tc>
        <w:tc>
          <w:tcPr>
            <w:tcW w:w="4536" w:type="dxa"/>
          </w:tcPr>
          <w:p w14:paraId="2B6DB2EB" w14:textId="77777777" w:rsidR="003E12DD" w:rsidRPr="007679ED" w:rsidRDefault="003E12DD" w:rsidP="00C17ED5">
            <w:pPr>
              <w:pStyle w:val="BodyText"/>
              <w:cnfStyle w:val="100000000000" w:firstRow="1" w:lastRow="0" w:firstColumn="0" w:lastColumn="0" w:oddVBand="0" w:evenVBand="0" w:oddHBand="0" w:evenHBand="0" w:firstRowFirstColumn="0" w:firstRowLastColumn="0" w:lastRowFirstColumn="0" w:lastRowLastColumn="0"/>
              <w:rPr>
                <w:noProof w:val="0"/>
              </w:rPr>
            </w:pPr>
            <w:r w:rsidRPr="007679ED">
              <w:rPr>
                <w:noProof w:val="0"/>
              </w:rPr>
              <w:t>Description</w:t>
            </w:r>
          </w:p>
        </w:tc>
        <w:tc>
          <w:tcPr>
            <w:tcW w:w="1701" w:type="dxa"/>
          </w:tcPr>
          <w:p w14:paraId="2A75B06C" w14:textId="77777777" w:rsidR="003E12DD" w:rsidRPr="007679ED" w:rsidRDefault="003E12DD" w:rsidP="00C17ED5">
            <w:pPr>
              <w:pStyle w:val="BodyText"/>
              <w:cnfStyle w:val="100000000000" w:firstRow="1" w:lastRow="0" w:firstColumn="0" w:lastColumn="0" w:oddVBand="0" w:evenVBand="0" w:oddHBand="0" w:evenHBand="0" w:firstRowFirstColumn="0" w:firstRowLastColumn="0" w:lastRowFirstColumn="0" w:lastRowLastColumn="0"/>
              <w:rPr>
                <w:noProof w:val="0"/>
              </w:rPr>
            </w:pPr>
            <w:r w:rsidRPr="007679ED">
              <w:rPr>
                <w:noProof w:val="0"/>
              </w:rPr>
              <w:t>Synonym with</w:t>
            </w:r>
          </w:p>
        </w:tc>
      </w:tr>
      <w:tr w:rsidR="003E12DD" w:rsidRPr="007679ED" w14:paraId="0C1C6A7C"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B29D804" w14:textId="77777777" w:rsidR="003E12DD" w:rsidRPr="007679ED" w:rsidRDefault="003E12DD" w:rsidP="00C17ED5">
            <w:pPr>
              <w:pStyle w:val="BodyText"/>
              <w:rPr>
                <w:noProof w:val="0"/>
              </w:rPr>
            </w:pPr>
            <w:r w:rsidRPr="007679ED">
              <w:rPr>
                <w:noProof w:val="0"/>
              </w:rPr>
              <w:t>381</w:t>
            </w:r>
          </w:p>
        </w:tc>
        <w:tc>
          <w:tcPr>
            <w:tcW w:w="2551" w:type="dxa"/>
          </w:tcPr>
          <w:p w14:paraId="1F50F689"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Credit note</w:t>
            </w:r>
          </w:p>
        </w:tc>
        <w:tc>
          <w:tcPr>
            <w:tcW w:w="4536" w:type="dxa"/>
          </w:tcPr>
          <w:p w14:paraId="000E9A86"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Document/message for providing credit information to the relevant party.</w:t>
            </w:r>
          </w:p>
        </w:tc>
        <w:tc>
          <w:tcPr>
            <w:tcW w:w="1701" w:type="dxa"/>
          </w:tcPr>
          <w:p w14:paraId="4B4AB55C"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p>
        </w:tc>
      </w:tr>
      <w:tr w:rsidR="003E12DD" w:rsidRPr="007679ED" w14:paraId="4550C96D" w14:textId="77777777" w:rsidTr="00C17ED5">
        <w:tc>
          <w:tcPr>
            <w:cnfStyle w:val="001000000000" w:firstRow="0" w:lastRow="0" w:firstColumn="1" w:lastColumn="0" w:oddVBand="0" w:evenVBand="0" w:oddHBand="0" w:evenHBand="0" w:firstRowFirstColumn="0" w:firstRowLastColumn="0" w:lastRowFirstColumn="0" w:lastRowLastColumn="0"/>
            <w:tcW w:w="846" w:type="dxa"/>
          </w:tcPr>
          <w:p w14:paraId="392DD2EA" w14:textId="77777777" w:rsidR="003E12DD" w:rsidRPr="007679ED" w:rsidRDefault="003E12DD" w:rsidP="00C17ED5">
            <w:pPr>
              <w:pStyle w:val="BodyText"/>
              <w:rPr>
                <w:noProof w:val="0"/>
              </w:rPr>
            </w:pPr>
            <w:r w:rsidRPr="007679ED">
              <w:rPr>
                <w:noProof w:val="0"/>
              </w:rPr>
              <w:t>396</w:t>
            </w:r>
          </w:p>
        </w:tc>
        <w:tc>
          <w:tcPr>
            <w:tcW w:w="2551" w:type="dxa"/>
          </w:tcPr>
          <w:p w14:paraId="2E0139DE"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Factored credit note</w:t>
            </w:r>
          </w:p>
        </w:tc>
        <w:tc>
          <w:tcPr>
            <w:tcW w:w="4536" w:type="dxa"/>
          </w:tcPr>
          <w:p w14:paraId="0015D1D8"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Credit note related to assigned invoice(s).</w:t>
            </w:r>
          </w:p>
        </w:tc>
        <w:tc>
          <w:tcPr>
            <w:tcW w:w="1701" w:type="dxa"/>
          </w:tcPr>
          <w:p w14:paraId="601FF6ED"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381</w:t>
            </w:r>
          </w:p>
        </w:tc>
      </w:tr>
      <w:tr w:rsidR="003E12DD" w:rsidRPr="007679ED" w14:paraId="1E7E5A83"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74C2E38" w14:textId="77777777" w:rsidR="003E12DD" w:rsidRPr="007679ED" w:rsidRDefault="003E12DD" w:rsidP="00C17ED5">
            <w:pPr>
              <w:pStyle w:val="BodyText"/>
              <w:rPr>
                <w:noProof w:val="0"/>
              </w:rPr>
            </w:pPr>
            <w:r w:rsidRPr="007679ED">
              <w:rPr>
                <w:noProof w:val="0"/>
              </w:rPr>
              <w:lastRenderedPageBreak/>
              <w:t>81</w:t>
            </w:r>
          </w:p>
        </w:tc>
        <w:tc>
          <w:tcPr>
            <w:tcW w:w="2551" w:type="dxa"/>
          </w:tcPr>
          <w:p w14:paraId="5095E918"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Credit note related to goods or services</w:t>
            </w:r>
          </w:p>
        </w:tc>
        <w:tc>
          <w:tcPr>
            <w:tcW w:w="4536" w:type="dxa"/>
          </w:tcPr>
          <w:p w14:paraId="221C13E3"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Document message used to provide credit information related to a transaction for goods or services to the relevant party.</w:t>
            </w:r>
          </w:p>
        </w:tc>
        <w:tc>
          <w:tcPr>
            <w:tcW w:w="1701" w:type="dxa"/>
          </w:tcPr>
          <w:p w14:paraId="2A33C0F6"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381</w:t>
            </w:r>
          </w:p>
        </w:tc>
      </w:tr>
      <w:tr w:rsidR="003E12DD" w:rsidRPr="007679ED" w14:paraId="7E8FF7AF" w14:textId="77777777" w:rsidTr="00C17ED5">
        <w:tc>
          <w:tcPr>
            <w:cnfStyle w:val="001000000000" w:firstRow="0" w:lastRow="0" w:firstColumn="1" w:lastColumn="0" w:oddVBand="0" w:evenVBand="0" w:oddHBand="0" w:evenHBand="0" w:firstRowFirstColumn="0" w:firstRowLastColumn="0" w:lastRowFirstColumn="0" w:lastRowLastColumn="0"/>
            <w:tcW w:w="846" w:type="dxa"/>
          </w:tcPr>
          <w:p w14:paraId="70630F74" w14:textId="77777777" w:rsidR="003E12DD" w:rsidRPr="007679ED" w:rsidRDefault="003E12DD" w:rsidP="00C17ED5">
            <w:pPr>
              <w:pStyle w:val="BodyText"/>
              <w:rPr>
                <w:noProof w:val="0"/>
              </w:rPr>
            </w:pPr>
            <w:r w:rsidRPr="007679ED">
              <w:rPr>
                <w:noProof w:val="0"/>
              </w:rPr>
              <w:t>83</w:t>
            </w:r>
          </w:p>
        </w:tc>
        <w:tc>
          <w:tcPr>
            <w:tcW w:w="2551" w:type="dxa"/>
          </w:tcPr>
          <w:p w14:paraId="2354DA5D"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Credit note related to financial adjustments</w:t>
            </w:r>
          </w:p>
        </w:tc>
        <w:tc>
          <w:tcPr>
            <w:tcW w:w="4536" w:type="dxa"/>
          </w:tcPr>
          <w:p w14:paraId="0949FA21"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Document message for providing credit information related to financial adjustments to the relevant party, e.g., bonuses.</w:t>
            </w:r>
          </w:p>
        </w:tc>
        <w:tc>
          <w:tcPr>
            <w:tcW w:w="1701" w:type="dxa"/>
          </w:tcPr>
          <w:p w14:paraId="760D7D61"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381</w:t>
            </w:r>
          </w:p>
        </w:tc>
      </w:tr>
      <w:tr w:rsidR="003E12DD" w:rsidRPr="007679ED" w14:paraId="7CA24087"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41DE1BE" w14:textId="77777777" w:rsidR="003E12DD" w:rsidRPr="007679ED" w:rsidRDefault="003E12DD" w:rsidP="00C17ED5">
            <w:pPr>
              <w:pStyle w:val="BodyText"/>
              <w:rPr>
                <w:noProof w:val="0"/>
              </w:rPr>
            </w:pPr>
            <w:r w:rsidRPr="007679ED">
              <w:rPr>
                <w:noProof w:val="0"/>
              </w:rPr>
              <w:t>532</w:t>
            </w:r>
          </w:p>
        </w:tc>
        <w:tc>
          <w:tcPr>
            <w:tcW w:w="2551" w:type="dxa"/>
          </w:tcPr>
          <w:p w14:paraId="396A28E4"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Forwarder’s credit note</w:t>
            </w:r>
          </w:p>
        </w:tc>
        <w:tc>
          <w:tcPr>
            <w:tcW w:w="4536" w:type="dxa"/>
          </w:tcPr>
          <w:p w14:paraId="38AF77D6"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Document/message for providing credit information to the relevant party.</w:t>
            </w:r>
          </w:p>
        </w:tc>
        <w:tc>
          <w:tcPr>
            <w:tcW w:w="1701" w:type="dxa"/>
          </w:tcPr>
          <w:p w14:paraId="3E9531BF"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381</w:t>
            </w:r>
          </w:p>
        </w:tc>
      </w:tr>
    </w:tbl>
    <w:p w14:paraId="77927A91" w14:textId="77777777" w:rsidR="003E12DD" w:rsidRPr="007679ED" w:rsidRDefault="003E12DD" w:rsidP="003E12DD">
      <w:pPr>
        <w:pStyle w:val="Heading3"/>
        <w:rPr>
          <w:lang w:eastAsia="is-IS"/>
        </w:rPr>
      </w:pPr>
      <w:bookmarkStart w:id="90" w:name="_Toc59461719"/>
      <w:r w:rsidRPr="007679ED">
        <w:rPr>
          <w:lang w:eastAsia="is-IS"/>
        </w:rPr>
        <w:t>Mime codes</w:t>
      </w:r>
      <w:bookmarkEnd w:id="90"/>
    </w:p>
    <w:p w14:paraId="497512DF" w14:textId="77777777" w:rsidR="003E12DD" w:rsidRPr="007679ED" w:rsidRDefault="003E12DD" w:rsidP="003E12DD">
      <w:pPr>
        <w:pStyle w:val="BodyText"/>
        <w:rPr>
          <w:noProof w:val="0"/>
          <w:lang w:eastAsia="is-IS"/>
        </w:rPr>
      </w:pPr>
      <w:r w:rsidRPr="007679ED">
        <w:rPr>
          <w:noProof w:val="0"/>
          <w:lang w:eastAsia="is-IS"/>
        </w:rPr>
        <w:t>Mime type codes — Mime codes, shared as restricted in PINT</w:t>
      </w:r>
    </w:p>
    <w:p w14:paraId="2B61DB24" w14:textId="77777777" w:rsidR="003E12DD" w:rsidRPr="007679ED" w:rsidRDefault="003E12DD" w:rsidP="003E12DD">
      <w:pPr>
        <w:pStyle w:val="BodyText"/>
        <w:rPr>
          <w:noProof w:val="0"/>
        </w:rPr>
      </w:pPr>
      <w:r w:rsidRPr="007679ED">
        <w:rPr>
          <w:noProof w:val="0"/>
        </w:rPr>
        <w:t>Subset of IANA Media Types.</w:t>
      </w:r>
    </w:p>
    <w:p w14:paraId="6420BDA8" w14:textId="77777777" w:rsidR="003E12DD" w:rsidRPr="007679ED" w:rsidRDefault="003E12DD" w:rsidP="003E12DD">
      <w:pPr>
        <w:pStyle w:val="BodyText"/>
        <w:rPr>
          <w:noProof w:val="0"/>
        </w:rPr>
      </w:pPr>
      <w:r w:rsidRPr="007679ED">
        <w:rPr>
          <w:noProof w:val="0"/>
        </w:rPr>
        <w:t>Document location</w:t>
      </w:r>
      <w:r w:rsidRPr="007679ED">
        <w:rPr>
          <w:noProof w:val="0"/>
        </w:rPr>
        <w:tab/>
      </w:r>
      <w:proofErr w:type="spellStart"/>
      <w:proofErr w:type="gramStart"/>
      <w:r w:rsidRPr="007679ED">
        <w:rPr>
          <w:noProof w:val="0"/>
        </w:rPr>
        <w:t>cbc:EmbeddedDocumentBinaryObject</w:t>
      </w:r>
      <w:proofErr w:type="spellEnd"/>
      <w:proofErr w:type="gramEnd"/>
      <w:r w:rsidRPr="007679ED">
        <w:rPr>
          <w:noProof w:val="0"/>
        </w:rPr>
        <w:t>/@</w:t>
      </w:r>
      <w:proofErr w:type="spellStart"/>
      <w:r w:rsidRPr="007679ED">
        <w:rPr>
          <w:noProof w:val="0"/>
        </w:rPr>
        <w:t>mimeCode</w:t>
      </w:r>
      <w:proofErr w:type="spellEnd"/>
    </w:p>
    <w:p w14:paraId="5718BE1B" w14:textId="77777777" w:rsidR="003E12DD" w:rsidRPr="007679ED" w:rsidRDefault="003E12DD" w:rsidP="003E12DD">
      <w:pPr>
        <w:pStyle w:val="BodyText"/>
        <w:rPr>
          <w:noProof w:val="0"/>
        </w:rPr>
      </w:pPr>
      <w:r w:rsidRPr="007679ED">
        <w:rPr>
          <w:noProof w:val="0"/>
        </w:rPr>
        <w:t>Source code</w:t>
      </w:r>
      <w:r>
        <w:rPr>
          <w:noProof w:val="0"/>
        </w:rPr>
        <w:t xml:space="preserve"> </w:t>
      </w:r>
      <w:r w:rsidRPr="007679ED">
        <w:rPr>
          <w:noProof w:val="0"/>
        </w:rPr>
        <w:t>list</w:t>
      </w:r>
      <w:r w:rsidRPr="007679ED">
        <w:rPr>
          <w:noProof w:val="0"/>
        </w:rPr>
        <w:tab/>
        <w:t>Subset of IANA</w:t>
      </w:r>
    </w:p>
    <w:p w14:paraId="6B41F71C" w14:textId="77777777" w:rsidR="003E12DD" w:rsidRPr="007679ED" w:rsidRDefault="003E12DD" w:rsidP="00485C1A">
      <w:pPr>
        <w:pStyle w:val="BodyText"/>
        <w:tabs>
          <w:tab w:val="left" w:pos="2268"/>
        </w:tabs>
        <w:rPr>
          <w:noProof w:val="0"/>
        </w:rPr>
      </w:pPr>
      <w:r w:rsidRPr="007679ED">
        <w:rPr>
          <w:noProof w:val="0"/>
        </w:rPr>
        <w:t>Documents</w:t>
      </w:r>
      <w:r w:rsidRPr="007679ED">
        <w:rPr>
          <w:noProof w:val="0"/>
        </w:rPr>
        <w:tab/>
        <w:t>application/pdf</w:t>
      </w:r>
    </w:p>
    <w:p w14:paraId="5CB1DD30" w14:textId="77777777" w:rsidR="003E12DD" w:rsidRPr="007679ED" w:rsidRDefault="003E12DD" w:rsidP="00485C1A">
      <w:pPr>
        <w:pStyle w:val="BodyText"/>
        <w:tabs>
          <w:tab w:val="left" w:pos="2268"/>
        </w:tabs>
        <w:rPr>
          <w:noProof w:val="0"/>
        </w:rPr>
      </w:pPr>
      <w:r w:rsidRPr="007679ED">
        <w:rPr>
          <w:noProof w:val="0"/>
        </w:rPr>
        <w:t>Images</w:t>
      </w:r>
      <w:r w:rsidRPr="007679ED">
        <w:rPr>
          <w:noProof w:val="0"/>
        </w:rPr>
        <w:tab/>
        <w:t>image/</w:t>
      </w:r>
      <w:proofErr w:type="spellStart"/>
      <w:r w:rsidRPr="007679ED">
        <w:rPr>
          <w:noProof w:val="0"/>
        </w:rPr>
        <w:t>png</w:t>
      </w:r>
      <w:proofErr w:type="spellEnd"/>
    </w:p>
    <w:p w14:paraId="2E7F698F" w14:textId="77777777" w:rsidR="003E12DD" w:rsidRPr="007679ED" w:rsidRDefault="003E12DD" w:rsidP="00485C1A">
      <w:pPr>
        <w:pStyle w:val="BodyText"/>
        <w:tabs>
          <w:tab w:val="left" w:pos="2268"/>
        </w:tabs>
        <w:rPr>
          <w:noProof w:val="0"/>
        </w:rPr>
      </w:pPr>
      <w:r w:rsidRPr="007679ED">
        <w:rPr>
          <w:noProof w:val="0"/>
        </w:rPr>
        <w:tab/>
        <w:t>image/jpeg</w:t>
      </w:r>
    </w:p>
    <w:p w14:paraId="690154BC" w14:textId="77777777" w:rsidR="003E12DD" w:rsidRPr="007679ED" w:rsidRDefault="003E12DD" w:rsidP="00485C1A">
      <w:pPr>
        <w:pStyle w:val="BodyText"/>
        <w:tabs>
          <w:tab w:val="left" w:pos="2268"/>
        </w:tabs>
        <w:rPr>
          <w:noProof w:val="0"/>
        </w:rPr>
      </w:pPr>
      <w:r w:rsidRPr="007679ED">
        <w:rPr>
          <w:noProof w:val="0"/>
        </w:rPr>
        <w:t>Text</w:t>
      </w:r>
      <w:r w:rsidRPr="007679ED">
        <w:rPr>
          <w:noProof w:val="0"/>
        </w:rPr>
        <w:tab/>
        <w:t>text/csv</w:t>
      </w:r>
    </w:p>
    <w:p w14:paraId="731C9C91" w14:textId="77777777" w:rsidR="003E12DD" w:rsidRPr="007679ED" w:rsidRDefault="003E12DD" w:rsidP="00485C1A">
      <w:pPr>
        <w:pStyle w:val="BodyText"/>
        <w:tabs>
          <w:tab w:val="left" w:pos="2268"/>
        </w:tabs>
        <w:rPr>
          <w:noProof w:val="0"/>
        </w:rPr>
      </w:pPr>
      <w:r w:rsidRPr="007679ED">
        <w:rPr>
          <w:noProof w:val="0"/>
        </w:rPr>
        <w:t>Spreadsheet</w:t>
      </w:r>
      <w:r w:rsidRPr="007679ED">
        <w:rPr>
          <w:noProof w:val="0"/>
        </w:rPr>
        <w:tab/>
        <w:t>application/vnd.openxmlformats-officedocument.spreadsheetml.sheet</w:t>
      </w:r>
    </w:p>
    <w:p w14:paraId="2BAF5293" w14:textId="77777777" w:rsidR="003E12DD" w:rsidRPr="007679ED" w:rsidRDefault="003E12DD" w:rsidP="00485C1A">
      <w:pPr>
        <w:pStyle w:val="BodyText"/>
        <w:tabs>
          <w:tab w:val="left" w:pos="2268"/>
        </w:tabs>
        <w:rPr>
          <w:noProof w:val="0"/>
        </w:rPr>
      </w:pPr>
      <w:r w:rsidRPr="007679ED">
        <w:rPr>
          <w:noProof w:val="0"/>
        </w:rPr>
        <w:tab/>
        <w:t>application/</w:t>
      </w:r>
      <w:proofErr w:type="spellStart"/>
      <w:r w:rsidRPr="007679ED">
        <w:rPr>
          <w:noProof w:val="0"/>
        </w:rPr>
        <w:t>vnd.oasis.opendocument.spreadsheet</w:t>
      </w:r>
      <w:proofErr w:type="spellEnd"/>
    </w:p>
    <w:p w14:paraId="7FFF9A74" w14:textId="77777777" w:rsidR="003E12DD" w:rsidRDefault="003E12DD" w:rsidP="003E12DD">
      <w:pPr>
        <w:pStyle w:val="Heading3"/>
      </w:pPr>
      <w:bookmarkStart w:id="91" w:name="_Toc46835033"/>
      <w:bookmarkStart w:id="92" w:name="_Toc59461720"/>
      <w:bookmarkStart w:id="93" w:name="_Toc46835032"/>
      <w:r w:rsidRPr="007679ED">
        <w:t>Code lists for identifier schemes</w:t>
      </w:r>
      <w:bookmarkEnd w:id="91"/>
      <w:bookmarkEnd w:id="92"/>
    </w:p>
    <w:p w14:paraId="0BD5582B" w14:textId="77777777" w:rsidR="003E12DD" w:rsidRPr="00A91F7B" w:rsidRDefault="003E12DD" w:rsidP="003E12DD">
      <w:r>
        <w:t xml:space="preserve">Following code lists are used for identifier elements to specify what identifier scheme an identifier is based on. </w:t>
      </w:r>
    </w:p>
    <w:p w14:paraId="12A41F33" w14:textId="77777777" w:rsidR="003E12DD" w:rsidRPr="007679ED" w:rsidRDefault="003E12DD" w:rsidP="003E12DD">
      <w:pPr>
        <w:pStyle w:val="Heading4"/>
      </w:pPr>
      <w:r w:rsidRPr="007679ED">
        <w:t>Electronic address identifier scheme</w:t>
      </w:r>
    </w:p>
    <w:p w14:paraId="3D4D9622" w14:textId="77777777" w:rsidR="003E12DD" w:rsidRPr="007679ED" w:rsidRDefault="003E12DD" w:rsidP="003E12DD">
      <w:pPr>
        <w:pStyle w:val="BodyText"/>
        <w:rPr>
          <w:noProof w:val="0"/>
        </w:rPr>
      </w:pPr>
      <w:r w:rsidRPr="007679ED">
        <w:rPr>
          <w:noProof w:val="0"/>
        </w:rPr>
        <w:t>For Sellers and Buyers Electronic address identifiers (Endpoint identification</w:t>
      </w:r>
      <w:r>
        <w:rPr>
          <w:noProof w:val="0"/>
        </w:rPr>
        <w:t>,</w:t>
      </w:r>
      <w:r w:rsidRPr="009D2F0E">
        <w:rPr>
          <w:noProof w:val="0"/>
        </w:rPr>
        <w:t xml:space="preserve"> </w:t>
      </w:r>
      <w:r w:rsidRPr="007679ED">
        <w:rPr>
          <w:noProof w:val="0"/>
        </w:rPr>
        <w:t xml:space="preserve">ibt-49 and ibt-34) the </w:t>
      </w:r>
      <w:r>
        <w:rPr>
          <w:noProof w:val="0"/>
        </w:rPr>
        <w:t>allowed identifier schemes is specified by the Electronic address scheme code list, EAS.</w:t>
      </w:r>
    </w:p>
    <w:p w14:paraId="64856F70" w14:textId="77777777" w:rsidR="003E12DD" w:rsidRPr="007679ED" w:rsidRDefault="003E12DD" w:rsidP="00485C1A">
      <w:pPr>
        <w:pStyle w:val="BodyText"/>
        <w:tabs>
          <w:tab w:val="left" w:pos="2268"/>
        </w:tabs>
        <w:rPr>
          <w:noProof w:val="0"/>
        </w:rPr>
      </w:pPr>
      <w:r w:rsidRPr="007679ED">
        <w:rPr>
          <w:noProof w:val="0"/>
        </w:rPr>
        <w:t>Business Term</w:t>
      </w:r>
      <w:r w:rsidRPr="007679ED">
        <w:rPr>
          <w:noProof w:val="0"/>
        </w:rPr>
        <w:tab/>
        <w:t>Applicable XPath</w:t>
      </w:r>
      <w:r w:rsidRPr="007679ED">
        <w:rPr>
          <w:noProof w:val="0"/>
        </w:rPr>
        <w:tab/>
        <w:t>Code list (link or subset values)</w:t>
      </w:r>
    </w:p>
    <w:p w14:paraId="6E111AC3" w14:textId="77777777" w:rsidR="003E12DD" w:rsidRPr="007679ED" w:rsidRDefault="003E12DD" w:rsidP="00485C1A">
      <w:pPr>
        <w:pStyle w:val="BodyText"/>
        <w:tabs>
          <w:tab w:val="left" w:pos="2268"/>
        </w:tabs>
        <w:rPr>
          <w:noProof w:val="0"/>
        </w:rPr>
      </w:pPr>
      <w:r w:rsidRPr="007679ED">
        <w:rPr>
          <w:noProof w:val="0"/>
        </w:rPr>
        <w:t>Electronic address identifiers (Endpoint)</w:t>
      </w:r>
      <w:r w:rsidRPr="007679ED">
        <w:rPr>
          <w:noProof w:val="0"/>
        </w:rPr>
        <w:tab/>
      </w:r>
      <w:proofErr w:type="spellStart"/>
      <w:proofErr w:type="gramStart"/>
      <w:r w:rsidRPr="007679ED">
        <w:rPr>
          <w:noProof w:val="0"/>
        </w:rPr>
        <w:t>cbc:EndpointID</w:t>
      </w:r>
      <w:proofErr w:type="spellEnd"/>
      <w:proofErr w:type="gramEnd"/>
      <w:r w:rsidRPr="007679ED">
        <w:rPr>
          <w:noProof w:val="0"/>
        </w:rPr>
        <w:t>/@</w:t>
      </w:r>
      <w:proofErr w:type="spellStart"/>
      <w:r w:rsidRPr="00485C1A">
        <w:rPr>
          <w:noProof w:val="0"/>
        </w:rPr>
        <w:t>schemeID</w:t>
      </w:r>
      <w:proofErr w:type="spellEnd"/>
      <w:r w:rsidRPr="007679ED">
        <w:rPr>
          <w:noProof w:val="0"/>
        </w:rPr>
        <w:tab/>
        <w:t>Code list for electronic address</w:t>
      </w:r>
      <w:r>
        <w:rPr>
          <w:noProof w:val="0"/>
        </w:rPr>
        <w:t>es.</w:t>
      </w:r>
    </w:p>
    <w:p w14:paraId="213CAD71" w14:textId="77777777" w:rsidR="003E12DD" w:rsidRPr="007679ED" w:rsidRDefault="003E12DD" w:rsidP="003E12DD">
      <w:pPr>
        <w:pStyle w:val="Heading4"/>
      </w:pPr>
      <w:r w:rsidRPr="007679ED">
        <w:t>Party identifiers and party legal registration identifier scheme</w:t>
      </w:r>
    </w:p>
    <w:p w14:paraId="2FD6929B" w14:textId="77777777" w:rsidR="003E12DD" w:rsidRPr="007679ED" w:rsidRDefault="003E12DD" w:rsidP="003E12DD">
      <w:pPr>
        <w:pStyle w:val="BodyText"/>
        <w:rPr>
          <w:noProof w:val="0"/>
        </w:rPr>
      </w:pPr>
      <w:r w:rsidRPr="007679ED">
        <w:rPr>
          <w:noProof w:val="0"/>
        </w:rPr>
        <w:t>All party identifiers and party legal registration identifier has an optional scheme attribute. If used, the value shall be chosen from the ICD list from ISO/IEC 6523</w:t>
      </w:r>
    </w:p>
    <w:p w14:paraId="55C313E2" w14:textId="77777777" w:rsidR="003E12DD" w:rsidRPr="007679ED" w:rsidRDefault="003E12DD" w:rsidP="00485C1A">
      <w:pPr>
        <w:pStyle w:val="BodyText"/>
        <w:tabs>
          <w:tab w:val="left" w:pos="2268"/>
        </w:tabs>
        <w:rPr>
          <w:noProof w:val="0"/>
        </w:rPr>
      </w:pPr>
      <w:r w:rsidRPr="007679ED">
        <w:rPr>
          <w:noProof w:val="0"/>
        </w:rPr>
        <w:t>Business Term</w:t>
      </w:r>
      <w:r w:rsidRPr="007679ED">
        <w:rPr>
          <w:noProof w:val="0"/>
        </w:rPr>
        <w:tab/>
        <w:t>Applicable XPath</w:t>
      </w:r>
      <w:r w:rsidRPr="007679ED">
        <w:rPr>
          <w:noProof w:val="0"/>
        </w:rPr>
        <w:tab/>
        <w:t>Code list (link or subset values)</w:t>
      </w:r>
    </w:p>
    <w:p w14:paraId="37DE9B32" w14:textId="77777777" w:rsidR="003E12DD" w:rsidRPr="007679ED" w:rsidRDefault="003E12DD" w:rsidP="00485C1A">
      <w:pPr>
        <w:pStyle w:val="BodyText"/>
        <w:tabs>
          <w:tab w:val="left" w:pos="2268"/>
        </w:tabs>
        <w:rPr>
          <w:noProof w:val="0"/>
        </w:rPr>
      </w:pPr>
      <w:r w:rsidRPr="007679ED">
        <w:rPr>
          <w:noProof w:val="0"/>
        </w:rPr>
        <w:t>Party identifiers (Buyer, Seller, Payee)</w:t>
      </w:r>
      <w:r w:rsidRPr="007679ED">
        <w:rPr>
          <w:noProof w:val="0"/>
        </w:rPr>
        <w:tab/>
      </w:r>
      <w:proofErr w:type="spellStart"/>
      <w:proofErr w:type="gramStart"/>
      <w:r w:rsidRPr="007679ED">
        <w:rPr>
          <w:noProof w:val="0"/>
        </w:rPr>
        <w:t>cac:PartyIdentification</w:t>
      </w:r>
      <w:proofErr w:type="spellEnd"/>
      <w:proofErr w:type="gramEnd"/>
      <w:r w:rsidRPr="007679ED">
        <w:rPr>
          <w:noProof w:val="0"/>
        </w:rPr>
        <w:t>/</w:t>
      </w:r>
      <w:proofErr w:type="spellStart"/>
      <w:r w:rsidRPr="007679ED">
        <w:rPr>
          <w:noProof w:val="0"/>
        </w:rPr>
        <w:t>cbc:ID</w:t>
      </w:r>
      <w:proofErr w:type="spellEnd"/>
      <w:r w:rsidRPr="007679ED">
        <w:rPr>
          <w:noProof w:val="0"/>
        </w:rPr>
        <w:t>/@</w:t>
      </w:r>
      <w:proofErr w:type="spellStart"/>
      <w:r w:rsidRPr="00485C1A">
        <w:rPr>
          <w:noProof w:val="0"/>
        </w:rPr>
        <w:t>schemeID</w:t>
      </w:r>
      <w:proofErr w:type="spellEnd"/>
      <w:r w:rsidRPr="007679ED">
        <w:rPr>
          <w:noProof w:val="0"/>
        </w:rPr>
        <w:tab/>
        <w:t>ICD list from ISO/IEC 6523</w:t>
      </w:r>
    </w:p>
    <w:p w14:paraId="71F49BB0" w14:textId="77777777" w:rsidR="003E12DD" w:rsidRPr="007679ED" w:rsidRDefault="003E12DD" w:rsidP="00485C1A">
      <w:pPr>
        <w:pStyle w:val="BodyText"/>
        <w:tabs>
          <w:tab w:val="left" w:pos="2268"/>
        </w:tabs>
        <w:rPr>
          <w:noProof w:val="0"/>
        </w:rPr>
      </w:pPr>
      <w:r w:rsidRPr="007679ED">
        <w:rPr>
          <w:noProof w:val="0"/>
        </w:rPr>
        <w:t>Legal registration identifiers (Buyer, Seller, Payee)</w:t>
      </w:r>
      <w:r w:rsidRPr="007679ED">
        <w:rPr>
          <w:noProof w:val="0"/>
        </w:rPr>
        <w:tab/>
      </w:r>
      <w:proofErr w:type="spellStart"/>
      <w:proofErr w:type="gramStart"/>
      <w:r w:rsidRPr="007679ED">
        <w:rPr>
          <w:noProof w:val="0"/>
        </w:rPr>
        <w:t>cac:PartyLegalEntity</w:t>
      </w:r>
      <w:proofErr w:type="spellEnd"/>
      <w:proofErr w:type="gramEnd"/>
      <w:r w:rsidRPr="007679ED">
        <w:rPr>
          <w:noProof w:val="0"/>
        </w:rPr>
        <w:t>/</w:t>
      </w:r>
      <w:proofErr w:type="spellStart"/>
      <w:r w:rsidRPr="007679ED">
        <w:rPr>
          <w:noProof w:val="0"/>
        </w:rPr>
        <w:t>cbc:CompanyID</w:t>
      </w:r>
      <w:proofErr w:type="spellEnd"/>
      <w:r w:rsidRPr="007679ED">
        <w:rPr>
          <w:noProof w:val="0"/>
        </w:rPr>
        <w:t>/@</w:t>
      </w:r>
      <w:proofErr w:type="spellStart"/>
      <w:r w:rsidRPr="00485C1A">
        <w:rPr>
          <w:noProof w:val="0"/>
        </w:rPr>
        <w:t>schemeID</w:t>
      </w:r>
      <w:proofErr w:type="spellEnd"/>
      <w:r w:rsidRPr="007679ED">
        <w:rPr>
          <w:noProof w:val="0"/>
        </w:rPr>
        <w:tab/>
      </w:r>
    </w:p>
    <w:p w14:paraId="50059690" w14:textId="77777777" w:rsidR="003E12DD" w:rsidRPr="007679ED" w:rsidRDefault="003E12DD" w:rsidP="00485C1A">
      <w:pPr>
        <w:pStyle w:val="BodyText"/>
        <w:tabs>
          <w:tab w:val="left" w:pos="2268"/>
        </w:tabs>
        <w:rPr>
          <w:noProof w:val="0"/>
        </w:rPr>
      </w:pPr>
      <w:r w:rsidRPr="007679ED">
        <w:rPr>
          <w:noProof w:val="0"/>
        </w:rPr>
        <w:t>Deliver to location identifier</w:t>
      </w:r>
      <w:r w:rsidRPr="007679ED">
        <w:rPr>
          <w:noProof w:val="0"/>
        </w:rPr>
        <w:tab/>
      </w:r>
      <w:proofErr w:type="spellStart"/>
      <w:proofErr w:type="gramStart"/>
      <w:r w:rsidRPr="007679ED">
        <w:rPr>
          <w:noProof w:val="0"/>
        </w:rPr>
        <w:t>cac:Delivery</w:t>
      </w:r>
      <w:proofErr w:type="spellEnd"/>
      <w:proofErr w:type="gramEnd"/>
      <w:r w:rsidRPr="007679ED">
        <w:rPr>
          <w:noProof w:val="0"/>
        </w:rPr>
        <w:t>/</w:t>
      </w:r>
      <w:proofErr w:type="spellStart"/>
      <w:r w:rsidRPr="007679ED">
        <w:rPr>
          <w:noProof w:val="0"/>
        </w:rPr>
        <w:t>cac:DeliveryLocation</w:t>
      </w:r>
      <w:proofErr w:type="spellEnd"/>
      <w:r w:rsidRPr="007679ED">
        <w:rPr>
          <w:noProof w:val="0"/>
        </w:rPr>
        <w:t>/</w:t>
      </w:r>
      <w:proofErr w:type="spellStart"/>
      <w:r w:rsidRPr="007679ED">
        <w:rPr>
          <w:noProof w:val="0"/>
        </w:rPr>
        <w:t>cbc:ID</w:t>
      </w:r>
      <w:proofErr w:type="spellEnd"/>
      <w:r w:rsidRPr="007679ED">
        <w:rPr>
          <w:noProof w:val="0"/>
        </w:rPr>
        <w:t>/@</w:t>
      </w:r>
      <w:proofErr w:type="spellStart"/>
      <w:r w:rsidRPr="00485C1A">
        <w:rPr>
          <w:noProof w:val="0"/>
        </w:rPr>
        <w:t>schemeID</w:t>
      </w:r>
      <w:proofErr w:type="spellEnd"/>
      <w:r w:rsidRPr="007679ED">
        <w:rPr>
          <w:noProof w:val="0"/>
        </w:rPr>
        <w:tab/>
      </w:r>
    </w:p>
    <w:p w14:paraId="016DF43F" w14:textId="77777777" w:rsidR="003E12DD" w:rsidRPr="007679ED" w:rsidRDefault="003E12DD" w:rsidP="003E12DD">
      <w:pPr>
        <w:pStyle w:val="Heading4"/>
      </w:pPr>
      <w:r w:rsidRPr="007679ED">
        <w:t>Invoiced object identifier scheme</w:t>
      </w:r>
    </w:p>
    <w:p w14:paraId="723FD7DF" w14:textId="77777777" w:rsidR="003E12DD" w:rsidRPr="007679ED" w:rsidRDefault="003E12DD" w:rsidP="003E12DD">
      <w:pPr>
        <w:pStyle w:val="BodyText"/>
        <w:rPr>
          <w:noProof w:val="0"/>
        </w:rPr>
      </w:pPr>
      <w:r w:rsidRPr="007679ED">
        <w:rPr>
          <w:noProof w:val="0"/>
        </w:rPr>
        <w:t>The invoiced object identifier scheme shall be from UN/CEFACT code list 1153, D.16B</w:t>
      </w:r>
    </w:p>
    <w:p w14:paraId="16496EB1" w14:textId="77777777" w:rsidR="003E12DD" w:rsidRPr="007679ED" w:rsidRDefault="003E12DD" w:rsidP="00485C1A">
      <w:pPr>
        <w:pStyle w:val="BodyText"/>
        <w:tabs>
          <w:tab w:val="left" w:pos="2268"/>
        </w:tabs>
        <w:rPr>
          <w:noProof w:val="0"/>
        </w:rPr>
      </w:pPr>
      <w:r w:rsidRPr="007679ED">
        <w:rPr>
          <w:noProof w:val="0"/>
        </w:rPr>
        <w:t>Business Term</w:t>
      </w:r>
      <w:r w:rsidRPr="007679ED">
        <w:rPr>
          <w:noProof w:val="0"/>
        </w:rPr>
        <w:tab/>
        <w:t>Applicable XPath</w:t>
      </w:r>
      <w:r w:rsidRPr="007679ED">
        <w:rPr>
          <w:noProof w:val="0"/>
        </w:rPr>
        <w:tab/>
        <w:t>Code list (link or subset values)</w:t>
      </w:r>
    </w:p>
    <w:p w14:paraId="1A2831E1" w14:textId="77777777" w:rsidR="003E12DD" w:rsidRPr="007679ED" w:rsidRDefault="003E12DD" w:rsidP="00485C1A">
      <w:pPr>
        <w:pStyle w:val="BodyText"/>
        <w:tabs>
          <w:tab w:val="left" w:pos="2268"/>
        </w:tabs>
        <w:rPr>
          <w:noProof w:val="0"/>
        </w:rPr>
      </w:pPr>
      <w:r w:rsidRPr="007679ED">
        <w:rPr>
          <w:noProof w:val="0"/>
        </w:rPr>
        <w:lastRenderedPageBreak/>
        <w:t>Invoiced object identifier</w:t>
      </w:r>
      <w:r w:rsidRPr="007679ED">
        <w:rPr>
          <w:noProof w:val="0"/>
        </w:rPr>
        <w:tab/>
      </w:r>
      <w:proofErr w:type="spellStart"/>
      <w:proofErr w:type="gramStart"/>
      <w:r w:rsidRPr="007679ED">
        <w:rPr>
          <w:noProof w:val="0"/>
        </w:rPr>
        <w:t>cac:AdditionalDocumentReference</w:t>
      </w:r>
      <w:proofErr w:type="spellEnd"/>
      <w:proofErr w:type="gramEnd"/>
      <w:r w:rsidRPr="007679ED">
        <w:rPr>
          <w:noProof w:val="0"/>
        </w:rPr>
        <w:t>[</w:t>
      </w:r>
      <w:proofErr w:type="spellStart"/>
      <w:r w:rsidRPr="007679ED">
        <w:rPr>
          <w:noProof w:val="0"/>
        </w:rPr>
        <w:t>cbc:DocumentTypeCode</w:t>
      </w:r>
      <w:proofErr w:type="spellEnd"/>
      <w:r w:rsidRPr="007679ED">
        <w:rPr>
          <w:noProof w:val="0"/>
        </w:rPr>
        <w:t xml:space="preserve"> = '130']/</w:t>
      </w:r>
      <w:proofErr w:type="spellStart"/>
      <w:r w:rsidRPr="007679ED">
        <w:rPr>
          <w:noProof w:val="0"/>
        </w:rPr>
        <w:t>cbc:ID</w:t>
      </w:r>
      <w:proofErr w:type="spellEnd"/>
      <w:r w:rsidRPr="007679ED">
        <w:rPr>
          <w:noProof w:val="0"/>
        </w:rPr>
        <w:t>/@</w:t>
      </w:r>
      <w:proofErr w:type="spellStart"/>
      <w:r w:rsidRPr="00485C1A">
        <w:rPr>
          <w:noProof w:val="0"/>
        </w:rPr>
        <w:t>schemeID</w:t>
      </w:r>
      <w:proofErr w:type="spellEnd"/>
      <w:r w:rsidRPr="007679ED">
        <w:rPr>
          <w:noProof w:val="0"/>
        </w:rPr>
        <w:tab/>
        <w:t>UN/CEFACT code list 1153, D.16B</w:t>
      </w:r>
    </w:p>
    <w:p w14:paraId="22D49010" w14:textId="77777777" w:rsidR="003E12DD" w:rsidRPr="007679ED" w:rsidRDefault="003E12DD" w:rsidP="003E12DD">
      <w:pPr>
        <w:pStyle w:val="Heading4"/>
      </w:pPr>
      <w:r w:rsidRPr="007679ED">
        <w:t>Item standard identifier scheme</w:t>
      </w:r>
    </w:p>
    <w:p w14:paraId="4FA7682A" w14:textId="77777777" w:rsidR="003E12DD" w:rsidRPr="007679ED" w:rsidRDefault="003E12DD" w:rsidP="003E12DD">
      <w:pPr>
        <w:pStyle w:val="BodyText"/>
        <w:rPr>
          <w:noProof w:val="0"/>
        </w:rPr>
      </w:pPr>
      <w:r w:rsidRPr="007679ED">
        <w:rPr>
          <w:noProof w:val="0"/>
        </w:rPr>
        <w:t>An item standard identifier has a mandatory scheme attribute. The value shall be chosen from the ICD list from ISO/IEC 6523</w:t>
      </w:r>
    </w:p>
    <w:p w14:paraId="6453EF7E" w14:textId="77777777" w:rsidR="003E12DD" w:rsidRPr="007679ED" w:rsidRDefault="003E12DD" w:rsidP="003E12DD">
      <w:pPr>
        <w:pStyle w:val="BodyText"/>
        <w:rPr>
          <w:noProof w:val="0"/>
        </w:rPr>
      </w:pPr>
      <w:r w:rsidRPr="007679ED">
        <w:rPr>
          <w:noProof w:val="0"/>
        </w:rPr>
        <w:t>Business Term</w:t>
      </w:r>
      <w:r w:rsidRPr="007679ED">
        <w:rPr>
          <w:noProof w:val="0"/>
        </w:rPr>
        <w:tab/>
        <w:t>Applicable XPath</w:t>
      </w:r>
      <w:r w:rsidRPr="007679ED">
        <w:rPr>
          <w:noProof w:val="0"/>
        </w:rPr>
        <w:tab/>
        <w:t>Code list (link or subset values)</w:t>
      </w:r>
    </w:p>
    <w:p w14:paraId="0317A59F" w14:textId="77777777" w:rsidR="003E12DD" w:rsidRPr="007679ED" w:rsidRDefault="003E12DD" w:rsidP="003E12DD">
      <w:pPr>
        <w:pStyle w:val="BodyText"/>
        <w:rPr>
          <w:noProof w:val="0"/>
        </w:rPr>
      </w:pPr>
      <w:r w:rsidRPr="007679ED">
        <w:rPr>
          <w:noProof w:val="0"/>
        </w:rPr>
        <w:t>Item Standard identifier</w:t>
      </w:r>
      <w:r w:rsidRPr="007679ED">
        <w:rPr>
          <w:noProof w:val="0"/>
        </w:rPr>
        <w:tab/>
      </w:r>
      <w:proofErr w:type="gramStart"/>
      <w:r w:rsidRPr="007679ED">
        <w:rPr>
          <w:noProof w:val="0"/>
        </w:rPr>
        <w:t>cac:InvoiceLine</w:t>
      </w:r>
      <w:proofErr w:type="gramEnd"/>
      <w:r w:rsidRPr="007679ED">
        <w:rPr>
          <w:noProof w:val="0"/>
        </w:rPr>
        <w:t>/cac:Item/cac:StandardItemIdentification/cbc:ID/@</w:t>
      </w:r>
      <w:r w:rsidRPr="007679ED">
        <w:rPr>
          <w:noProof w:val="0"/>
          <w:color w:val="FF0000"/>
        </w:rPr>
        <w:t>schemeID</w:t>
      </w:r>
      <w:r w:rsidRPr="007679ED">
        <w:rPr>
          <w:noProof w:val="0"/>
        </w:rPr>
        <w:tab/>
        <w:t>ICD list from ISO/IEC 6523</w:t>
      </w:r>
    </w:p>
    <w:p w14:paraId="3D396701" w14:textId="77777777" w:rsidR="003E12DD" w:rsidRPr="007679ED" w:rsidRDefault="003E12DD" w:rsidP="003E12DD">
      <w:pPr>
        <w:pStyle w:val="Heading4"/>
      </w:pPr>
      <w:r w:rsidRPr="007679ED">
        <w:t>Item classification identifier</w:t>
      </w:r>
    </w:p>
    <w:p w14:paraId="5E316B94" w14:textId="77777777" w:rsidR="003E12DD" w:rsidRPr="007679ED" w:rsidRDefault="003E12DD" w:rsidP="003E12DD">
      <w:pPr>
        <w:pStyle w:val="BodyText"/>
        <w:rPr>
          <w:noProof w:val="0"/>
        </w:rPr>
      </w:pPr>
      <w:r w:rsidRPr="007679ED">
        <w:rPr>
          <w:noProof w:val="0"/>
        </w:rPr>
        <w:t>An item classification identifier has a mandatory scheme attribute. The value shall be chosen from UN/CEFACT code list 7143, D.16B.</w:t>
      </w:r>
    </w:p>
    <w:p w14:paraId="28F8F1EC" w14:textId="77777777" w:rsidR="003E12DD" w:rsidRPr="007679ED" w:rsidRDefault="003E12DD" w:rsidP="00485C1A">
      <w:pPr>
        <w:pStyle w:val="BodyText"/>
        <w:tabs>
          <w:tab w:val="left" w:pos="2268"/>
        </w:tabs>
        <w:rPr>
          <w:noProof w:val="0"/>
        </w:rPr>
      </w:pPr>
      <w:r w:rsidRPr="007679ED">
        <w:rPr>
          <w:noProof w:val="0"/>
        </w:rPr>
        <w:t>Business Term</w:t>
      </w:r>
      <w:r w:rsidRPr="007679ED">
        <w:rPr>
          <w:noProof w:val="0"/>
        </w:rPr>
        <w:tab/>
        <w:t>Applicable XPath</w:t>
      </w:r>
      <w:r w:rsidRPr="007679ED">
        <w:rPr>
          <w:noProof w:val="0"/>
        </w:rPr>
        <w:tab/>
        <w:t>Code list (link or subset values)</w:t>
      </w:r>
    </w:p>
    <w:p w14:paraId="7165A673" w14:textId="77777777" w:rsidR="003E12DD" w:rsidRPr="007679ED" w:rsidRDefault="003E12DD" w:rsidP="00485C1A">
      <w:pPr>
        <w:pStyle w:val="BodyText"/>
        <w:tabs>
          <w:tab w:val="left" w:pos="2268"/>
        </w:tabs>
        <w:rPr>
          <w:noProof w:val="0"/>
        </w:rPr>
      </w:pPr>
      <w:r w:rsidRPr="007679ED">
        <w:rPr>
          <w:noProof w:val="0"/>
        </w:rPr>
        <w:t>Item Classification identifier</w:t>
      </w:r>
      <w:r w:rsidRPr="007679ED">
        <w:rPr>
          <w:noProof w:val="0"/>
        </w:rPr>
        <w:tab/>
      </w:r>
      <w:proofErr w:type="gramStart"/>
      <w:r w:rsidRPr="007679ED">
        <w:rPr>
          <w:noProof w:val="0"/>
        </w:rPr>
        <w:t>cac:InvoiceLine</w:t>
      </w:r>
      <w:proofErr w:type="gramEnd"/>
      <w:r w:rsidRPr="007679ED">
        <w:rPr>
          <w:noProof w:val="0"/>
        </w:rPr>
        <w:t>/cac:Item/cac:CommodityClassification/cbc:ItemClassificationCode/@listID</w:t>
      </w:r>
      <w:r w:rsidRPr="007679ED">
        <w:rPr>
          <w:noProof w:val="0"/>
        </w:rPr>
        <w:tab/>
        <w:t>UN/CEFACT code list 7143, D.16B</w:t>
      </w:r>
    </w:p>
    <w:p w14:paraId="63AF8110" w14:textId="77777777" w:rsidR="003E12DD" w:rsidRPr="007679ED" w:rsidRDefault="003E12DD" w:rsidP="003E12DD">
      <w:pPr>
        <w:pStyle w:val="Heading4"/>
      </w:pPr>
      <w:r w:rsidRPr="007679ED">
        <w:t>Peppol Identifiers</w:t>
      </w:r>
    </w:p>
    <w:p w14:paraId="5EF7233E" w14:textId="77777777" w:rsidR="003E12DD" w:rsidRPr="007679ED" w:rsidRDefault="003E12DD" w:rsidP="003E12DD">
      <w:pPr>
        <w:pStyle w:val="BodyText"/>
        <w:rPr>
          <w:noProof w:val="0"/>
        </w:rPr>
      </w:pPr>
      <w:r w:rsidRPr="007679ED">
        <w:rPr>
          <w:noProof w:val="0"/>
        </w:rPr>
        <w:t>PEPPOL has defined a PEPPOL Policy for identifiers, policy 8 that specifies how to use identifiers in both its transport infrastructure and within the documents exchanged across that infrastructure. It also introduces principles for any identifiers used in the PEPPOL environment.</w:t>
      </w:r>
    </w:p>
    <w:p w14:paraId="4A0FF8F5" w14:textId="77777777" w:rsidR="003E12DD" w:rsidRPr="007679ED" w:rsidRDefault="003E12DD" w:rsidP="003E12DD">
      <w:pPr>
        <w:pStyle w:val="Heading2"/>
      </w:pPr>
      <w:bookmarkStart w:id="94" w:name="_Toc59461721"/>
      <w:r w:rsidRPr="007679ED">
        <w:t>Aligned code lists</w:t>
      </w:r>
      <w:bookmarkEnd w:id="93"/>
      <w:bookmarkEnd w:id="94"/>
    </w:p>
    <w:p w14:paraId="61CEBD5F" w14:textId="77777777" w:rsidR="003E12DD" w:rsidRPr="007679ED" w:rsidRDefault="003E12DD" w:rsidP="003E12DD">
      <w:pPr>
        <w:pStyle w:val="BodyText"/>
        <w:rPr>
          <w:noProof w:val="0"/>
        </w:rPr>
      </w:pPr>
      <w:r w:rsidRPr="007679ED">
        <w:rPr>
          <w:noProof w:val="0"/>
        </w:rPr>
        <w:t>Aligned code list are code lists that can be restric</w:t>
      </w:r>
      <w:r>
        <w:rPr>
          <w:noProof w:val="0"/>
        </w:rPr>
        <w:t>t</w:t>
      </w:r>
      <w:r w:rsidRPr="007679ED">
        <w:rPr>
          <w:noProof w:val="0"/>
        </w:rPr>
        <w:t>ed in domain specific implementation of the PINT.</w:t>
      </w:r>
    </w:p>
    <w:p w14:paraId="5343D4B4" w14:textId="77777777" w:rsidR="003E12DD" w:rsidRPr="007679ED" w:rsidRDefault="003E12DD" w:rsidP="003E12DD">
      <w:pPr>
        <w:pStyle w:val="Heading3"/>
      </w:pPr>
      <w:bookmarkStart w:id="95" w:name="_Toc59461722"/>
      <w:r w:rsidRPr="007679ED">
        <w:t>Payment means type code</w:t>
      </w:r>
      <w:bookmarkEnd w:id="95"/>
    </w:p>
    <w:p w14:paraId="6C43EC82" w14:textId="77777777" w:rsidR="003E12DD" w:rsidRPr="007679ED" w:rsidRDefault="003E12DD" w:rsidP="003E12DD">
      <w:pPr>
        <w:pStyle w:val="BodyText"/>
        <w:rPr>
          <w:noProof w:val="0"/>
        </w:rPr>
      </w:pPr>
      <w:bookmarkStart w:id="96" w:name="_Hlk61431671"/>
      <w:r w:rsidRPr="007679ED">
        <w:rPr>
          <w:noProof w:val="0"/>
        </w:rPr>
        <w:t>Payment means type code shall be from UN/CEFACT code list 4461, with extensions. The exten</w:t>
      </w:r>
      <w:r>
        <w:rPr>
          <w:noProof w:val="0"/>
        </w:rPr>
        <w:t>d</w:t>
      </w:r>
      <w:r w:rsidRPr="007679ED">
        <w:rPr>
          <w:noProof w:val="0"/>
        </w:rPr>
        <w:t xml:space="preserve">ed part of </w:t>
      </w:r>
      <w:r>
        <w:rPr>
          <w:noProof w:val="0"/>
        </w:rPr>
        <w:t>the</w:t>
      </w:r>
      <w:r w:rsidRPr="007679ED">
        <w:rPr>
          <w:noProof w:val="0"/>
        </w:rPr>
        <w:t xml:space="preserve"> code list is not supported in EN 16931 and consequently not in the European implementation of PINT, the BIS Billing 3.0.</w:t>
      </w:r>
    </w:p>
    <w:p w14:paraId="04D51F61" w14:textId="77777777" w:rsidR="003E12DD" w:rsidRPr="007679ED" w:rsidRDefault="003E12DD" w:rsidP="00485C1A">
      <w:pPr>
        <w:pStyle w:val="BodyText"/>
        <w:tabs>
          <w:tab w:val="left" w:pos="2268"/>
        </w:tabs>
        <w:rPr>
          <w:noProof w:val="0"/>
        </w:rPr>
      </w:pPr>
      <w:r w:rsidRPr="007679ED">
        <w:rPr>
          <w:noProof w:val="0"/>
        </w:rPr>
        <w:t>Document location</w:t>
      </w:r>
      <w:r w:rsidRPr="007679ED">
        <w:rPr>
          <w:noProof w:val="0"/>
        </w:rPr>
        <w:tab/>
      </w:r>
      <w:proofErr w:type="spellStart"/>
      <w:proofErr w:type="gramStart"/>
      <w:r w:rsidRPr="007679ED">
        <w:rPr>
          <w:noProof w:val="0"/>
        </w:rPr>
        <w:t>cac:PaymentMeans</w:t>
      </w:r>
      <w:proofErr w:type="spellEnd"/>
      <w:proofErr w:type="gramEnd"/>
      <w:r w:rsidRPr="007679ED">
        <w:rPr>
          <w:noProof w:val="0"/>
        </w:rPr>
        <w:t>/</w:t>
      </w:r>
      <w:proofErr w:type="spellStart"/>
      <w:r w:rsidRPr="007679ED">
        <w:rPr>
          <w:noProof w:val="0"/>
        </w:rPr>
        <w:t>cbc:PaymentMeansCode</w:t>
      </w:r>
      <w:proofErr w:type="spellEnd"/>
    </w:p>
    <w:p w14:paraId="7F21924B" w14:textId="77777777" w:rsidR="003E12DD" w:rsidRPr="007679ED" w:rsidRDefault="003E12DD" w:rsidP="00485C1A">
      <w:pPr>
        <w:pStyle w:val="BodyText"/>
        <w:tabs>
          <w:tab w:val="left" w:pos="2268"/>
        </w:tabs>
        <w:rPr>
          <w:noProof w:val="0"/>
        </w:rPr>
      </w:pPr>
      <w:r w:rsidRPr="007679ED">
        <w:rPr>
          <w:noProof w:val="0"/>
        </w:rPr>
        <w:t>Source code</w:t>
      </w:r>
      <w:r>
        <w:rPr>
          <w:noProof w:val="0"/>
        </w:rPr>
        <w:t xml:space="preserve"> </w:t>
      </w:r>
      <w:r w:rsidRPr="007679ED">
        <w:rPr>
          <w:noProof w:val="0"/>
        </w:rPr>
        <w:t>list</w:t>
      </w:r>
      <w:r w:rsidRPr="007679ED">
        <w:rPr>
          <w:noProof w:val="0"/>
        </w:rPr>
        <w:tab/>
        <w:t>UN/CEFACT code list 4461</w:t>
      </w:r>
    </w:p>
    <w:p w14:paraId="45F64114" w14:textId="77777777" w:rsidR="003E12DD" w:rsidRPr="007679ED" w:rsidRDefault="003E12DD" w:rsidP="003E12DD">
      <w:pPr>
        <w:pStyle w:val="BodyText"/>
        <w:rPr>
          <w:noProof w:val="0"/>
        </w:rPr>
      </w:pPr>
      <w:r w:rsidRPr="007679ED">
        <w:rPr>
          <w:noProof w:val="0"/>
        </w:rPr>
        <w:t>The payment means type code list is extended in the PINT by adding codes that begin with the letter Z and followed with a number with minimum 2 digits. As example Z01</w:t>
      </w:r>
      <w:r>
        <w:rPr>
          <w:noProof w:val="0"/>
        </w:rPr>
        <w:t>.</w:t>
      </w:r>
    </w:p>
    <w:p w14:paraId="132B8398" w14:textId="77777777" w:rsidR="003E12DD" w:rsidRPr="007679ED" w:rsidRDefault="003E12DD" w:rsidP="003E12DD">
      <w:pPr>
        <w:pStyle w:val="Heading3"/>
      </w:pPr>
      <w:bookmarkStart w:id="97" w:name="_Toc59461723"/>
      <w:bookmarkEnd w:id="96"/>
      <w:r w:rsidRPr="007679ED">
        <w:t>TAX category codes</w:t>
      </w:r>
      <w:bookmarkEnd w:id="97"/>
    </w:p>
    <w:p w14:paraId="07642435" w14:textId="77777777" w:rsidR="003E12DD" w:rsidRPr="007679ED" w:rsidRDefault="003E12DD" w:rsidP="003E12DD">
      <w:pPr>
        <w:pStyle w:val="BodyText"/>
        <w:rPr>
          <w:noProof w:val="0"/>
          <w:lang w:eastAsia="is-IS"/>
        </w:rPr>
      </w:pPr>
      <w:r w:rsidRPr="007679ED">
        <w:rPr>
          <w:noProof w:val="0"/>
          <w:lang w:eastAsia="is-IS"/>
        </w:rPr>
        <w:t>Tax category codes are not shared but defined by different specializations. Consequently, there is not a shared understanding of what they mean, and their meaning can be ignored by those who are processing invoices as pint compliant.</w:t>
      </w:r>
    </w:p>
    <w:p w14:paraId="27CDAB65" w14:textId="77777777" w:rsidR="003E12DD" w:rsidRPr="007679ED" w:rsidRDefault="003E12DD" w:rsidP="003E12DD">
      <w:pPr>
        <w:pStyle w:val="BodyText"/>
        <w:rPr>
          <w:noProof w:val="0"/>
          <w:lang w:eastAsia="is-IS"/>
        </w:rPr>
      </w:pPr>
      <w:r w:rsidRPr="007679ED">
        <w:rPr>
          <w:noProof w:val="0"/>
          <w:lang w:eastAsia="is-IS"/>
        </w:rPr>
        <w:t>Further details on tax category codes may be found in the PINT guid</w:t>
      </w:r>
      <w:r>
        <w:rPr>
          <w:noProof w:val="0"/>
          <w:lang w:eastAsia="is-IS"/>
        </w:rPr>
        <w:t>e</w:t>
      </w:r>
      <w:r w:rsidRPr="007679ED">
        <w:rPr>
          <w:noProof w:val="0"/>
          <w:lang w:eastAsia="is-IS"/>
        </w:rPr>
        <w:t>line.</w:t>
      </w:r>
    </w:p>
    <w:p w14:paraId="183506A1" w14:textId="77777777" w:rsidR="003E12DD" w:rsidRPr="007679ED" w:rsidRDefault="003E12DD" w:rsidP="003E12DD">
      <w:pPr>
        <w:pStyle w:val="Heading3"/>
        <w:rPr>
          <w:lang w:eastAsia="is-IS"/>
        </w:rPr>
      </w:pPr>
      <w:bookmarkStart w:id="98" w:name="_Toc59461724"/>
      <w:r w:rsidRPr="007679ED">
        <w:rPr>
          <w:lang w:eastAsia="is-IS"/>
        </w:rPr>
        <w:t>Tax type</w:t>
      </w:r>
      <w:bookmarkEnd w:id="98"/>
    </w:p>
    <w:p w14:paraId="454C0629" w14:textId="77777777" w:rsidR="003E12DD" w:rsidRPr="007679ED" w:rsidRDefault="003E12DD" w:rsidP="003E12DD">
      <w:pPr>
        <w:rPr>
          <w:sz w:val="22"/>
          <w:lang w:eastAsia="is-IS"/>
        </w:rPr>
      </w:pPr>
      <w:r w:rsidRPr="007679ED">
        <w:rPr>
          <w:sz w:val="22"/>
          <w:lang w:eastAsia="is-IS"/>
        </w:rPr>
        <w:t>Tax types allowed in the PINT are limited to the following subset of the UNECE 5153 Duty or tax or fee type name code</w:t>
      </w:r>
      <w:r>
        <w:rPr>
          <w:sz w:val="22"/>
          <w:lang w:eastAsia="is-IS"/>
        </w:rPr>
        <w:t>s</w:t>
      </w:r>
      <w:r w:rsidRPr="007679ED">
        <w:rPr>
          <w:sz w:val="22"/>
          <w:lang w:eastAsia="is-IS"/>
        </w:rPr>
        <w:t xml:space="preserve">. Invoice domain specification may restrict the allowed tax type, but additional tax types </w:t>
      </w:r>
      <w:r>
        <w:rPr>
          <w:sz w:val="22"/>
          <w:lang w:eastAsia="is-IS"/>
        </w:rPr>
        <w:t>can</w:t>
      </w:r>
      <w:r w:rsidRPr="007679ED">
        <w:rPr>
          <w:sz w:val="22"/>
          <w:lang w:eastAsia="is-IS"/>
        </w:rPr>
        <w:t xml:space="preserve"> be allowed by adding to the PINT </w:t>
      </w:r>
      <w:r>
        <w:rPr>
          <w:sz w:val="22"/>
          <w:lang w:eastAsia="is-IS"/>
        </w:rPr>
        <w:t xml:space="preserve">code list </w:t>
      </w:r>
      <w:r w:rsidRPr="007679ED">
        <w:rPr>
          <w:sz w:val="22"/>
          <w:lang w:eastAsia="is-IS"/>
        </w:rPr>
        <w:t>subset.</w:t>
      </w:r>
    </w:p>
    <w:p w14:paraId="10952B2A" w14:textId="77777777" w:rsidR="003E12DD" w:rsidRPr="007679ED" w:rsidRDefault="003E12DD" w:rsidP="003E12DD">
      <w:pPr>
        <w:rPr>
          <w:sz w:val="22"/>
          <w:lang w:eastAsia="is-IS"/>
        </w:rPr>
      </w:pPr>
    </w:p>
    <w:p w14:paraId="45A59CAF" w14:textId="77777777" w:rsidR="003E12DD" w:rsidRPr="007679ED" w:rsidRDefault="003E12DD" w:rsidP="00485C1A">
      <w:pPr>
        <w:pStyle w:val="BodyText"/>
        <w:tabs>
          <w:tab w:val="left" w:pos="2268"/>
        </w:tabs>
        <w:rPr>
          <w:noProof w:val="0"/>
        </w:rPr>
      </w:pPr>
      <w:r w:rsidRPr="007679ED">
        <w:rPr>
          <w:noProof w:val="0"/>
        </w:rPr>
        <w:t>Source code</w:t>
      </w:r>
      <w:r>
        <w:rPr>
          <w:noProof w:val="0"/>
        </w:rPr>
        <w:t xml:space="preserve"> </w:t>
      </w:r>
      <w:r w:rsidRPr="007679ED">
        <w:rPr>
          <w:noProof w:val="0"/>
        </w:rPr>
        <w:t>list</w:t>
      </w:r>
      <w:r w:rsidRPr="007679ED">
        <w:rPr>
          <w:noProof w:val="0"/>
        </w:rPr>
        <w:tab/>
        <w:t>UN/CEFACT code list 5153</w:t>
      </w:r>
    </w:p>
    <w:p w14:paraId="7D78C8C7" w14:textId="77777777" w:rsidR="003E12DD" w:rsidRPr="007679ED" w:rsidRDefault="003E12DD" w:rsidP="003E12DD">
      <w:pPr>
        <w:rPr>
          <w:sz w:val="22"/>
          <w:lang w:eastAsia="is-IS"/>
        </w:rPr>
      </w:pPr>
    </w:p>
    <w:p w14:paraId="1DBB6704" w14:textId="77777777" w:rsidR="003E12DD" w:rsidRPr="007679ED" w:rsidRDefault="003E12DD" w:rsidP="003E12DD">
      <w:pPr>
        <w:ind w:left="709" w:hanging="709"/>
        <w:rPr>
          <w:sz w:val="22"/>
          <w:lang w:eastAsia="is-IS"/>
        </w:rPr>
      </w:pPr>
      <w:r w:rsidRPr="007679ED">
        <w:rPr>
          <w:sz w:val="22"/>
          <w:lang w:eastAsia="is-IS"/>
        </w:rPr>
        <w:lastRenderedPageBreak/>
        <w:t>VAT</w:t>
      </w:r>
      <w:r w:rsidRPr="007679ED">
        <w:rPr>
          <w:sz w:val="22"/>
          <w:lang w:eastAsia="is-IS"/>
        </w:rPr>
        <w:tab/>
        <w:t>Value added tax</w:t>
      </w:r>
    </w:p>
    <w:p w14:paraId="396BCD82" w14:textId="77777777" w:rsidR="003E12DD" w:rsidRPr="007679ED" w:rsidRDefault="003E12DD" w:rsidP="003E12DD">
      <w:pPr>
        <w:ind w:left="709"/>
        <w:rPr>
          <w:sz w:val="22"/>
          <w:lang w:eastAsia="is-IS"/>
        </w:rPr>
      </w:pPr>
      <w:r w:rsidRPr="007679ED">
        <w:rPr>
          <w:sz w:val="22"/>
          <w:lang w:eastAsia="is-IS"/>
        </w:rPr>
        <w:t>A tax on domestic or imported goods applied to the value added at each stage in the production/distribution cycle.</w:t>
      </w:r>
    </w:p>
    <w:p w14:paraId="77B7D1E2" w14:textId="77777777" w:rsidR="003E12DD" w:rsidRPr="007679ED" w:rsidRDefault="003E12DD" w:rsidP="003E12DD">
      <w:pPr>
        <w:ind w:left="709"/>
        <w:rPr>
          <w:sz w:val="22"/>
          <w:lang w:eastAsia="is-IS"/>
        </w:rPr>
      </w:pPr>
    </w:p>
    <w:p w14:paraId="61FBCD40" w14:textId="77777777" w:rsidR="003E12DD" w:rsidRPr="007679ED" w:rsidRDefault="003E12DD" w:rsidP="003E12DD">
      <w:pPr>
        <w:ind w:left="709" w:hanging="709"/>
        <w:rPr>
          <w:sz w:val="22"/>
          <w:lang w:eastAsia="is-IS"/>
        </w:rPr>
      </w:pPr>
      <w:r w:rsidRPr="007679ED">
        <w:rPr>
          <w:sz w:val="22"/>
          <w:lang w:eastAsia="is-IS"/>
        </w:rPr>
        <w:t>GST</w:t>
      </w:r>
      <w:r w:rsidRPr="007679ED">
        <w:rPr>
          <w:sz w:val="22"/>
          <w:lang w:eastAsia="is-IS"/>
        </w:rPr>
        <w:tab/>
        <w:t>Goods and services tax</w:t>
      </w:r>
      <w:r w:rsidRPr="007679ED">
        <w:rPr>
          <w:sz w:val="22"/>
          <w:lang w:eastAsia="is-IS"/>
        </w:rPr>
        <w:br/>
        <w:t>A tax on domestic or imported goods applied to the value added at each stage in the production/distribution cycle.</w:t>
      </w:r>
    </w:p>
    <w:p w14:paraId="13FDFDB9" w14:textId="77777777" w:rsidR="003E12DD" w:rsidRPr="007679ED" w:rsidRDefault="003E12DD" w:rsidP="003E12DD">
      <w:pPr>
        <w:ind w:left="709" w:hanging="709"/>
        <w:rPr>
          <w:sz w:val="22"/>
          <w:lang w:eastAsia="is-IS"/>
        </w:rPr>
      </w:pPr>
    </w:p>
    <w:p w14:paraId="11FB6426" w14:textId="77777777" w:rsidR="003E12DD" w:rsidRPr="007679ED" w:rsidRDefault="003E12DD" w:rsidP="003E12DD">
      <w:pPr>
        <w:ind w:left="709" w:hanging="709"/>
        <w:rPr>
          <w:sz w:val="22"/>
          <w:lang w:eastAsia="is-IS"/>
        </w:rPr>
      </w:pPr>
      <w:r w:rsidRPr="007679ED">
        <w:rPr>
          <w:sz w:val="22"/>
          <w:lang w:eastAsia="is-IS"/>
        </w:rPr>
        <w:t>VAT</w:t>
      </w:r>
      <w:r w:rsidRPr="007679ED">
        <w:rPr>
          <w:sz w:val="22"/>
          <w:lang w:eastAsia="is-IS"/>
        </w:rPr>
        <w:tab/>
        <w:t>A tax on domestic or imported goods applied to the value added at each stage in the production/distribution cycle.</w:t>
      </w:r>
    </w:p>
    <w:p w14:paraId="743DB349" w14:textId="77777777" w:rsidR="003E12DD" w:rsidRPr="007679ED" w:rsidRDefault="003E12DD" w:rsidP="003E12DD">
      <w:pPr>
        <w:ind w:left="709" w:hanging="709"/>
        <w:rPr>
          <w:sz w:val="22"/>
          <w:lang w:eastAsia="is-IS"/>
        </w:rPr>
      </w:pPr>
    </w:p>
    <w:p w14:paraId="7E13DB2C" w14:textId="77777777" w:rsidR="003E12DD" w:rsidRPr="007679ED" w:rsidRDefault="003E12DD" w:rsidP="003E12DD">
      <w:pPr>
        <w:ind w:left="709" w:hanging="709"/>
        <w:rPr>
          <w:sz w:val="22"/>
          <w:lang w:eastAsia="is-IS"/>
        </w:rPr>
      </w:pPr>
      <w:r w:rsidRPr="007679ED">
        <w:rPr>
          <w:sz w:val="22"/>
          <w:lang w:eastAsia="is-IS"/>
        </w:rPr>
        <w:t>LOC</w:t>
      </w:r>
      <w:r w:rsidRPr="007679ED">
        <w:rPr>
          <w:sz w:val="22"/>
          <w:lang w:eastAsia="is-IS"/>
        </w:rPr>
        <w:tab/>
        <w:t>Sales tax</w:t>
      </w:r>
      <w:r w:rsidRPr="007679ED">
        <w:rPr>
          <w:sz w:val="22"/>
          <w:lang w:eastAsia="is-IS"/>
        </w:rPr>
        <w:br/>
        <w:t>Assessment charges on sale of goods or services by city borough country or other taxing authorities below state or provincial level.</w:t>
      </w:r>
    </w:p>
    <w:p w14:paraId="5ACC174D" w14:textId="77777777" w:rsidR="003E12DD" w:rsidRPr="007679ED" w:rsidRDefault="003E12DD" w:rsidP="003E12DD">
      <w:pPr>
        <w:ind w:left="709" w:hanging="709"/>
        <w:rPr>
          <w:sz w:val="22"/>
          <w:lang w:eastAsia="is-IS"/>
        </w:rPr>
      </w:pPr>
    </w:p>
    <w:p w14:paraId="62A6C999" w14:textId="77777777" w:rsidR="003E12DD" w:rsidRPr="007679ED" w:rsidRDefault="003E12DD" w:rsidP="003E12DD">
      <w:pPr>
        <w:ind w:left="709" w:hanging="709"/>
        <w:rPr>
          <w:sz w:val="22"/>
          <w:lang w:eastAsia="is-IS"/>
        </w:rPr>
      </w:pPr>
      <w:r w:rsidRPr="007679ED">
        <w:rPr>
          <w:sz w:val="22"/>
          <w:lang w:eastAsia="is-IS"/>
        </w:rPr>
        <w:t>STT</w:t>
      </w:r>
      <w:r w:rsidRPr="007679ED">
        <w:rPr>
          <w:sz w:val="22"/>
          <w:lang w:eastAsia="is-IS"/>
        </w:rPr>
        <w:tab/>
        <w:t>State/provincial sales tax</w:t>
      </w:r>
    </w:p>
    <w:p w14:paraId="3390F09D" w14:textId="77777777" w:rsidR="003E12DD" w:rsidRPr="007679ED" w:rsidRDefault="003E12DD" w:rsidP="003E12DD">
      <w:pPr>
        <w:ind w:left="709"/>
        <w:rPr>
          <w:sz w:val="22"/>
          <w:lang w:eastAsia="is-IS"/>
        </w:rPr>
      </w:pPr>
      <w:r w:rsidRPr="007679ED">
        <w:rPr>
          <w:sz w:val="22"/>
          <w:lang w:eastAsia="is-IS"/>
        </w:rPr>
        <w:t>All applicable sale taxes by authorities at the state or level, below national level.</w:t>
      </w:r>
    </w:p>
    <w:p w14:paraId="5A6B7E71" w14:textId="77777777" w:rsidR="003E12DD" w:rsidRPr="007679ED" w:rsidRDefault="003E12DD" w:rsidP="003E12DD">
      <w:pPr>
        <w:ind w:left="709"/>
        <w:rPr>
          <w:sz w:val="22"/>
          <w:lang w:eastAsia="is-IS"/>
        </w:rPr>
      </w:pPr>
    </w:p>
    <w:p w14:paraId="68DE92DC" w14:textId="77777777" w:rsidR="003E12DD" w:rsidRPr="007679ED" w:rsidRDefault="003E12DD" w:rsidP="003E12DD">
      <w:pPr>
        <w:ind w:left="709" w:hanging="709"/>
        <w:rPr>
          <w:sz w:val="22"/>
          <w:lang w:eastAsia="is-IS"/>
        </w:rPr>
      </w:pPr>
      <w:r w:rsidRPr="007679ED">
        <w:rPr>
          <w:sz w:val="22"/>
          <w:lang w:eastAsia="is-IS"/>
        </w:rPr>
        <w:t>AAG</w:t>
      </w:r>
      <w:r w:rsidRPr="007679ED">
        <w:rPr>
          <w:sz w:val="22"/>
          <w:lang w:eastAsia="is-IS"/>
        </w:rPr>
        <w:tab/>
        <w:t>Harmonised sales tax, Canadian</w:t>
      </w:r>
    </w:p>
    <w:p w14:paraId="3DB4EBA5" w14:textId="77777777" w:rsidR="003E12DD" w:rsidRPr="007679ED" w:rsidRDefault="003E12DD" w:rsidP="003E12DD">
      <w:pPr>
        <w:ind w:left="709"/>
        <w:rPr>
          <w:sz w:val="22"/>
          <w:lang w:eastAsia="is-IS"/>
        </w:rPr>
      </w:pPr>
      <w:r w:rsidRPr="007679ED">
        <w:rPr>
          <w:sz w:val="22"/>
          <w:lang w:eastAsia="is-IS"/>
        </w:rPr>
        <w:t>A harmonized sales tax consisting of a goods and service, a Canadian provincial sales tax and, as applicable, Quebec sales tax which is recoverable.</w:t>
      </w:r>
    </w:p>
    <w:p w14:paraId="60C0FE18" w14:textId="77777777" w:rsidR="003E12DD" w:rsidRPr="007679ED" w:rsidRDefault="003E12DD" w:rsidP="003E12DD">
      <w:pPr>
        <w:ind w:left="709"/>
        <w:rPr>
          <w:sz w:val="22"/>
          <w:lang w:eastAsia="is-IS"/>
        </w:rPr>
      </w:pPr>
    </w:p>
    <w:p w14:paraId="66E0C0CC" w14:textId="77777777" w:rsidR="003E12DD" w:rsidRPr="007679ED" w:rsidRDefault="003E12DD" w:rsidP="003E12DD">
      <w:pPr>
        <w:rPr>
          <w:sz w:val="22"/>
          <w:lang w:eastAsia="is-IS"/>
        </w:rPr>
      </w:pPr>
      <w:r w:rsidRPr="007679ED">
        <w:rPr>
          <w:sz w:val="22"/>
          <w:lang w:eastAsia="is-IS"/>
        </w:rPr>
        <w:t>AAH</w:t>
      </w:r>
      <w:r w:rsidRPr="007679ED">
        <w:rPr>
          <w:sz w:val="22"/>
          <w:lang w:eastAsia="is-IS"/>
        </w:rPr>
        <w:tab/>
        <w:t>Quebec sales tax</w:t>
      </w:r>
    </w:p>
    <w:p w14:paraId="57514965" w14:textId="77777777" w:rsidR="003E12DD" w:rsidRPr="007679ED" w:rsidRDefault="003E12DD" w:rsidP="003E12DD">
      <w:pPr>
        <w:ind w:left="709"/>
        <w:rPr>
          <w:sz w:val="22"/>
          <w:lang w:eastAsia="is-IS"/>
        </w:rPr>
      </w:pPr>
      <w:r w:rsidRPr="007679ED">
        <w:rPr>
          <w:sz w:val="22"/>
          <w:lang w:eastAsia="is-IS"/>
        </w:rPr>
        <w:t>A sales tax charged within the Canadian province of Quebec which is recoverable.</w:t>
      </w:r>
    </w:p>
    <w:p w14:paraId="6479881F" w14:textId="77777777" w:rsidR="003E12DD" w:rsidRPr="007679ED" w:rsidRDefault="003E12DD" w:rsidP="003E12DD">
      <w:pPr>
        <w:ind w:left="709"/>
        <w:rPr>
          <w:sz w:val="22"/>
          <w:lang w:eastAsia="is-IS"/>
        </w:rPr>
      </w:pPr>
    </w:p>
    <w:p w14:paraId="256804B3" w14:textId="77777777" w:rsidR="003E12DD" w:rsidRPr="007679ED" w:rsidRDefault="003E12DD" w:rsidP="003E12DD">
      <w:pPr>
        <w:ind w:left="709" w:hanging="709"/>
        <w:rPr>
          <w:sz w:val="22"/>
          <w:lang w:eastAsia="is-IS"/>
        </w:rPr>
      </w:pPr>
      <w:r w:rsidRPr="007679ED">
        <w:rPr>
          <w:sz w:val="22"/>
          <w:lang w:eastAsia="is-IS"/>
        </w:rPr>
        <w:t>AAI</w:t>
      </w:r>
      <w:r w:rsidRPr="007679ED">
        <w:rPr>
          <w:sz w:val="22"/>
          <w:lang w:eastAsia="is-IS"/>
        </w:rPr>
        <w:tab/>
        <w:t>Canadian provincial sales tax</w:t>
      </w:r>
      <w:r w:rsidRPr="007679ED">
        <w:rPr>
          <w:sz w:val="22"/>
          <w:lang w:eastAsia="is-IS"/>
        </w:rPr>
        <w:br/>
        <w:t>A sales tax charged within Canadian provinces which is recoverable.</w:t>
      </w:r>
    </w:p>
    <w:p w14:paraId="22890F09" w14:textId="77777777" w:rsidR="003E12DD" w:rsidRPr="007679ED" w:rsidRDefault="003E12DD" w:rsidP="003E12DD">
      <w:pPr>
        <w:pStyle w:val="BodyText"/>
        <w:rPr>
          <w:noProof w:val="0"/>
          <w:lang w:eastAsia="is-IS"/>
        </w:rPr>
      </w:pPr>
    </w:p>
    <w:p w14:paraId="7F129519" w14:textId="77777777" w:rsidR="003E12DD" w:rsidRPr="007679ED" w:rsidRDefault="003E12DD" w:rsidP="003E12DD">
      <w:pPr>
        <w:pStyle w:val="BodyText"/>
        <w:rPr>
          <w:noProof w:val="0"/>
          <w:lang w:eastAsia="is-IS"/>
        </w:rPr>
        <w:sectPr w:rsidR="003E12DD" w:rsidRPr="007679ED" w:rsidSect="00246E10">
          <w:headerReference w:type="default" r:id="rId18"/>
          <w:footerReference w:type="default" r:id="rId19"/>
          <w:footerReference w:type="first" r:id="rId20"/>
          <w:pgSz w:w="11906" w:h="16838" w:code="9"/>
          <w:pgMar w:top="1440" w:right="1134" w:bottom="1418" w:left="1134" w:header="720" w:footer="720" w:gutter="0"/>
          <w:cols w:space="720"/>
          <w:titlePg/>
          <w:docGrid w:linePitch="360"/>
        </w:sectPr>
      </w:pPr>
    </w:p>
    <w:p w14:paraId="06EECF34" w14:textId="77777777" w:rsidR="003E12DD" w:rsidRPr="007679ED" w:rsidRDefault="003E12DD" w:rsidP="003E12DD">
      <w:pPr>
        <w:pStyle w:val="Heading3"/>
      </w:pPr>
      <w:bookmarkStart w:id="99" w:name="_Toc59461725"/>
      <w:r w:rsidRPr="007679ED">
        <w:lastRenderedPageBreak/>
        <w:t>VAT exemption reason code</w:t>
      </w:r>
      <w:bookmarkEnd w:id="99"/>
    </w:p>
    <w:p w14:paraId="128FBFC1" w14:textId="77777777" w:rsidR="003E12DD" w:rsidRPr="007679ED" w:rsidRDefault="003E12DD" w:rsidP="003E12DD">
      <w:pPr>
        <w:pStyle w:val="BodyText"/>
        <w:rPr>
          <w:noProof w:val="0"/>
          <w:lang w:eastAsia="is-IS"/>
        </w:rPr>
      </w:pPr>
      <w:r w:rsidRPr="007679ED">
        <w:rPr>
          <w:noProof w:val="0"/>
          <w:lang w:eastAsia="is-IS"/>
        </w:rPr>
        <w:t xml:space="preserve">Tax </w:t>
      </w:r>
      <w:r>
        <w:rPr>
          <w:noProof w:val="0"/>
          <w:lang w:eastAsia="is-IS"/>
        </w:rPr>
        <w:t xml:space="preserve">exemption reason </w:t>
      </w:r>
      <w:r w:rsidRPr="007679ED">
        <w:rPr>
          <w:noProof w:val="0"/>
          <w:lang w:eastAsia="is-IS"/>
        </w:rPr>
        <w:t>code can be any and is not shared.</w:t>
      </w:r>
    </w:p>
    <w:p w14:paraId="2FBC1BFE" w14:textId="77777777" w:rsidR="003E12DD" w:rsidRPr="007679ED" w:rsidRDefault="003E12DD" w:rsidP="003E12DD">
      <w:pPr>
        <w:pStyle w:val="Heading3"/>
      </w:pPr>
      <w:bookmarkStart w:id="100" w:name="_Toc59461726"/>
      <w:r w:rsidRPr="007679ED">
        <w:t>Value added tax point date code</w:t>
      </w:r>
      <w:bookmarkEnd w:id="100"/>
    </w:p>
    <w:p w14:paraId="5E8AA0AF" w14:textId="77777777" w:rsidR="003E12DD" w:rsidRDefault="003E12DD" w:rsidP="003E12DD">
      <w:pPr>
        <w:pStyle w:val="BodyText"/>
        <w:rPr>
          <w:noProof w:val="0"/>
          <w:lang w:eastAsia="is-IS"/>
        </w:rPr>
      </w:pPr>
      <w:r>
        <w:rPr>
          <w:noProof w:val="0"/>
          <w:lang w:eastAsia="is-IS"/>
        </w:rPr>
        <w:t xml:space="preserve">Value added tax point date code </w:t>
      </w:r>
      <w:r w:rsidRPr="007679ED">
        <w:rPr>
          <w:noProof w:val="0"/>
          <w:lang w:eastAsia="is-IS"/>
        </w:rPr>
        <w:t>can be any and is not shared.</w:t>
      </w:r>
    </w:p>
    <w:p w14:paraId="26643846" w14:textId="4F9FB828" w:rsidR="00784E18" w:rsidRPr="00887AF8" w:rsidRDefault="006955FC" w:rsidP="00E50068">
      <w:pPr>
        <w:pStyle w:val="Heading1"/>
      </w:pPr>
      <w:bookmarkStart w:id="101" w:name="_Toc59461727"/>
      <w:r w:rsidRPr="00A762AC">
        <w:t>Interoperability</w:t>
      </w:r>
      <w:bookmarkEnd w:id="81"/>
      <w:bookmarkEnd w:id="101"/>
    </w:p>
    <w:p w14:paraId="6E8AD738" w14:textId="7E621937" w:rsidR="006955FC" w:rsidRPr="007679ED" w:rsidRDefault="006955FC" w:rsidP="008F1529">
      <w:pPr>
        <w:pStyle w:val="BodyText"/>
        <w:rPr>
          <w:noProof w:val="0"/>
        </w:rPr>
      </w:pPr>
      <w:r w:rsidRPr="007679ED">
        <w:rPr>
          <w:noProof w:val="0"/>
        </w:rPr>
        <w:t xml:space="preserve">The </w:t>
      </w:r>
      <w:r w:rsidR="00BA5EC7" w:rsidRPr="007679ED">
        <w:rPr>
          <w:noProof w:val="0"/>
        </w:rPr>
        <w:t xml:space="preserve">premises for global </w:t>
      </w:r>
      <w:r w:rsidRPr="007679ED">
        <w:rPr>
          <w:noProof w:val="0"/>
        </w:rPr>
        <w:t xml:space="preserve">interoperability </w:t>
      </w:r>
      <w:r w:rsidR="00BA5EC7" w:rsidRPr="007679ED">
        <w:rPr>
          <w:noProof w:val="0"/>
        </w:rPr>
        <w:t>are</w:t>
      </w:r>
      <w:r w:rsidRPr="007679ED">
        <w:rPr>
          <w:noProof w:val="0"/>
        </w:rPr>
        <w:t>:</w:t>
      </w:r>
    </w:p>
    <w:p w14:paraId="1CBA5849" w14:textId="30481635" w:rsidR="006955FC" w:rsidRPr="007679ED" w:rsidRDefault="006955FC" w:rsidP="00E31F8C">
      <w:pPr>
        <w:pStyle w:val="BodyText"/>
        <w:numPr>
          <w:ilvl w:val="0"/>
          <w:numId w:val="33"/>
        </w:numPr>
        <w:rPr>
          <w:noProof w:val="0"/>
        </w:rPr>
      </w:pPr>
      <w:r w:rsidRPr="007679ED">
        <w:rPr>
          <w:noProof w:val="0"/>
        </w:rPr>
        <w:t xml:space="preserve">A receiving party that can receive and process a document that is based on a given specification can also receive and process any document that </w:t>
      </w:r>
      <w:r w:rsidR="00885ACF" w:rsidRPr="007679ED">
        <w:rPr>
          <w:noProof w:val="0"/>
        </w:rPr>
        <w:t xml:space="preserve">is </w:t>
      </w:r>
      <w:r w:rsidR="00BA5EC7" w:rsidRPr="007679ED">
        <w:rPr>
          <w:noProof w:val="0"/>
        </w:rPr>
        <w:t xml:space="preserve">based on </w:t>
      </w:r>
      <w:r w:rsidRPr="007679ED">
        <w:rPr>
          <w:noProof w:val="0"/>
        </w:rPr>
        <w:t>a restricted version of that specification.</w:t>
      </w:r>
    </w:p>
    <w:p w14:paraId="4E3AABC9" w14:textId="368D7CD4" w:rsidR="002C335B" w:rsidRPr="007679ED" w:rsidRDefault="00E31F8C" w:rsidP="008F1529">
      <w:pPr>
        <w:pStyle w:val="BodyText"/>
        <w:numPr>
          <w:ilvl w:val="0"/>
          <w:numId w:val="33"/>
        </w:numPr>
        <w:rPr>
          <w:noProof w:val="0"/>
        </w:rPr>
      </w:pPr>
      <w:r w:rsidRPr="007679ED">
        <w:rPr>
          <w:noProof w:val="0"/>
        </w:rPr>
        <w:t xml:space="preserve">A sending party needs to comply to legal </w:t>
      </w:r>
      <w:r w:rsidR="00DC262A" w:rsidRPr="007679ED">
        <w:rPr>
          <w:noProof w:val="0"/>
        </w:rPr>
        <w:t>requirement</w:t>
      </w:r>
      <w:r w:rsidR="00F62E98">
        <w:rPr>
          <w:noProof w:val="0"/>
        </w:rPr>
        <w:t>s</w:t>
      </w:r>
      <w:r w:rsidR="00DC262A" w:rsidRPr="007679ED">
        <w:rPr>
          <w:noProof w:val="0"/>
        </w:rPr>
        <w:t xml:space="preserve"> of the country where </w:t>
      </w:r>
      <w:r w:rsidR="002C1FD5" w:rsidRPr="007679ED">
        <w:rPr>
          <w:noProof w:val="0"/>
        </w:rPr>
        <w:t>they are</w:t>
      </w:r>
      <w:r w:rsidR="00DC262A" w:rsidRPr="007679ED">
        <w:rPr>
          <w:noProof w:val="0"/>
        </w:rPr>
        <w:t xml:space="preserve"> registered.</w:t>
      </w:r>
    </w:p>
    <w:p w14:paraId="529D9095" w14:textId="2EE97BAF" w:rsidR="00137F31" w:rsidRPr="007679ED" w:rsidRDefault="00137F31" w:rsidP="008F1529">
      <w:pPr>
        <w:pStyle w:val="BodyText"/>
        <w:numPr>
          <w:ilvl w:val="0"/>
          <w:numId w:val="33"/>
        </w:numPr>
        <w:rPr>
          <w:noProof w:val="0"/>
        </w:rPr>
      </w:pPr>
      <w:r w:rsidRPr="007679ED">
        <w:rPr>
          <w:noProof w:val="0"/>
        </w:rPr>
        <w:t>A sending party who operates in a legal or sectoral domain can, by using any specification that enforces the rules of that domain while being compliant to the Peppol International invoicing model, send an invoice based on that specification to any receiver who can receive the Peppol International Invoicing model.</w:t>
      </w:r>
    </w:p>
    <w:p w14:paraId="07BFCDCE" w14:textId="2704C056" w:rsidR="00137F31" w:rsidRPr="007679ED" w:rsidRDefault="00137F31" w:rsidP="008F1529">
      <w:pPr>
        <w:pStyle w:val="BodyText"/>
        <w:rPr>
          <w:noProof w:val="0"/>
        </w:rPr>
      </w:pPr>
      <w:r w:rsidRPr="007679ED">
        <w:rPr>
          <w:noProof w:val="0"/>
        </w:rPr>
        <w:t xml:space="preserve">When validating the outgoing message, the sender uses the validation artefacts that are relevant for the specification that </w:t>
      </w:r>
      <w:r w:rsidR="00F158A2" w:rsidRPr="007679ED">
        <w:rPr>
          <w:noProof w:val="0"/>
        </w:rPr>
        <w:t>they are</w:t>
      </w:r>
      <w:r w:rsidRPr="007679ED">
        <w:rPr>
          <w:noProof w:val="0"/>
        </w:rPr>
        <w:t xml:space="preserve"> using. When receiving the incoming </w:t>
      </w:r>
      <w:r w:rsidR="0028761A" w:rsidRPr="007679ED">
        <w:rPr>
          <w:noProof w:val="0"/>
        </w:rPr>
        <w:t>message,</w:t>
      </w:r>
      <w:r w:rsidRPr="007679ED">
        <w:rPr>
          <w:noProof w:val="0"/>
        </w:rPr>
        <w:t xml:space="preserve"> the receiver </w:t>
      </w:r>
      <w:r w:rsidR="00DC262A" w:rsidRPr="007679ED">
        <w:rPr>
          <w:noProof w:val="0"/>
        </w:rPr>
        <w:t xml:space="preserve">bases </w:t>
      </w:r>
      <w:r w:rsidR="000079FF" w:rsidRPr="007679ED">
        <w:rPr>
          <w:noProof w:val="0"/>
        </w:rPr>
        <w:t>their</w:t>
      </w:r>
      <w:r w:rsidR="00DC262A" w:rsidRPr="007679ED">
        <w:rPr>
          <w:noProof w:val="0"/>
        </w:rPr>
        <w:t xml:space="preserve"> validation on the </w:t>
      </w:r>
      <w:r w:rsidR="00AD52AA" w:rsidRPr="007679ED">
        <w:rPr>
          <w:noProof w:val="0"/>
        </w:rPr>
        <w:t>specification identifier</w:t>
      </w:r>
      <w:r w:rsidR="00DC262A" w:rsidRPr="007679ED">
        <w:rPr>
          <w:noProof w:val="0"/>
        </w:rPr>
        <w:t xml:space="preserve"> in the message</w:t>
      </w:r>
      <w:r w:rsidR="00AD52AA" w:rsidRPr="007679ED">
        <w:rPr>
          <w:noProof w:val="0"/>
        </w:rPr>
        <w:t xml:space="preserve">. If </w:t>
      </w:r>
      <w:r w:rsidR="00E226F9" w:rsidRPr="007679ED">
        <w:rPr>
          <w:noProof w:val="0"/>
        </w:rPr>
        <w:t xml:space="preserve">they </w:t>
      </w:r>
      <w:r w:rsidR="00AD52AA" w:rsidRPr="007679ED">
        <w:rPr>
          <w:noProof w:val="0"/>
        </w:rPr>
        <w:t xml:space="preserve">cannot validate using the complete specification identifier because the messages </w:t>
      </w:r>
      <w:r w:rsidR="005674D0" w:rsidRPr="007679ED">
        <w:rPr>
          <w:noProof w:val="0"/>
        </w:rPr>
        <w:t>come</w:t>
      </w:r>
      <w:r w:rsidR="00AD52AA" w:rsidRPr="007679ED">
        <w:rPr>
          <w:noProof w:val="0"/>
        </w:rPr>
        <w:t xml:space="preserve"> from a different jurisdiction or sector, the receiver must validate using the </w:t>
      </w:r>
      <w:r w:rsidR="00DC262A" w:rsidRPr="007679ED">
        <w:rPr>
          <w:noProof w:val="0"/>
        </w:rPr>
        <w:t>next level up</w:t>
      </w:r>
      <w:r w:rsidR="00AD52AA" w:rsidRPr="007679ED">
        <w:rPr>
          <w:noProof w:val="0"/>
        </w:rPr>
        <w:t>, ending up using only with</w:t>
      </w:r>
      <w:r w:rsidRPr="007679ED">
        <w:rPr>
          <w:noProof w:val="0"/>
        </w:rPr>
        <w:t xml:space="preserve"> the rules defined in the international model.</w:t>
      </w:r>
    </w:p>
    <w:p w14:paraId="07189309" w14:textId="03B49919" w:rsidR="00554412" w:rsidRPr="007679ED" w:rsidRDefault="00554412" w:rsidP="00554412">
      <w:pPr>
        <w:pStyle w:val="Heading2"/>
      </w:pPr>
      <w:bookmarkStart w:id="102" w:name="_Toc46835018"/>
      <w:bookmarkStart w:id="103" w:name="_Toc59461728"/>
      <w:r w:rsidRPr="007679ED">
        <w:t>Sending an invoice</w:t>
      </w:r>
      <w:bookmarkEnd w:id="102"/>
      <w:bookmarkEnd w:id="103"/>
    </w:p>
    <w:p w14:paraId="6E8D63DE" w14:textId="52DCE465" w:rsidR="00874312" w:rsidRPr="007679ED" w:rsidRDefault="00554412" w:rsidP="00554412">
      <w:pPr>
        <w:pStyle w:val="BodyText"/>
        <w:rPr>
          <w:noProof w:val="0"/>
        </w:rPr>
      </w:pPr>
      <w:r w:rsidRPr="007679ED">
        <w:rPr>
          <w:noProof w:val="0"/>
        </w:rPr>
        <w:t>A sender who is sending a PINT compliant invoice will prepare that invoice according to the invoice specification that complies with legal requir</w:t>
      </w:r>
      <w:r w:rsidR="00B55633">
        <w:rPr>
          <w:noProof w:val="0"/>
        </w:rPr>
        <w:t>e</w:t>
      </w:r>
      <w:r w:rsidRPr="007679ED">
        <w:rPr>
          <w:noProof w:val="0"/>
        </w:rPr>
        <w:t xml:space="preserve">ments and conventions in </w:t>
      </w:r>
      <w:r w:rsidR="000079FF" w:rsidRPr="007679ED">
        <w:rPr>
          <w:noProof w:val="0"/>
        </w:rPr>
        <w:t>their</w:t>
      </w:r>
      <w:r w:rsidRPr="007679ED">
        <w:rPr>
          <w:noProof w:val="0"/>
        </w:rPr>
        <w:t xml:space="preserve"> invoicing domain.</w:t>
      </w:r>
      <w:r w:rsidR="004E74A0" w:rsidRPr="007679ED">
        <w:rPr>
          <w:noProof w:val="0"/>
        </w:rPr>
        <w:t xml:space="preserve"> By doing so that sender will follow the specification of the shared content in the PINT as well as the specialized specifications for the aligned content of the PINT as defined in </w:t>
      </w:r>
      <w:r w:rsidR="000079FF" w:rsidRPr="007679ED">
        <w:rPr>
          <w:noProof w:val="0"/>
        </w:rPr>
        <w:t>their</w:t>
      </w:r>
      <w:r w:rsidR="004E74A0" w:rsidRPr="007679ED">
        <w:rPr>
          <w:noProof w:val="0"/>
        </w:rPr>
        <w:t xml:space="preserve"> invo</w:t>
      </w:r>
      <w:r w:rsidR="00B55633">
        <w:rPr>
          <w:noProof w:val="0"/>
        </w:rPr>
        <w:t>i</w:t>
      </w:r>
      <w:r w:rsidR="004E74A0" w:rsidRPr="007679ED">
        <w:rPr>
          <w:noProof w:val="0"/>
        </w:rPr>
        <w:t>cing domain. That sender may also apply some distinct content as relevant.</w:t>
      </w:r>
    </w:p>
    <w:p w14:paraId="2590B1BC" w14:textId="5D6D57A7" w:rsidR="00874312" w:rsidRPr="007679ED" w:rsidRDefault="00874312" w:rsidP="00554412">
      <w:pPr>
        <w:pStyle w:val="BodyText"/>
        <w:rPr>
          <w:noProof w:val="0"/>
        </w:rPr>
      </w:pPr>
      <w:r w:rsidRPr="007679ED">
        <w:rPr>
          <w:noProof w:val="0"/>
        </w:rPr>
        <w:t>The invoice content shall identify specifically what specification and validations were used the preparing the invoice by providing the relevant customization identifier.</w:t>
      </w:r>
    </w:p>
    <w:p w14:paraId="42602B46" w14:textId="66E66F1A" w:rsidR="004E74A0" w:rsidRPr="007679ED" w:rsidRDefault="004E74A0" w:rsidP="00554412">
      <w:pPr>
        <w:pStyle w:val="BodyText"/>
        <w:rPr>
          <w:noProof w:val="0"/>
        </w:rPr>
      </w:pPr>
      <w:r w:rsidRPr="007679ED">
        <w:rPr>
          <w:noProof w:val="0"/>
        </w:rPr>
        <w:t>When sending the sender shall validate with the invoice domain specific validation artefacts and only send if the invoice passes all validation rules.</w:t>
      </w:r>
    </w:p>
    <w:p w14:paraId="6228DEEE" w14:textId="18EE4D02" w:rsidR="004E74A0" w:rsidRPr="007679ED" w:rsidRDefault="004E74A0" w:rsidP="00554412">
      <w:pPr>
        <w:pStyle w:val="BodyText"/>
        <w:rPr>
          <w:noProof w:val="0"/>
        </w:rPr>
      </w:pPr>
      <w:r w:rsidRPr="007679ED">
        <w:rPr>
          <w:noProof w:val="0"/>
        </w:rPr>
        <w:t xml:space="preserve">The sender may send this invoice to receivers who are either within </w:t>
      </w:r>
      <w:r w:rsidR="000079FF" w:rsidRPr="007679ED">
        <w:rPr>
          <w:noProof w:val="0"/>
        </w:rPr>
        <w:t>their</w:t>
      </w:r>
      <w:r w:rsidRPr="007679ED">
        <w:rPr>
          <w:noProof w:val="0"/>
        </w:rPr>
        <w:t xml:space="preserve"> invoice domain or are in </w:t>
      </w:r>
      <w:r w:rsidR="00B55633">
        <w:rPr>
          <w:noProof w:val="0"/>
        </w:rPr>
        <w:t>an</w:t>
      </w:r>
      <w:r w:rsidRPr="007679ED">
        <w:rPr>
          <w:noProof w:val="0"/>
        </w:rPr>
        <w:t xml:space="preserve">other invoice domain. </w:t>
      </w:r>
      <w:r w:rsidR="007B0F59" w:rsidRPr="007679ED">
        <w:rPr>
          <w:noProof w:val="0"/>
        </w:rPr>
        <w:t>Consequently,</w:t>
      </w:r>
      <w:r w:rsidRPr="007679ED">
        <w:rPr>
          <w:noProof w:val="0"/>
        </w:rPr>
        <w:t xml:space="preserve"> the sender does not need to know the invoice domain of the receiver.</w:t>
      </w:r>
    </w:p>
    <w:p w14:paraId="243C8B5F" w14:textId="4D3481CD" w:rsidR="00C9206B" w:rsidRPr="007679ED" w:rsidRDefault="00C9206B" w:rsidP="00554412">
      <w:pPr>
        <w:pStyle w:val="BodyText"/>
        <w:rPr>
          <w:noProof w:val="0"/>
        </w:rPr>
      </w:pPr>
      <w:r w:rsidRPr="007679ED">
        <w:rPr>
          <w:noProof w:val="0"/>
        </w:rPr>
        <w:t>The sender</w:t>
      </w:r>
      <w:r w:rsidR="00B55633">
        <w:rPr>
          <w:noProof w:val="0"/>
        </w:rPr>
        <w:t>’</w:t>
      </w:r>
      <w:r w:rsidRPr="007679ED">
        <w:rPr>
          <w:noProof w:val="0"/>
        </w:rPr>
        <w:t>s expectations towards the receiver are the following:</w:t>
      </w:r>
    </w:p>
    <w:p w14:paraId="518F3815" w14:textId="595A0372" w:rsidR="00C9206B" w:rsidRPr="007679ED" w:rsidRDefault="00C9206B" w:rsidP="00554412">
      <w:pPr>
        <w:pStyle w:val="BodyText"/>
        <w:rPr>
          <w:noProof w:val="0"/>
        </w:rPr>
      </w:pPr>
      <w:r w:rsidRPr="007679ED">
        <w:rPr>
          <w:noProof w:val="0"/>
        </w:rPr>
        <w:t>If the sender is aware (</w:t>
      </w:r>
      <w:r w:rsidR="007B0F59" w:rsidRPr="007679ED">
        <w:rPr>
          <w:noProof w:val="0"/>
        </w:rPr>
        <w:t>e.g.,</w:t>
      </w:r>
      <w:r w:rsidRPr="007679ED">
        <w:rPr>
          <w:noProof w:val="0"/>
        </w:rPr>
        <w:t xml:space="preserve"> through the lookup of </w:t>
      </w:r>
      <w:r w:rsidR="000079FF" w:rsidRPr="007679ED">
        <w:rPr>
          <w:noProof w:val="0"/>
        </w:rPr>
        <w:t>their</w:t>
      </w:r>
      <w:r w:rsidRPr="007679ED">
        <w:rPr>
          <w:noProof w:val="0"/>
        </w:rPr>
        <w:t xml:space="preserve"> receiving capabilities) that the receiver is capable of processing according to the invoice domain specific specification that the invoice follows </w:t>
      </w:r>
      <w:r w:rsidR="002B0539" w:rsidRPr="007679ED">
        <w:rPr>
          <w:noProof w:val="0"/>
        </w:rPr>
        <w:t xml:space="preserve">they </w:t>
      </w:r>
      <w:r w:rsidRPr="007679ED">
        <w:rPr>
          <w:noProof w:val="0"/>
        </w:rPr>
        <w:t>can expect the receiver to process the invoice in full as specified.</w:t>
      </w:r>
    </w:p>
    <w:p w14:paraId="2E20129A" w14:textId="5222CD2A" w:rsidR="00C9206B" w:rsidRPr="007679ED" w:rsidRDefault="00C9206B" w:rsidP="00554412">
      <w:pPr>
        <w:pStyle w:val="BodyText"/>
        <w:rPr>
          <w:noProof w:val="0"/>
        </w:rPr>
      </w:pPr>
      <w:r w:rsidRPr="007679ED">
        <w:rPr>
          <w:noProof w:val="0"/>
        </w:rPr>
        <w:t>If the sender is aware that the receiver is not capable of processing according to the e</w:t>
      </w:r>
      <w:r w:rsidR="00750DBF">
        <w:rPr>
          <w:noProof w:val="0"/>
        </w:rPr>
        <w:t>I</w:t>
      </w:r>
      <w:r w:rsidRPr="007679ED">
        <w:rPr>
          <w:noProof w:val="0"/>
        </w:rPr>
        <w:t>nvoice domain specif</w:t>
      </w:r>
      <w:r w:rsidR="00B55633">
        <w:rPr>
          <w:noProof w:val="0"/>
        </w:rPr>
        <w:t>i</w:t>
      </w:r>
      <w:r w:rsidRPr="007679ED">
        <w:rPr>
          <w:noProof w:val="0"/>
        </w:rPr>
        <w:t xml:space="preserve">c specification that the invoice </w:t>
      </w:r>
      <w:r w:rsidR="007B0F59" w:rsidRPr="007679ED">
        <w:rPr>
          <w:noProof w:val="0"/>
        </w:rPr>
        <w:t>follows or</w:t>
      </w:r>
      <w:r w:rsidRPr="007679ED">
        <w:rPr>
          <w:noProof w:val="0"/>
        </w:rPr>
        <w:t xml:space="preserve"> is not aware of what the receiver</w:t>
      </w:r>
      <w:r w:rsidR="00F45053">
        <w:rPr>
          <w:noProof w:val="0"/>
        </w:rPr>
        <w:t>’</w:t>
      </w:r>
      <w:r w:rsidRPr="007679ED">
        <w:rPr>
          <w:noProof w:val="0"/>
        </w:rPr>
        <w:t>s receiving capabilities are other than that the receiver is PINT compliant then the sender can expect the receiver to proces</w:t>
      </w:r>
      <w:r w:rsidR="00B55633">
        <w:rPr>
          <w:noProof w:val="0"/>
        </w:rPr>
        <w:t>s</w:t>
      </w:r>
      <w:r w:rsidRPr="007679ED">
        <w:rPr>
          <w:noProof w:val="0"/>
        </w:rPr>
        <w:t xml:space="preserve"> as follows.</w:t>
      </w:r>
    </w:p>
    <w:p w14:paraId="3D2711B3" w14:textId="1493BE61" w:rsidR="00C9206B" w:rsidRPr="007679ED" w:rsidRDefault="00C9206B" w:rsidP="00C9206B">
      <w:pPr>
        <w:pStyle w:val="BodyText"/>
        <w:numPr>
          <w:ilvl w:val="0"/>
          <w:numId w:val="30"/>
        </w:numPr>
        <w:rPr>
          <w:noProof w:val="0"/>
        </w:rPr>
      </w:pPr>
      <w:r w:rsidRPr="007679ED">
        <w:rPr>
          <w:noProof w:val="0"/>
        </w:rPr>
        <w:t>Shared business term</w:t>
      </w:r>
      <w:r w:rsidR="00610DF1">
        <w:rPr>
          <w:noProof w:val="0"/>
        </w:rPr>
        <w:t>s</w:t>
      </w:r>
      <w:r w:rsidRPr="007679ED">
        <w:rPr>
          <w:noProof w:val="0"/>
        </w:rPr>
        <w:t xml:space="preserve"> </w:t>
      </w:r>
      <w:r w:rsidR="008E499D" w:rsidRPr="007679ED">
        <w:rPr>
          <w:noProof w:val="0"/>
        </w:rPr>
        <w:t>can be expected to</w:t>
      </w:r>
      <w:r w:rsidRPr="007679ED">
        <w:rPr>
          <w:noProof w:val="0"/>
        </w:rPr>
        <w:t xml:space="preserve"> be processed exactly as defined in the PINT.</w:t>
      </w:r>
    </w:p>
    <w:p w14:paraId="1EDEE46F" w14:textId="4A44AA70" w:rsidR="00C9206B" w:rsidRPr="007679ED" w:rsidRDefault="00C9206B" w:rsidP="00C9206B">
      <w:pPr>
        <w:pStyle w:val="BodyText"/>
        <w:numPr>
          <w:ilvl w:val="0"/>
          <w:numId w:val="30"/>
        </w:numPr>
        <w:rPr>
          <w:noProof w:val="0"/>
        </w:rPr>
      </w:pPr>
      <w:r w:rsidRPr="007679ED">
        <w:rPr>
          <w:noProof w:val="0"/>
        </w:rPr>
        <w:lastRenderedPageBreak/>
        <w:t xml:space="preserve">Aligned business terms </w:t>
      </w:r>
      <w:r w:rsidR="00CD040E">
        <w:rPr>
          <w:noProof w:val="0"/>
        </w:rPr>
        <w:t>can</w:t>
      </w:r>
      <w:r w:rsidR="008E499D" w:rsidRPr="007679ED">
        <w:rPr>
          <w:noProof w:val="0"/>
        </w:rPr>
        <w:t xml:space="preserve"> be expecte</w:t>
      </w:r>
      <w:r w:rsidR="00B55633">
        <w:rPr>
          <w:noProof w:val="0"/>
        </w:rPr>
        <w:t>d</w:t>
      </w:r>
      <w:r w:rsidR="008E499D" w:rsidRPr="007679ED">
        <w:rPr>
          <w:noProof w:val="0"/>
        </w:rPr>
        <w:t xml:space="preserve"> to</w:t>
      </w:r>
      <w:r w:rsidR="00CD040E">
        <w:rPr>
          <w:noProof w:val="0"/>
        </w:rPr>
        <w:t xml:space="preserve"> be</w:t>
      </w:r>
      <w:r w:rsidR="008E499D" w:rsidRPr="007679ED">
        <w:rPr>
          <w:noProof w:val="0"/>
        </w:rPr>
        <w:t xml:space="preserve"> process</w:t>
      </w:r>
      <w:r w:rsidR="00CD040E">
        <w:rPr>
          <w:noProof w:val="0"/>
        </w:rPr>
        <w:t>ed</w:t>
      </w:r>
      <w:r w:rsidR="008E499D" w:rsidRPr="007679ED">
        <w:rPr>
          <w:noProof w:val="0"/>
        </w:rPr>
        <w:t xml:space="preserve"> </w:t>
      </w:r>
      <w:r w:rsidRPr="007679ED">
        <w:rPr>
          <w:noProof w:val="0"/>
        </w:rPr>
        <w:t>only according to their generalized definitions in the PINT.</w:t>
      </w:r>
    </w:p>
    <w:p w14:paraId="67EE3915" w14:textId="37206930" w:rsidR="00C9206B" w:rsidRPr="007679ED" w:rsidRDefault="00C9206B" w:rsidP="00C9206B">
      <w:pPr>
        <w:pStyle w:val="BodyText"/>
        <w:numPr>
          <w:ilvl w:val="0"/>
          <w:numId w:val="30"/>
        </w:numPr>
        <w:rPr>
          <w:noProof w:val="0"/>
        </w:rPr>
      </w:pPr>
      <w:r w:rsidRPr="007679ED">
        <w:rPr>
          <w:noProof w:val="0"/>
        </w:rPr>
        <w:t xml:space="preserve">Distinct content </w:t>
      </w:r>
      <w:r w:rsidR="008E499D" w:rsidRPr="007679ED">
        <w:rPr>
          <w:noProof w:val="0"/>
        </w:rPr>
        <w:t>can be expected to</w:t>
      </w:r>
      <w:r w:rsidRPr="007679ED">
        <w:rPr>
          <w:noProof w:val="0"/>
        </w:rPr>
        <w:t xml:space="preserve"> be ignored.</w:t>
      </w:r>
    </w:p>
    <w:p w14:paraId="21372972" w14:textId="161A4239" w:rsidR="004E74A0" w:rsidRPr="007679ED" w:rsidRDefault="004E74A0" w:rsidP="00874312">
      <w:pPr>
        <w:pStyle w:val="Heading2"/>
      </w:pPr>
      <w:bookmarkStart w:id="104" w:name="_Toc46835019"/>
      <w:bookmarkStart w:id="105" w:name="_Toc59461729"/>
      <w:r w:rsidRPr="007679ED">
        <w:t>Receiving an invoice</w:t>
      </w:r>
      <w:bookmarkEnd w:id="104"/>
      <w:bookmarkEnd w:id="105"/>
    </w:p>
    <w:p w14:paraId="086B3125" w14:textId="7054D960" w:rsidR="00874312" w:rsidRPr="007679ED" w:rsidRDefault="00874312" w:rsidP="00874312">
      <w:pPr>
        <w:pStyle w:val="BodyText"/>
        <w:rPr>
          <w:noProof w:val="0"/>
        </w:rPr>
      </w:pPr>
      <w:r w:rsidRPr="007679ED">
        <w:rPr>
          <w:noProof w:val="0"/>
        </w:rPr>
        <w:t xml:space="preserve">When processing an incoming </w:t>
      </w:r>
      <w:r w:rsidR="007B0F59" w:rsidRPr="007679ED">
        <w:rPr>
          <w:noProof w:val="0"/>
        </w:rPr>
        <w:t>invoice,</w:t>
      </w:r>
      <w:r w:rsidRPr="007679ED">
        <w:rPr>
          <w:noProof w:val="0"/>
        </w:rPr>
        <w:t xml:space="preserve"> </w:t>
      </w:r>
      <w:r w:rsidR="008E499D" w:rsidRPr="007679ED">
        <w:rPr>
          <w:noProof w:val="0"/>
        </w:rPr>
        <w:t xml:space="preserve">the </w:t>
      </w:r>
      <w:r w:rsidRPr="007679ED">
        <w:rPr>
          <w:noProof w:val="0"/>
        </w:rPr>
        <w:t>receiver can check the customization identifier in the invoice</w:t>
      </w:r>
      <w:r w:rsidR="008E499D" w:rsidRPr="007679ED">
        <w:rPr>
          <w:noProof w:val="0"/>
        </w:rPr>
        <w:t xml:space="preserve"> and based on that continue as follows.</w:t>
      </w:r>
    </w:p>
    <w:p w14:paraId="21859EA2" w14:textId="33455441" w:rsidR="00874312" w:rsidRPr="007679ED" w:rsidRDefault="00874312" w:rsidP="00874312">
      <w:pPr>
        <w:pStyle w:val="BodyText"/>
        <w:rPr>
          <w:noProof w:val="0"/>
        </w:rPr>
      </w:pPr>
      <w:r w:rsidRPr="007679ED">
        <w:rPr>
          <w:noProof w:val="0"/>
        </w:rPr>
        <w:t>If that customization identifier is for the same invoicing domain as the receiver</w:t>
      </w:r>
      <w:r w:rsidR="002B0539" w:rsidRPr="007679ED">
        <w:rPr>
          <w:noProof w:val="0"/>
        </w:rPr>
        <w:t>’</w:t>
      </w:r>
      <w:r w:rsidRPr="007679ED">
        <w:rPr>
          <w:noProof w:val="0"/>
        </w:rPr>
        <w:t xml:space="preserve">s </w:t>
      </w:r>
      <w:r w:rsidR="002B0539" w:rsidRPr="007679ED">
        <w:rPr>
          <w:noProof w:val="0"/>
        </w:rPr>
        <w:t xml:space="preserve">they </w:t>
      </w:r>
      <w:r w:rsidRPr="007679ED">
        <w:rPr>
          <w:noProof w:val="0"/>
        </w:rPr>
        <w:t>can proceed with validating the invoice and processing as follows</w:t>
      </w:r>
    </w:p>
    <w:p w14:paraId="1BCA61A9" w14:textId="3C3F65EA" w:rsidR="00874312" w:rsidRPr="007679ED" w:rsidRDefault="00874312" w:rsidP="00874312">
      <w:pPr>
        <w:pStyle w:val="BodyText"/>
        <w:numPr>
          <w:ilvl w:val="0"/>
          <w:numId w:val="30"/>
        </w:numPr>
        <w:rPr>
          <w:noProof w:val="0"/>
        </w:rPr>
      </w:pPr>
      <w:r w:rsidRPr="007679ED">
        <w:rPr>
          <w:noProof w:val="0"/>
        </w:rPr>
        <w:t>Shared business terms shall be processed exactly as defined in the PINT.</w:t>
      </w:r>
    </w:p>
    <w:p w14:paraId="3F19E731" w14:textId="5EAC305E" w:rsidR="00874312" w:rsidRPr="007679ED" w:rsidRDefault="00874312" w:rsidP="00874312">
      <w:pPr>
        <w:pStyle w:val="BodyText"/>
        <w:numPr>
          <w:ilvl w:val="0"/>
          <w:numId w:val="30"/>
        </w:numPr>
        <w:rPr>
          <w:noProof w:val="0"/>
        </w:rPr>
      </w:pPr>
      <w:r w:rsidRPr="007679ED">
        <w:rPr>
          <w:noProof w:val="0"/>
        </w:rPr>
        <w:t>Aligned business terms shall be processed according to its specialized definitions.</w:t>
      </w:r>
    </w:p>
    <w:p w14:paraId="022D9107" w14:textId="0F3CF3BD" w:rsidR="00874312" w:rsidRPr="007679ED" w:rsidRDefault="00874312" w:rsidP="00874312">
      <w:pPr>
        <w:pStyle w:val="BodyText"/>
        <w:numPr>
          <w:ilvl w:val="0"/>
          <w:numId w:val="30"/>
        </w:numPr>
        <w:rPr>
          <w:noProof w:val="0"/>
        </w:rPr>
      </w:pPr>
      <w:r w:rsidRPr="007679ED">
        <w:rPr>
          <w:noProof w:val="0"/>
        </w:rPr>
        <w:t>Distinct business terms shall be processed according to its defin</w:t>
      </w:r>
      <w:r w:rsidR="00B55633">
        <w:rPr>
          <w:noProof w:val="0"/>
        </w:rPr>
        <w:t>i</w:t>
      </w:r>
      <w:r w:rsidRPr="007679ED">
        <w:rPr>
          <w:noProof w:val="0"/>
        </w:rPr>
        <w:t xml:space="preserve">tions. </w:t>
      </w:r>
    </w:p>
    <w:p w14:paraId="5B052504" w14:textId="69954FCF" w:rsidR="00874312" w:rsidRPr="007679ED" w:rsidRDefault="00874312" w:rsidP="00874312">
      <w:pPr>
        <w:pStyle w:val="BodyText"/>
        <w:rPr>
          <w:noProof w:val="0"/>
        </w:rPr>
      </w:pPr>
      <w:r w:rsidRPr="007679ED">
        <w:rPr>
          <w:noProof w:val="0"/>
        </w:rPr>
        <w:t xml:space="preserve">If the customization identifier is not the same as </w:t>
      </w:r>
      <w:r w:rsidR="00D0551E">
        <w:rPr>
          <w:noProof w:val="0"/>
        </w:rPr>
        <w:t xml:space="preserve">supported by </w:t>
      </w:r>
      <w:r w:rsidRPr="007679ED">
        <w:rPr>
          <w:noProof w:val="0"/>
        </w:rPr>
        <w:t xml:space="preserve">the </w:t>
      </w:r>
      <w:r w:rsidR="007B0F59" w:rsidRPr="007679ED">
        <w:rPr>
          <w:noProof w:val="0"/>
        </w:rPr>
        <w:t>receiver,</w:t>
      </w:r>
      <w:r w:rsidRPr="007679ED">
        <w:rPr>
          <w:noProof w:val="0"/>
        </w:rPr>
        <w:t xml:space="preserve"> </w:t>
      </w:r>
      <w:r w:rsidR="002B0539" w:rsidRPr="007679ED">
        <w:rPr>
          <w:noProof w:val="0"/>
        </w:rPr>
        <w:t xml:space="preserve">they </w:t>
      </w:r>
      <w:r w:rsidRPr="007679ED">
        <w:rPr>
          <w:noProof w:val="0"/>
        </w:rPr>
        <w:t xml:space="preserve">can proceed with validating the invoice with the shared PINT </w:t>
      </w:r>
      <w:r w:rsidR="008E499D" w:rsidRPr="007679ED">
        <w:rPr>
          <w:noProof w:val="0"/>
        </w:rPr>
        <w:t xml:space="preserve">specification </w:t>
      </w:r>
      <w:r w:rsidRPr="007679ED">
        <w:rPr>
          <w:noProof w:val="0"/>
        </w:rPr>
        <w:t>only and process it as follows.</w:t>
      </w:r>
    </w:p>
    <w:p w14:paraId="6372BDCE" w14:textId="3DEC3AEB" w:rsidR="00874312" w:rsidRPr="007679ED" w:rsidRDefault="00874312" w:rsidP="00874312">
      <w:pPr>
        <w:pStyle w:val="BodyText"/>
        <w:numPr>
          <w:ilvl w:val="0"/>
          <w:numId w:val="30"/>
        </w:numPr>
        <w:rPr>
          <w:noProof w:val="0"/>
        </w:rPr>
      </w:pPr>
      <w:r w:rsidRPr="007679ED">
        <w:rPr>
          <w:noProof w:val="0"/>
        </w:rPr>
        <w:t>Shared business term shall be processed exactly as defined in the PINT.</w:t>
      </w:r>
    </w:p>
    <w:p w14:paraId="791BA0D2" w14:textId="3181935B" w:rsidR="00874312" w:rsidRPr="007679ED" w:rsidRDefault="00874312" w:rsidP="00874312">
      <w:pPr>
        <w:pStyle w:val="BodyText"/>
        <w:numPr>
          <w:ilvl w:val="0"/>
          <w:numId w:val="30"/>
        </w:numPr>
        <w:rPr>
          <w:noProof w:val="0"/>
        </w:rPr>
      </w:pPr>
      <w:r w:rsidRPr="007679ED">
        <w:rPr>
          <w:noProof w:val="0"/>
        </w:rPr>
        <w:t xml:space="preserve">Aligned business terms </w:t>
      </w:r>
      <w:r w:rsidR="008E499D" w:rsidRPr="007679ED">
        <w:rPr>
          <w:noProof w:val="0"/>
        </w:rPr>
        <w:t>may</w:t>
      </w:r>
      <w:r w:rsidRPr="007679ED">
        <w:rPr>
          <w:noProof w:val="0"/>
        </w:rPr>
        <w:t xml:space="preserve"> be processed according to their generalized definitions in the PINT.</w:t>
      </w:r>
    </w:p>
    <w:p w14:paraId="214A64AA" w14:textId="4B262173" w:rsidR="00874312" w:rsidRPr="007679ED" w:rsidRDefault="00874312" w:rsidP="00874312">
      <w:pPr>
        <w:pStyle w:val="BodyText"/>
        <w:numPr>
          <w:ilvl w:val="0"/>
          <w:numId w:val="30"/>
        </w:numPr>
        <w:rPr>
          <w:noProof w:val="0"/>
        </w:rPr>
      </w:pPr>
      <w:r w:rsidRPr="007679ED">
        <w:rPr>
          <w:noProof w:val="0"/>
        </w:rPr>
        <w:t xml:space="preserve">Distinct content </w:t>
      </w:r>
      <w:r w:rsidR="008E499D" w:rsidRPr="007679ED">
        <w:rPr>
          <w:noProof w:val="0"/>
        </w:rPr>
        <w:t>may</w:t>
      </w:r>
      <w:r w:rsidRPr="007679ED">
        <w:rPr>
          <w:noProof w:val="0"/>
        </w:rPr>
        <w:t xml:space="preserve"> be ignored.</w:t>
      </w:r>
    </w:p>
    <w:p w14:paraId="0D9618C0" w14:textId="6E0643A2" w:rsidR="007373B5" w:rsidRPr="007679ED" w:rsidRDefault="007F4BCB" w:rsidP="007373B5">
      <w:pPr>
        <w:pStyle w:val="Heading2"/>
      </w:pPr>
      <w:bookmarkStart w:id="106" w:name="_Toc46835020"/>
      <w:bookmarkStart w:id="107" w:name="_Toc59461730"/>
      <w:r w:rsidRPr="007679ED">
        <w:t>Peppol network interoperability</w:t>
      </w:r>
      <w:bookmarkEnd w:id="106"/>
      <w:bookmarkEnd w:id="107"/>
    </w:p>
    <w:p w14:paraId="524037C8" w14:textId="126AF85C" w:rsidR="007373B5" w:rsidRPr="007679ED" w:rsidRDefault="007373B5" w:rsidP="007373B5">
      <w:pPr>
        <w:pStyle w:val="BodyText"/>
        <w:rPr>
          <w:noProof w:val="0"/>
        </w:rPr>
      </w:pPr>
      <w:r w:rsidRPr="007679ED">
        <w:rPr>
          <w:noProof w:val="0"/>
        </w:rPr>
        <w:t xml:space="preserve">The PINT </w:t>
      </w:r>
      <w:r w:rsidR="007F4BCB" w:rsidRPr="007679ED">
        <w:rPr>
          <w:noProof w:val="0"/>
        </w:rPr>
        <w:t xml:space="preserve">data </w:t>
      </w:r>
      <w:r w:rsidRPr="007679ED">
        <w:rPr>
          <w:noProof w:val="0"/>
        </w:rPr>
        <w:t xml:space="preserve">model contains a Specification identifier (ibt-024) that is mapped to the UBL syntax element </w:t>
      </w:r>
      <w:proofErr w:type="spellStart"/>
      <w:proofErr w:type="gramStart"/>
      <w:r w:rsidRPr="007679ED">
        <w:rPr>
          <w:noProof w:val="0"/>
        </w:rPr>
        <w:t>cbc:CustomizationID</w:t>
      </w:r>
      <w:proofErr w:type="spellEnd"/>
      <w:proofErr w:type="gramEnd"/>
      <w:r w:rsidRPr="007679ED">
        <w:rPr>
          <w:noProof w:val="0"/>
        </w:rPr>
        <w:t>.</w:t>
      </w:r>
    </w:p>
    <w:p w14:paraId="04A8D46E" w14:textId="21F55B85" w:rsidR="007373B5" w:rsidRPr="007679ED" w:rsidRDefault="007373B5" w:rsidP="007373B5">
      <w:pPr>
        <w:pStyle w:val="BodyText"/>
        <w:rPr>
          <w:noProof w:val="0"/>
        </w:rPr>
      </w:pPr>
      <w:r w:rsidRPr="007679ED">
        <w:rPr>
          <w:noProof w:val="0"/>
        </w:rPr>
        <w:t xml:space="preserve">This term identifies the specification that </w:t>
      </w:r>
      <w:r w:rsidR="007F4BCB" w:rsidRPr="007679ED">
        <w:rPr>
          <w:noProof w:val="0"/>
        </w:rPr>
        <w:t>a</w:t>
      </w:r>
      <w:r w:rsidR="00B55633">
        <w:rPr>
          <w:noProof w:val="0"/>
        </w:rPr>
        <w:t>n</w:t>
      </w:r>
      <w:r w:rsidRPr="007679ED">
        <w:rPr>
          <w:noProof w:val="0"/>
        </w:rPr>
        <w:t xml:space="preserve"> invoice document complies with and plays a key role in facilitating interoperability of the international invoice model.</w:t>
      </w:r>
    </w:p>
    <w:p w14:paraId="5BEA36CF" w14:textId="7A025DBA" w:rsidR="007373B5" w:rsidRPr="007679ED" w:rsidRDefault="007373B5" w:rsidP="007373B5">
      <w:pPr>
        <w:pStyle w:val="BodyText"/>
        <w:rPr>
          <w:noProof w:val="0"/>
        </w:rPr>
      </w:pPr>
      <w:r w:rsidRPr="007679ED">
        <w:rPr>
          <w:noProof w:val="0"/>
        </w:rPr>
        <w:t xml:space="preserve">The identifier </w:t>
      </w:r>
      <w:r w:rsidR="007F4BCB" w:rsidRPr="007679ED">
        <w:rPr>
          <w:noProof w:val="0"/>
        </w:rPr>
        <w:t>is hiera</w:t>
      </w:r>
      <w:r w:rsidR="00B55633">
        <w:rPr>
          <w:noProof w:val="0"/>
        </w:rPr>
        <w:t>r</w:t>
      </w:r>
      <w:r w:rsidR="007F4BCB" w:rsidRPr="007679ED">
        <w:rPr>
          <w:noProof w:val="0"/>
        </w:rPr>
        <w:t>chical from left to right so that any further restriction is identified with its own added id as follows</w:t>
      </w:r>
      <w:r w:rsidRPr="007679ED">
        <w:rPr>
          <w:noProof w:val="0"/>
        </w:rPr>
        <w:t>.</w:t>
      </w:r>
    </w:p>
    <w:p w14:paraId="43457B8A" w14:textId="44DD8875" w:rsidR="007373B5" w:rsidRPr="007679ED" w:rsidRDefault="007373B5" w:rsidP="007373B5">
      <w:pPr>
        <w:pStyle w:val="BodyText"/>
        <w:rPr>
          <w:noProof w:val="0"/>
        </w:rPr>
      </w:pPr>
      <w:r w:rsidRPr="007679ED">
        <w:rPr>
          <w:noProof w:val="0"/>
        </w:rPr>
        <w:t>pint#compliant#specialization1#compliant#specialization2</w:t>
      </w:r>
    </w:p>
    <w:p w14:paraId="5BA13CE4" w14:textId="77777777" w:rsidR="007373B5" w:rsidRPr="007679ED" w:rsidRDefault="007373B5" w:rsidP="007373B5">
      <w:pPr>
        <w:pStyle w:val="BodyText"/>
        <w:rPr>
          <w:noProof w:val="0"/>
        </w:rPr>
      </w:pPr>
      <w:r w:rsidRPr="007679ED">
        <w:rPr>
          <w:noProof w:val="0"/>
        </w:rPr>
        <w:t>Where:</w:t>
      </w:r>
    </w:p>
    <w:p w14:paraId="53A9D5E9" w14:textId="4F5E4AD0" w:rsidR="007373B5" w:rsidRPr="007679ED" w:rsidRDefault="007373B5" w:rsidP="007373B5">
      <w:pPr>
        <w:pStyle w:val="BodyText"/>
        <w:ind w:left="1985" w:hanging="1701"/>
        <w:rPr>
          <w:noProof w:val="0"/>
        </w:rPr>
      </w:pPr>
      <w:r w:rsidRPr="007679ED">
        <w:rPr>
          <w:noProof w:val="0"/>
        </w:rPr>
        <w:t>pint</w:t>
      </w:r>
      <w:r w:rsidRPr="007679ED">
        <w:rPr>
          <w:noProof w:val="0"/>
        </w:rPr>
        <w:tab/>
      </w:r>
      <w:r w:rsidR="007F4BCB" w:rsidRPr="007679ED">
        <w:rPr>
          <w:noProof w:val="0"/>
        </w:rPr>
        <w:t xml:space="preserve">is the </w:t>
      </w:r>
      <w:r w:rsidRPr="007679ED">
        <w:rPr>
          <w:noProof w:val="0"/>
        </w:rPr>
        <w:t>identifier for the international invoicing model.</w:t>
      </w:r>
    </w:p>
    <w:p w14:paraId="358038BE" w14:textId="47D2B01E" w:rsidR="007373B5" w:rsidRPr="007679ED" w:rsidRDefault="007373B5" w:rsidP="007373B5">
      <w:pPr>
        <w:pStyle w:val="BodyText"/>
        <w:ind w:left="1985" w:hanging="1701"/>
        <w:rPr>
          <w:noProof w:val="0"/>
        </w:rPr>
      </w:pPr>
      <w:r w:rsidRPr="007679ED">
        <w:rPr>
          <w:noProof w:val="0"/>
        </w:rPr>
        <w:t>#compliant#</w:t>
      </w:r>
      <w:r w:rsidRPr="007679ED">
        <w:rPr>
          <w:noProof w:val="0"/>
        </w:rPr>
        <w:tab/>
        <w:t xml:space="preserve">indicates that the </w:t>
      </w:r>
      <w:r w:rsidR="007F4BCB" w:rsidRPr="007679ED">
        <w:rPr>
          <w:noProof w:val="0"/>
        </w:rPr>
        <w:t xml:space="preserve">restricted </w:t>
      </w:r>
      <w:r w:rsidRPr="007679ED">
        <w:rPr>
          <w:noProof w:val="0"/>
        </w:rPr>
        <w:t>specialization, which identification follows is compliant to all rules specified in the underlying specification. The term both defines the relationship between the different specifications, reading from right to left, and acts as a separator between the different specifications.</w:t>
      </w:r>
    </w:p>
    <w:p w14:paraId="130D967C" w14:textId="78BB3900" w:rsidR="007373B5" w:rsidRPr="007679ED" w:rsidRDefault="007373B5" w:rsidP="007373B5">
      <w:pPr>
        <w:pStyle w:val="BodyText"/>
        <w:ind w:left="1985" w:hanging="1701"/>
        <w:rPr>
          <w:noProof w:val="0"/>
        </w:rPr>
      </w:pPr>
      <w:r w:rsidRPr="007679ED">
        <w:rPr>
          <w:noProof w:val="0"/>
        </w:rPr>
        <w:t>specialization</w:t>
      </w:r>
      <w:r w:rsidRPr="007679ED">
        <w:rPr>
          <w:noProof w:val="0"/>
        </w:rPr>
        <w:tab/>
        <w:t>identifies a specialization that has been applied</w:t>
      </w:r>
      <w:r w:rsidR="007F4BCB" w:rsidRPr="007679ED">
        <w:rPr>
          <w:noProof w:val="0"/>
        </w:rPr>
        <w:t xml:space="preserve"> as a restriction</w:t>
      </w:r>
      <w:r w:rsidRPr="007679ED">
        <w:rPr>
          <w:noProof w:val="0"/>
        </w:rPr>
        <w:t xml:space="preserve"> to the PINT. A specialization can only restrict the PINT model.</w:t>
      </w:r>
    </w:p>
    <w:p w14:paraId="0B52D523" w14:textId="77777777" w:rsidR="007373B5" w:rsidRPr="007679ED" w:rsidRDefault="007373B5" w:rsidP="007373B5">
      <w:pPr>
        <w:pStyle w:val="BodyText"/>
        <w:rPr>
          <w:noProof w:val="0"/>
        </w:rPr>
      </w:pPr>
      <w:r w:rsidRPr="007679ED">
        <w:rPr>
          <w:noProof w:val="0"/>
        </w:rPr>
        <w:t>Each identifier has at least three components separated by a colon</w:t>
      </w:r>
    </w:p>
    <w:p w14:paraId="03C75B23" w14:textId="77777777" w:rsidR="007373B5" w:rsidRPr="007679ED" w:rsidRDefault="007373B5" w:rsidP="007373B5">
      <w:pPr>
        <w:pStyle w:val="BodyText"/>
        <w:numPr>
          <w:ilvl w:val="0"/>
          <w:numId w:val="25"/>
        </w:numPr>
        <w:rPr>
          <w:noProof w:val="0"/>
        </w:rPr>
      </w:pPr>
      <w:r w:rsidRPr="007679ED">
        <w:rPr>
          <w:noProof w:val="0"/>
        </w:rPr>
        <w:t>governing entities urn to facilitate uniqueness.</w:t>
      </w:r>
    </w:p>
    <w:p w14:paraId="120002C4" w14:textId="77777777" w:rsidR="007373B5" w:rsidRPr="007679ED" w:rsidRDefault="007373B5" w:rsidP="007373B5">
      <w:pPr>
        <w:pStyle w:val="BodyText"/>
        <w:numPr>
          <w:ilvl w:val="0"/>
          <w:numId w:val="25"/>
        </w:numPr>
        <w:rPr>
          <w:noProof w:val="0"/>
        </w:rPr>
      </w:pPr>
      <w:r w:rsidRPr="007679ED">
        <w:rPr>
          <w:noProof w:val="0"/>
        </w:rPr>
        <w:t>a unique name or id for the specification</w:t>
      </w:r>
    </w:p>
    <w:p w14:paraId="2576E3C2" w14:textId="77777777" w:rsidR="007373B5" w:rsidRPr="007679ED" w:rsidRDefault="007373B5" w:rsidP="007373B5">
      <w:pPr>
        <w:pStyle w:val="BodyText"/>
        <w:numPr>
          <w:ilvl w:val="0"/>
          <w:numId w:val="25"/>
        </w:numPr>
        <w:rPr>
          <w:noProof w:val="0"/>
        </w:rPr>
      </w:pPr>
      <w:r w:rsidRPr="007679ED">
        <w:rPr>
          <w:noProof w:val="0"/>
        </w:rPr>
        <w:t>the major and minor version of the specification</w:t>
      </w:r>
    </w:p>
    <w:p w14:paraId="29815476" w14:textId="36A343A5" w:rsidR="007F4BCB" w:rsidRPr="007679ED" w:rsidRDefault="007F4BCB" w:rsidP="007F4BCB">
      <w:pPr>
        <w:pStyle w:val="BodyText"/>
        <w:rPr>
          <w:noProof w:val="0"/>
        </w:rPr>
      </w:pPr>
      <w:r w:rsidRPr="007679ED">
        <w:rPr>
          <w:noProof w:val="0"/>
        </w:rPr>
        <w:t>The PINT specification ID (</w:t>
      </w:r>
      <w:proofErr w:type="spellStart"/>
      <w:r w:rsidRPr="007679ED">
        <w:rPr>
          <w:noProof w:val="0"/>
        </w:rPr>
        <w:t>customizationID</w:t>
      </w:r>
      <w:proofErr w:type="spellEnd"/>
      <w:r w:rsidRPr="007679ED">
        <w:rPr>
          <w:noProof w:val="0"/>
        </w:rPr>
        <w:t>) is the following</w:t>
      </w:r>
    </w:p>
    <w:p w14:paraId="3DC11DD1" w14:textId="77777777" w:rsidR="007373B5" w:rsidRPr="007679ED" w:rsidRDefault="007373B5" w:rsidP="007F4BCB">
      <w:pPr>
        <w:pStyle w:val="BodyText"/>
        <w:ind w:left="851"/>
        <w:rPr>
          <w:noProof w:val="0"/>
        </w:rPr>
      </w:pPr>
      <w:proofErr w:type="gramStart"/>
      <w:r w:rsidRPr="007679ED">
        <w:rPr>
          <w:noProof w:val="0"/>
        </w:rPr>
        <w:t>urn:peppol.org</w:t>
      </w:r>
      <w:proofErr w:type="gramEnd"/>
      <w:r w:rsidRPr="007679ED">
        <w:rPr>
          <w:noProof w:val="0"/>
        </w:rPr>
        <w:t>:pint:3.0</w:t>
      </w:r>
    </w:p>
    <w:p w14:paraId="34A1A974" w14:textId="3066D7FA" w:rsidR="007373B5" w:rsidRPr="007679ED" w:rsidRDefault="007373B5" w:rsidP="007373B5">
      <w:pPr>
        <w:pStyle w:val="Heading3"/>
      </w:pPr>
      <w:bookmarkStart w:id="108" w:name="_Toc46835021"/>
      <w:bookmarkStart w:id="109" w:name="_Toc59461731"/>
      <w:r w:rsidRPr="007679ED">
        <w:lastRenderedPageBreak/>
        <w:t>Examples</w:t>
      </w:r>
      <w:bookmarkEnd w:id="108"/>
      <w:bookmarkEnd w:id="109"/>
    </w:p>
    <w:p w14:paraId="74784CC9" w14:textId="77557B70" w:rsidR="007F4BCB" w:rsidRPr="007679ED" w:rsidRDefault="007F4BCB" w:rsidP="007F4BCB">
      <w:pPr>
        <w:pStyle w:val="BodyText"/>
        <w:rPr>
          <w:noProof w:val="0"/>
        </w:rPr>
      </w:pPr>
      <w:r w:rsidRPr="007679ED">
        <w:rPr>
          <w:noProof w:val="0"/>
        </w:rPr>
        <w:t>Following are examples of the how the specification id is applied in current Peppol invoice domains</w:t>
      </w:r>
    </w:p>
    <w:p w14:paraId="38EE8867" w14:textId="77777777" w:rsidR="007373B5" w:rsidRPr="007679ED" w:rsidRDefault="007373B5" w:rsidP="007373B5">
      <w:pPr>
        <w:pStyle w:val="Heading4"/>
      </w:pPr>
      <w:r w:rsidRPr="007679ED">
        <w:t>Europe</w:t>
      </w:r>
    </w:p>
    <w:p w14:paraId="31F3B947" w14:textId="4186A77E" w:rsidR="007373B5" w:rsidRPr="007679ED" w:rsidRDefault="007373B5" w:rsidP="007373B5">
      <w:pPr>
        <w:pStyle w:val="BodyText"/>
        <w:rPr>
          <w:noProof w:val="0"/>
        </w:rPr>
      </w:pPr>
      <w:r w:rsidRPr="007679ED">
        <w:rPr>
          <w:noProof w:val="0"/>
        </w:rPr>
        <w:t xml:space="preserve">Peppol BIS Billing 3.0 is a European specialization of the International invoicing model which </w:t>
      </w:r>
      <w:r w:rsidR="007F4BCB" w:rsidRPr="007679ED">
        <w:rPr>
          <w:noProof w:val="0"/>
        </w:rPr>
        <w:t xml:space="preserve">must be </w:t>
      </w:r>
      <w:r w:rsidRPr="007679ED">
        <w:rPr>
          <w:noProof w:val="0"/>
        </w:rPr>
        <w:t xml:space="preserve">compliant to the EN 16931 standard for </w:t>
      </w:r>
      <w:proofErr w:type="spellStart"/>
      <w:r w:rsidRPr="007679ED">
        <w:rPr>
          <w:noProof w:val="0"/>
        </w:rPr>
        <w:t>eInvoicing</w:t>
      </w:r>
      <w:proofErr w:type="spellEnd"/>
      <w:r w:rsidRPr="007679ED">
        <w:rPr>
          <w:noProof w:val="0"/>
        </w:rPr>
        <w:t>. As such it is a compliant CIUS</w:t>
      </w:r>
      <w:r w:rsidR="007F4BCB" w:rsidRPr="007679ED">
        <w:rPr>
          <w:noProof w:val="0"/>
        </w:rPr>
        <w:t xml:space="preserve"> to the EN</w:t>
      </w:r>
      <w:r w:rsidRPr="007679ED">
        <w:rPr>
          <w:noProof w:val="0"/>
        </w:rPr>
        <w:t>.</w:t>
      </w:r>
    </w:p>
    <w:p w14:paraId="6E1794CF" w14:textId="7E09BE77" w:rsidR="007373B5" w:rsidRPr="007679ED" w:rsidRDefault="007F4BCB" w:rsidP="007373B5">
      <w:pPr>
        <w:pStyle w:val="BodyText"/>
        <w:rPr>
          <w:noProof w:val="0"/>
        </w:rPr>
      </w:pPr>
      <w:r w:rsidRPr="007679ED">
        <w:rPr>
          <w:noProof w:val="0"/>
        </w:rPr>
        <w:t xml:space="preserve">Current </w:t>
      </w:r>
      <w:r w:rsidR="007373B5" w:rsidRPr="007679ED">
        <w:rPr>
          <w:noProof w:val="0"/>
        </w:rPr>
        <w:t>Peppol BIS Billing 3.0 specification ID:</w:t>
      </w:r>
    </w:p>
    <w:p w14:paraId="19B4B5FF" w14:textId="77777777" w:rsidR="007373B5" w:rsidRPr="007679ED" w:rsidRDefault="007373B5" w:rsidP="007373B5">
      <w:pPr>
        <w:pStyle w:val="BodyText"/>
        <w:ind w:left="720"/>
        <w:rPr>
          <w:rFonts w:ascii="Courier New" w:hAnsi="Courier New" w:cs="Courier New"/>
          <w:noProof w:val="0"/>
          <w:sz w:val="18"/>
          <w:szCs w:val="18"/>
        </w:rPr>
      </w:pPr>
      <w:proofErr w:type="gramStart"/>
      <w:r w:rsidRPr="007679ED">
        <w:rPr>
          <w:rFonts w:ascii="Courier New" w:hAnsi="Courier New" w:cs="Courier New"/>
          <w:noProof w:val="0"/>
          <w:sz w:val="18"/>
          <w:szCs w:val="18"/>
        </w:rPr>
        <w:t>urn:fdc</w:t>
      </w:r>
      <w:proofErr w:type="gramEnd"/>
      <w:r w:rsidRPr="007679ED">
        <w:rPr>
          <w:rFonts w:ascii="Courier New" w:hAnsi="Courier New" w:cs="Courier New"/>
          <w:noProof w:val="0"/>
          <w:sz w:val="18"/>
          <w:szCs w:val="18"/>
        </w:rPr>
        <w:t>:peppol.eu:2017:poacc:billing:3.0</w:t>
      </w:r>
    </w:p>
    <w:p w14:paraId="11BD7E19" w14:textId="44F0E940" w:rsidR="007373B5" w:rsidRPr="007679ED" w:rsidRDefault="007F4BCB" w:rsidP="007373B5">
      <w:pPr>
        <w:pStyle w:val="BodyText"/>
        <w:rPr>
          <w:noProof w:val="0"/>
        </w:rPr>
      </w:pPr>
      <w:r w:rsidRPr="007679ED">
        <w:rPr>
          <w:noProof w:val="0"/>
        </w:rPr>
        <w:t>When modified to the PINT it is the following</w:t>
      </w:r>
      <w:r w:rsidR="007373B5" w:rsidRPr="007679ED">
        <w:rPr>
          <w:noProof w:val="0"/>
        </w:rPr>
        <w:t>:</w:t>
      </w:r>
    </w:p>
    <w:p w14:paraId="2D9B4838" w14:textId="349C7B41" w:rsidR="007373B5" w:rsidRPr="007679ED" w:rsidRDefault="007373B5" w:rsidP="007373B5">
      <w:pPr>
        <w:pStyle w:val="BodyText"/>
        <w:ind w:left="720"/>
        <w:rPr>
          <w:rFonts w:ascii="Courier New" w:hAnsi="Courier New" w:cs="Courier New"/>
          <w:noProof w:val="0"/>
          <w:sz w:val="18"/>
          <w:szCs w:val="18"/>
        </w:rPr>
      </w:pPr>
      <w:proofErr w:type="gramStart"/>
      <w:r w:rsidRPr="007679ED">
        <w:rPr>
          <w:rFonts w:ascii="Courier New" w:hAnsi="Courier New" w:cs="Courier New"/>
          <w:noProof w:val="0"/>
          <w:sz w:val="18"/>
          <w:szCs w:val="18"/>
        </w:rPr>
        <w:t>urn:peppol.org</w:t>
      </w:r>
      <w:proofErr w:type="gramEnd"/>
      <w:r w:rsidRPr="007679ED">
        <w:rPr>
          <w:rFonts w:ascii="Courier New" w:hAnsi="Courier New" w:cs="Courier New"/>
          <w:noProof w:val="0"/>
          <w:sz w:val="18"/>
          <w:szCs w:val="18"/>
        </w:rPr>
        <w:t>:pint:3.0#compliant#</w:t>
      </w:r>
      <w:r w:rsidR="007F4BCB" w:rsidRPr="007679ED">
        <w:rPr>
          <w:rFonts w:ascii="Courier New" w:hAnsi="Courier New" w:cs="Courier New"/>
          <w:noProof w:val="0"/>
          <w:sz w:val="18"/>
          <w:szCs w:val="18"/>
        </w:rPr>
        <w:t>en16931</w:t>
      </w:r>
      <w:r w:rsidR="002738D0" w:rsidRPr="007679ED">
        <w:rPr>
          <w:rFonts w:ascii="Courier New" w:hAnsi="Courier New" w:cs="Courier New"/>
          <w:noProof w:val="0"/>
          <w:sz w:val="18"/>
          <w:szCs w:val="18"/>
        </w:rPr>
        <w:t>-2017</w:t>
      </w:r>
      <w:r w:rsidRPr="007679ED">
        <w:rPr>
          <w:rFonts w:ascii="Courier New" w:hAnsi="Courier New" w:cs="Courier New"/>
          <w:noProof w:val="0"/>
          <w:sz w:val="18"/>
          <w:szCs w:val="18"/>
        </w:rPr>
        <w:t>:billing:3.0</w:t>
      </w:r>
    </w:p>
    <w:p w14:paraId="392E5C98" w14:textId="77777777" w:rsidR="007373B5" w:rsidRPr="007679ED" w:rsidRDefault="007373B5" w:rsidP="007373B5">
      <w:pPr>
        <w:pStyle w:val="Heading4"/>
      </w:pPr>
      <w:r w:rsidRPr="007679ED">
        <w:t>Singapore</w:t>
      </w:r>
    </w:p>
    <w:p w14:paraId="42A2FB4D" w14:textId="77777777" w:rsidR="007373B5" w:rsidRPr="007679ED" w:rsidRDefault="007373B5" w:rsidP="007373B5">
      <w:pPr>
        <w:pStyle w:val="BodyText"/>
        <w:rPr>
          <w:noProof w:val="0"/>
        </w:rPr>
      </w:pPr>
      <w:r w:rsidRPr="007679ED">
        <w:rPr>
          <w:noProof w:val="0"/>
        </w:rPr>
        <w:t xml:space="preserve">The Singapore invoice specification is a compliant specialization of the international invoicing </w:t>
      </w:r>
      <w:proofErr w:type="gramStart"/>
      <w:r w:rsidRPr="007679ED">
        <w:rPr>
          <w:noProof w:val="0"/>
        </w:rPr>
        <w:t>model</w:t>
      </w:r>
      <w:proofErr w:type="gramEnd"/>
      <w:r w:rsidRPr="007679ED">
        <w:rPr>
          <w:noProof w:val="0"/>
        </w:rPr>
        <w:t xml:space="preserve"> but it does not comply to the EN 16931 European </w:t>
      </w:r>
      <w:proofErr w:type="spellStart"/>
      <w:r w:rsidRPr="007679ED">
        <w:rPr>
          <w:noProof w:val="0"/>
        </w:rPr>
        <w:t>eInvoicing</w:t>
      </w:r>
      <w:proofErr w:type="spellEnd"/>
      <w:r w:rsidRPr="007679ED">
        <w:rPr>
          <w:noProof w:val="0"/>
        </w:rPr>
        <w:t xml:space="preserve"> standard. The relevant identifiers are as follows</w:t>
      </w:r>
    </w:p>
    <w:p w14:paraId="018F88C7" w14:textId="1D13E188" w:rsidR="007373B5" w:rsidRPr="007679ED" w:rsidRDefault="002738D0" w:rsidP="007373B5">
      <w:pPr>
        <w:pStyle w:val="BodyText"/>
        <w:rPr>
          <w:noProof w:val="0"/>
        </w:rPr>
      </w:pPr>
      <w:r w:rsidRPr="007679ED">
        <w:rPr>
          <w:noProof w:val="0"/>
        </w:rPr>
        <w:t xml:space="preserve">Current </w:t>
      </w:r>
      <w:r w:rsidR="007373B5" w:rsidRPr="007679ED">
        <w:rPr>
          <w:noProof w:val="0"/>
        </w:rPr>
        <w:t>Singapore Billing 3.0 specification ID:</w:t>
      </w:r>
    </w:p>
    <w:p w14:paraId="7A7ED890" w14:textId="5FBACE46" w:rsidR="007373B5" w:rsidRPr="007679ED" w:rsidRDefault="007373B5" w:rsidP="007373B5">
      <w:pPr>
        <w:pStyle w:val="BodyText"/>
        <w:ind w:left="720"/>
        <w:rPr>
          <w:rFonts w:ascii="Courier New" w:hAnsi="Courier New" w:cs="Courier New"/>
          <w:noProof w:val="0"/>
          <w:sz w:val="18"/>
          <w:szCs w:val="18"/>
        </w:rPr>
      </w:pPr>
      <w:proofErr w:type="gramStart"/>
      <w:r w:rsidRPr="007679ED">
        <w:rPr>
          <w:rFonts w:ascii="Courier New" w:hAnsi="Courier New" w:cs="Courier New"/>
          <w:noProof w:val="0"/>
          <w:sz w:val="18"/>
          <w:szCs w:val="18"/>
        </w:rPr>
        <w:t>urn:fdc</w:t>
      </w:r>
      <w:proofErr w:type="gramEnd"/>
      <w:r w:rsidRPr="007679ED">
        <w:rPr>
          <w:rFonts w:ascii="Courier New" w:hAnsi="Courier New" w:cs="Courier New"/>
          <w:noProof w:val="0"/>
          <w:sz w:val="18"/>
          <w:szCs w:val="18"/>
        </w:rPr>
        <w:t>:peppol.eu:2017:poacc:billing:international:sg:3</w:t>
      </w:r>
      <w:r w:rsidR="00F016FD">
        <w:rPr>
          <w:rFonts w:ascii="Courier New" w:hAnsi="Courier New" w:cs="Courier New"/>
          <w:noProof w:val="0"/>
          <w:sz w:val="18"/>
          <w:szCs w:val="18"/>
        </w:rPr>
        <w:t>.0</w:t>
      </w:r>
    </w:p>
    <w:p w14:paraId="7629AB17" w14:textId="2B8D7186" w:rsidR="007373B5" w:rsidRPr="007679ED" w:rsidRDefault="002738D0" w:rsidP="007373B5">
      <w:pPr>
        <w:pStyle w:val="BodyText"/>
        <w:rPr>
          <w:noProof w:val="0"/>
        </w:rPr>
      </w:pPr>
      <w:r w:rsidRPr="007679ED">
        <w:rPr>
          <w:noProof w:val="0"/>
        </w:rPr>
        <w:t>The PINT compliant specification ID will be</w:t>
      </w:r>
      <w:r w:rsidR="007373B5" w:rsidRPr="007679ED">
        <w:rPr>
          <w:noProof w:val="0"/>
        </w:rPr>
        <w:t>:</w:t>
      </w:r>
    </w:p>
    <w:p w14:paraId="37959707" w14:textId="1DD684B7" w:rsidR="007373B5" w:rsidRPr="007679ED" w:rsidRDefault="007373B5" w:rsidP="007373B5">
      <w:pPr>
        <w:pStyle w:val="BodyText"/>
        <w:ind w:left="720"/>
        <w:rPr>
          <w:rFonts w:ascii="Courier New" w:hAnsi="Courier New" w:cs="Courier New"/>
          <w:noProof w:val="0"/>
          <w:sz w:val="18"/>
          <w:szCs w:val="18"/>
        </w:rPr>
      </w:pPr>
      <w:proofErr w:type="gramStart"/>
      <w:r w:rsidRPr="007679ED">
        <w:rPr>
          <w:rFonts w:ascii="Courier New" w:hAnsi="Courier New" w:cs="Courier New"/>
          <w:noProof w:val="0"/>
          <w:sz w:val="18"/>
          <w:szCs w:val="18"/>
        </w:rPr>
        <w:t>urn:peppol.org</w:t>
      </w:r>
      <w:proofErr w:type="gramEnd"/>
      <w:r w:rsidRPr="007679ED">
        <w:rPr>
          <w:rFonts w:ascii="Courier New" w:hAnsi="Courier New" w:cs="Courier New"/>
          <w:noProof w:val="0"/>
          <w:sz w:val="18"/>
          <w:szCs w:val="18"/>
        </w:rPr>
        <w:t>:pint:3.0#compliant#</w:t>
      </w:r>
      <w:r w:rsidR="002738D0" w:rsidRPr="007679ED">
        <w:rPr>
          <w:rFonts w:ascii="Courier New" w:hAnsi="Courier New" w:cs="Courier New"/>
          <w:noProof w:val="0"/>
          <w:sz w:val="18"/>
          <w:szCs w:val="18"/>
        </w:rPr>
        <w:t>sg</w:t>
      </w:r>
      <w:r w:rsidRPr="007679ED">
        <w:rPr>
          <w:rFonts w:ascii="Courier New" w:hAnsi="Courier New" w:cs="Courier New"/>
          <w:noProof w:val="0"/>
          <w:sz w:val="18"/>
          <w:szCs w:val="18"/>
        </w:rPr>
        <w:t>:billing:3.0</w:t>
      </w:r>
    </w:p>
    <w:p w14:paraId="00CFC32F" w14:textId="77777777" w:rsidR="007373B5" w:rsidRPr="007679ED" w:rsidRDefault="007373B5" w:rsidP="007373B5">
      <w:pPr>
        <w:pStyle w:val="Heading4"/>
      </w:pPr>
      <w:r w:rsidRPr="007679ED">
        <w:t>AUNZ</w:t>
      </w:r>
    </w:p>
    <w:p w14:paraId="3D7F9B2C" w14:textId="77777777" w:rsidR="007373B5" w:rsidRPr="007679ED" w:rsidRDefault="007373B5" w:rsidP="007373B5">
      <w:pPr>
        <w:pStyle w:val="BodyText"/>
        <w:rPr>
          <w:noProof w:val="0"/>
        </w:rPr>
      </w:pPr>
      <w:r w:rsidRPr="007679ED">
        <w:rPr>
          <w:noProof w:val="0"/>
        </w:rPr>
        <w:t xml:space="preserve">The AUNZ invoice specification is a compliant specialization of the international invoicing model but it does not comply to the EN 16931 European </w:t>
      </w:r>
      <w:proofErr w:type="spellStart"/>
      <w:r w:rsidRPr="007679ED">
        <w:rPr>
          <w:noProof w:val="0"/>
        </w:rPr>
        <w:t>eInvoicing</w:t>
      </w:r>
      <w:proofErr w:type="spellEnd"/>
      <w:r w:rsidRPr="007679ED">
        <w:rPr>
          <w:noProof w:val="0"/>
        </w:rPr>
        <w:t xml:space="preserve"> standard. The relevant identifiers are as follows</w:t>
      </w:r>
    </w:p>
    <w:p w14:paraId="6370AA32" w14:textId="5D66EF6F" w:rsidR="007373B5" w:rsidRPr="007679ED" w:rsidRDefault="002738D0" w:rsidP="007373B5">
      <w:pPr>
        <w:pStyle w:val="BodyText"/>
        <w:rPr>
          <w:noProof w:val="0"/>
        </w:rPr>
      </w:pPr>
      <w:r w:rsidRPr="007679ED">
        <w:rPr>
          <w:noProof w:val="0"/>
        </w:rPr>
        <w:t xml:space="preserve">Current </w:t>
      </w:r>
      <w:r w:rsidR="007373B5" w:rsidRPr="007679ED">
        <w:rPr>
          <w:noProof w:val="0"/>
        </w:rPr>
        <w:t>AUNZ Billing 3.0 specification ID:</w:t>
      </w:r>
    </w:p>
    <w:p w14:paraId="6A41360E" w14:textId="2F36B4CC" w:rsidR="007373B5" w:rsidRPr="007679ED" w:rsidRDefault="007373B5" w:rsidP="007373B5">
      <w:pPr>
        <w:pStyle w:val="BodyText"/>
        <w:rPr>
          <w:noProof w:val="0"/>
        </w:rPr>
      </w:pPr>
      <w:proofErr w:type="gramStart"/>
      <w:r w:rsidRPr="007679ED">
        <w:rPr>
          <w:rFonts w:ascii="Courier New" w:hAnsi="Courier New" w:cs="Courier New"/>
          <w:noProof w:val="0"/>
          <w:sz w:val="18"/>
          <w:szCs w:val="18"/>
        </w:rPr>
        <w:t>urn:fdc</w:t>
      </w:r>
      <w:proofErr w:type="gramEnd"/>
      <w:r w:rsidRPr="007679ED">
        <w:rPr>
          <w:rFonts w:ascii="Courier New" w:hAnsi="Courier New" w:cs="Courier New"/>
          <w:noProof w:val="0"/>
          <w:sz w:val="18"/>
          <w:szCs w:val="18"/>
        </w:rPr>
        <w:t>:peppol.eu:2017:poacc:billing:international:</w:t>
      </w:r>
      <w:r w:rsidR="006E2F9B">
        <w:rPr>
          <w:rFonts w:ascii="Courier New" w:hAnsi="Courier New" w:cs="Courier New"/>
          <w:noProof w:val="0"/>
          <w:sz w:val="18"/>
          <w:szCs w:val="18"/>
        </w:rPr>
        <w:t>aunz</w:t>
      </w:r>
      <w:r w:rsidRPr="007679ED">
        <w:rPr>
          <w:rFonts w:ascii="Courier New" w:hAnsi="Courier New" w:cs="Courier New"/>
          <w:noProof w:val="0"/>
          <w:sz w:val="18"/>
          <w:szCs w:val="18"/>
        </w:rPr>
        <w:t>:3</w:t>
      </w:r>
      <w:r w:rsidR="006E2F9B">
        <w:rPr>
          <w:rFonts w:ascii="Courier New" w:hAnsi="Courier New" w:cs="Courier New"/>
          <w:noProof w:val="0"/>
          <w:sz w:val="18"/>
          <w:szCs w:val="18"/>
        </w:rPr>
        <w:t>.0</w:t>
      </w:r>
      <w:r w:rsidRPr="007679ED">
        <w:rPr>
          <w:noProof w:val="0"/>
        </w:rPr>
        <w:t>The full specification identifier in the invoice instance is thus:</w:t>
      </w:r>
    </w:p>
    <w:p w14:paraId="62C39AE3" w14:textId="5DB550E9" w:rsidR="007373B5" w:rsidRPr="007679ED" w:rsidRDefault="007373B5" w:rsidP="007373B5">
      <w:pPr>
        <w:pStyle w:val="BodyText"/>
        <w:ind w:left="720"/>
        <w:rPr>
          <w:rFonts w:ascii="Courier New" w:hAnsi="Courier New" w:cs="Courier New"/>
          <w:noProof w:val="0"/>
          <w:sz w:val="18"/>
          <w:szCs w:val="18"/>
        </w:rPr>
      </w:pPr>
      <w:proofErr w:type="gramStart"/>
      <w:r w:rsidRPr="007679ED">
        <w:rPr>
          <w:rFonts w:ascii="Courier New" w:hAnsi="Courier New" w:cs="Courier New"/>
          <w:noProof w:val="0"/>
          <w:sz w:val="18"/>
          <w:szCs w:val="18"/>
        </w:rPr>
        <w:t>urn:peppol.org</w:t>
      </w:r>
      <w:proofErr w:type="gramEnd"/>
      <w:r w:rsidRPr="007679ED">
        <w:rPr>
          <w:rFonts w:ascii="Courier New" w:hAnsi="Courier New" w:cs="Courier New"/>
          <w:noProof w:val="0"/>
          <w:sz w:val="18"/>
          <w:szCs w:val="18"/>
        </w:rPr>
        <w:t>:pint:3.0#compliant#</w:t>
      </w:r>
      <w:r w:rsidR="002738D0" w:rsidRPr="007679ED">
        <w:rPr>
          <w:rFonts w:ascii="Courier New" w:hAnsi="Courier New" w:cs="Courier New"/>
          <w:noProof w:val="0"/>
          <w:sz w:val="18"/>
          <w:szCs w:val="18"/>
        </w:rPr>
        <w:t>a</w:t>
      </w:r>
      <w:r w:rsidRPr="007679ED">
        <w:rPr>
          <w:rFonts w:ascii="Courier New" w:hAnsi="Courier New" w:cs="Courier New"/>
          <w:noProof w:val="0"/>
          <w:sz w:val="18"/>
          <w:szCs w:val="18"/>
        </w:rPr>
        <w:t>unz:billing:3.0</w:t>
      </w:r>
    </w:p>
    <w:p w14:paraId="0FEDDE01" w14:textId="4CCCCC0F" w:rsidR="00342180" w:rsidRPr="007679ED" w:rsidRDefault="00342180" w:rsidP="00342180">
      <w:pPr>
        <w:pStyle w:val="Heading3"/>
      </w:pPr>
      <w:bookmarkStart w:id="110" w:name="_Toc46835022"/>
      <w:bookmarkStart w:id="111" w:name="_Toc59461732"/>
      <w:r w:rsidRPr="007679ED">
        <w:t>SMP receiving capabilities</w:t>
      </w:r>
      <w:bookmarkEnd w:id="110"/>
      <w:bookmarkEnd w:id="111"/>
    </w:p>
    <w:p w14:paraId="5A1ADB96" w14:textId="36CEF323" w:rsidR="00342180" w:rsidRPr="007679ED" w:rsidRDefault="00342180" w:rsidP="00342180">
      <w:pPr>
        <w:pStyle w:val="BodyText"/>
        <w:rPr>
          <w:noProof w:val="0"/>
        </w:rPr>
      </w:pPr>
      <w:r w:rsidRPr="007679ED">
        <w:rPr>
          <w:noProof w:val="0"/>
        </w:rPr>
        <w:t xml:space="preserve">To support the use of the PINT in the Peppol network a new document identifier scheme has been specified. The identifier scheme differs from the current </w:t>
      </w:r>
      <w:proofErr w:type="spellStart"/>
      <w:r w:rsidRPr="007679ED">
        <w:rPr>
          <w:noProof w:val="0"/>
        </w:rPr>
        <w:t>busdox</w:t>
      </w:r>
      <w:proofErr w:type="spellEnd"/>
      <w:r w:rsidRPr="007679ED">
        <w:rPr>
          <w:noProof w:val="0"/>
        </w:rPr>
        <w:t xml:space="preserve"> id scheme as follows.</w:t>
      </w:r>
    </w:p>
    <w:p w14:paraId="3C525CA2" w14:textId="7E2E019E" w:rsidR="00342180" w:rsidRPr="007679ED" w:rsidRDefault="00342180" w:rsidP="00342180">
      <w:pPr>
        <w:pStyle w:val="BodyText"/>
        <w:numPr>
          <w:ilvl w:val="0"/>
          <w:numId w:val="25"/>
        </w:numPr>
        <w:rPr>
          <w:noProof w:val="0"/>
        </w:rPr>
      </w:pPr>
      <w:r w:rsidRPr="007679ED">
        <w:rPr>
          <w:noProof w:val="0"/>
        </w:rPr>
        <w:t>The structure of the id supports the hiera</w:t>
      </w:r>
      <w:r w:rsidR="00B55633">
        <w:rPr>
          <w:noProof w:val="0"/>
        </w:rPr>
        <w:t>r</w:t>
      </w:r>
      <w:r w:rsidRPr="007679ED">
        <w:rPr>
          <w:noProof w:val="0"/>
        </w:rPr>
        <w:t xml:space="preserve">chical structure </w:t>
      </w:r>
      <w:r w:rsidR="004F413E">
        <w:rPr>
          <w:noProof w:val="0"/>
        </w:rPr>
        <w:t xml:space="preserve">of </w:t>
      </w:r>
      <w:r w:rsidRPr="007679ED">
        <w:rPr>
          <w:noProof w:val="0"/>
        </w:rPr>
        <w:t>the PINT.</w:t>
      </w:r>
    </w:p>
    <w:p w14:paraId="33C97B9C" w14:textId="60C2BAAB" w:rsidR="00342180" w:rsidRPr="007679ED" w:rsidRDefault="00342180" w:rsidP="00342180">
      <w:pPr>
        <w:pStyle w:val="BodyText"/>
        <w:numPr>
          <w:ilvl w:val="0"/>
          <w:numId w:val="25"/>
        </w:numPr>
        <w:rPr>
          <w:noProof w:val="0"/>
        </w:rPr>
      </w:pPr>
      <w:r w:rsidRPr="007679ED">
        <w:rPr>
          <w:noProof w:val="0"/>
        </w:rPr>
        <w:t>A wildcard variable is allowed when registering receiving capabilities.</w:t>
      </w:r>
    </w:p>
    <w:p w14:paraId="79D7F19E" w14:textId="1806FDAA" w:rsidR="00342180" w:rsidRPr="007679ED" w:rsidRDefault="00342180" w:rsidP="00342180">
      <w:pPr>
        <w:pStyle w:val="BodyText"/>
        <w:rPr>
          <w:noProof w:val="0"/>
        </w:rPr>
      </w:pPr>
      <w:r w:rsidRPr="007679ED">
        <w:rPr>
          <w:noProof w:val="0"/>
        </w:rPr>
        <w:t>This allows a receiver to register the following receiving capability:</w:t>
      </w:r>
    </w:p>
    <w:p w14:paraId="5F3E2EA9" w14:textId="3168A44D" w:rsidR="00342180" w:rsidRPr="007679ED" w:rsidRDefault="00342180" w:rsidP="009A1102">
      <w:pPr>
        <w:pStyle w:val="BodyText"/>
        <w:ind w:left="567"/>
        <w:rPr>
          <w:rFonts w:ascii="Courier New" w:hAnsi="Courier New" w:cs="Courier New"/>
          <w:noProof w:val="0"/>
          <w:sz w:val="18"/>
          <w:szCs w:val="18"/>
        </w:rPr>
      </w:pPr>
      <w:proofErr w:type="gramStart"/>
      <w:r w:rsidRPr="007679ED">
        <w:rPr>
          <w:rFonts w:ascii="Courier New" w:hAnsi="Courier New" w:cs="Courier New"/>
          <w:noProof w:val="0"/>
          <w:sz w:val="18"/>
          <w:szCs w:val="18"/>
        </w:rPr>
        <w:t>urn:peppol.org</w:t>
      </w:r>
      <w:proofErr w:type="gramEnd"/>
      <w:r w:rsidRPr="007679ED">
        <w:rPr>
          <w:rFonts w:ascii="Courier New" w:hAnsi="Courier New" w:cs="Courier New"/>
          <w:noProof w:val="0"/>
          <w:sz w:val="18"/>
          <w:szCs w:val="18"/>
        </w:rPr>
        <w:t>:pint:3.0#compliant#*</w:t>
      </w:r>
    </w:p>
    <w:p w14:paraId="1673EF7F" w14:textId="37D3D856" w:rsidR="009A1102" w:rsidRPr="007679ED" w:rsidRDefault="009A1102" w:rsidP="009A1102">
      <w:pPr>
        <w:pStyle w:val="BodyText"/>
        <w:rPr>
          <w:noProof w:val="0"/>
        </w:rPr>
      </w:pPr>
      <w:r w:rsidRPr="007679ED">
        <w:rPr>
          <w:noProof w:val="0"/>
        </w:rPr>
        <w:t xml:space="preserve">This means that this receiver will receive all invoices that have a </w:t>
      </w:r>
      <w:proofErr w:type="spellStart"/>
      <w:r w:rsidRPr="007679ED">
        <w:rPr>
          <w:noProof w:val="0"/>
        </w:rPr>
        <w:t>documentID</w:t>
      </w:r>
      <w:proofErr w:type="spellEnd"/>
      <w:r w:rsidRPr="007679ED">
        <w:rPr>
          <w:noProof w:val="0"/>
        </w:rPr>
        <w:t xml:space="preserve"> that matches up to the wildcard without having to register each of them as a receiving capability. As example:</w:t>
      </w:r>
    </w:p>
    <w:p w14:paraId="662FE028" w14:textId="77777777" w:rsidR="009A1102" w:rsidRPr="007679ED" w:rsidRDefault="009A1102" w:rsidP="009A1102">
      <w:pPr>
        <w:pStyle w:val="BodyText"/>
        <w:ind w:left="720"/>
        <w:rPr>
          <w:rFonts w:ascii="Courier New" w:hAnsi="Courier New" w:cs="Courier New"/>
          <w:noProof w:val="0"/>
          <w:sz w:val="18"/>
          <w:szCs w:val="18"/>
        </w:rPr>
      </w:pPr>
      <w:proofErr w:type="gramStart"/>
      <w:r w:rsidRPr="007679ED">
        <w:rPr>
          <w:rFonts w:ascii="Courier New" w:hAnsi="Courier New" w:cs="Courier New"/>
          <w:noProof w:val="0"/>
          <w:sz w:val="18"/>
          <w:szCs w:val="18"/>
          <w:u w:val="single"/>
        </w:rPr>
        <w:t>urn:peppol.org</w:t>
      </w:r>
      <w:proofErr w:type="gramEnd"/>
      <w:r w:rsidRPr="007679ED">
        <w:rPr>
          <w:rFonts w:ascii="Courier New" w:hAnsi="Courier New" w:cs="Courier New"/>
          <w:noProof w:val="0"/>
          <w:sz w:val="18"/>
          <w:szCs w:val="18"/>
          <w:u w:val="single"/>
        </w:rPr>
        <w:t>:pint:3.0#compliant#</w:t>
      </w:r>
      <w:r w:rsidRPr="007679ED">
        <w:rPr>
          <w:rFonts w:ascii="Courier New" w:hAnsi="Courier New" w:cs="Courier New"/>
          <w:noProof w:val="0"/>
          <w:sz w:val="18"/>
          <w:szCs w:val="18"/>
        </w:rPr>
        <w:t>en16931-2017:billing:3.0</w:t>
      </w:r>
    </w:p>
    <w:p w14:paraId="5C1502EA" w14:textId="77777777" w:rsidR="009A1102" w:rsidRPr="007679ED" w:rsidRDefault="009A1102" w:rsidP="009A1102">
      <w:pPr>
        <w:pStyle w:val="BodyText"/>
        <w:ind w:left="720"/>
        <w:rPr>
          <w:rFonts w:ascii="Courier New" w:hAnsi="Courier New" w:cs="Courier New"/>
          <w:noProof w:val="0"/>
          <w:sz w:val="18"/>
          <w:szCs w:val="18"/>
        </w:rPr>
      </w:pPr>
      <w:proofErr w:type="gramStart"/>
      <w:r w:rsidRPr="007679ED">
        <w:rPr>
          <w:rFonts w:ascii="Courier New" w:hAnsi="Courier New" w:cs="Courier New"/>
          <w:noProof w:val="0"/>
          <w:sz w:val="18"/>
          <w:szCs w:val="18"/>
          <w:u w:val="single"/>
        </w:rPr>
        <w:t>urn:peppol.org</w:t>
      </w:r>
      <w:proofErr w:type="gramEnd"/>
      <w:r w:rsidRPr="007679ED">
        <w:rPr>
          <w:rFonts w:ascii="Courier New" w:hAnsi="Courier New" w:cs="Courier New"/>
          <w:noProof w:val="0"/>
          <w:sz w:val="18"/>
          <w:szCs w:val="18"/>
          <w:u w:val="single"/>
        </w:rPr>
        <w:t>:pint:3.0#compliant#</w:t>
      </w:r>
      <w:r w:rsidRPr="007679ED">
        <w:rPr>
          <w:rFonts w:ascii="Courier New" w:hAnsi="Courier New" w:cs="Courier New"/>
          <w:noProof w:val="0"/>
          <w:sz w:val="18"/>
          <w:szCs w:val="18"/>
        </w:rPr>
        <w:t>sg-imda:billing:3.0</w:t>
      </w:r>
    </w:p>
    <w:p w14:paraId="25D8203D" w14:textId="551F3109" w:rsidR="009A1102" w:rsidRPr="007679ED" w:rsidRDefault="009A1102" w:rsidP="009A1102">
      <w:pPr>
        <w:pStyle w:val="BodyText"/>
        <w:ind w:left="720"/>
        <w:rPr>
          <w:rFonts w:ascii="Courier New" w:hAnsi="Courier New" w:cs="Courier New"/>
          <w:noProof w:val="0"/>
          <w:sz w:val="18"/>
          <w:szCs w:val="18"/>
        </w:rPr>
      </w:pPr>
      <w:proofErr w:type="gramStart"/>
      <w:r w:rsidRPr="007679ED">
        <w:rPr>
          <w:rFonts w:ascii="Courier New" w:hAnsi="Courier New" w:cs="Courier New"/>
          <w:noProof w:val="0"/>
          <w:sz w:val="18"/>
          <w:szCs w:val="18"/>
          <w:u w:val="single"/>
        </w:rPr>
        <w:t>urn:peppol.org</w:t>
      </w:r>
      <w:proofErr w:type="gramEnd"/>
      <w:r w:rsidRPr="007679ED">
        <w:rPr>
          <w:rFonts w:ascii="Courier New" w:hAnsi="Courier New" w:cs="Courier New"/>
          <w:noProof w:val="0"/>
          <w:sz w:val="18"/>
          <w:szCs w:val="18"/>
          <w:u w:val="single"/>
        </w:rPr>
        <w:t>:pint:3.0#compliant#</w:t>
      </w:r>
      <w:r w:rsidRPr="007679ED">
        <w:rPr>
          <w:rFonts w:ascii="Courier New" w:hAnsi="Courier New" w:cs="Courier New"/>
          <w:noProof w:val="0"/>
          <w:sz w:val="18"/>
          <w:szCs w:val="18"/>
        </w:rPr>
        <w:t>aunz:billing:3.0</w:t>
      </w:r>
    </w:p>
    <w:p w14:paraId="28A8FF49" w14:textId="659491E4" w:rsidR="009A1102" w:rsidRPr="007679ED" w:rsidRDefault="009A1102" w:rsidP="009A1102">
      <w:pPr>
        <w:pStyle w:val="BodyText"/>
        <w:rPr>
          <w:noProof w:val="0"/>
        </w:rPr>
      </w:pPr>
      <w:r w:rsidRPr="007679ED">
        <w:rPr>
          <w:noProof w:val="0"/>
        </w:rPr>
        <w:t>Details on the Peppol network document identifier scheme are given in the relevant specification published by OpenPeppol EDEC.</w:t>
      </w:r>
    </w:p>
    <w:p w14:paraId="34900331" w14:textId="54DA40AA" w:rsidR="001D2CAA" w:rsidRPr="007679ED" w:rsidRDefault="001D2CAA" w:rsidP="001D2CAA">
      <w:pPr>
        <w:pStyle w:val="Heading1"/>
      </w:pPr>
      <w:bookmarkStart w:id="112" w:name="_Toc46835023"/>
      <w:bookmarkStart w:id="113" w:name="_Toc59461733"/>
      <w:r w:rsidRPr="007679ED">
        <w:lastRenderedPageBreak/>
        <w:t>Technical requirements</w:t>
      </w:r>
      <w:bookmarkEnd w:id="112"/>
      <w:bookmarkEnd w:id="113"/>
    </w:p>
    <w:p w14:paraId="7B0758AA" w14:textId="77777777" w:rsidR="003E12DD" w:rsidRPr="007679ED" w:rsidRDefault="003E12DD" w:rsidP="003E12DD">
      <w:pPr>
        <w:pStyle w:val="Heading2"/>
      </w:pPr>
      <w:bookmarkStart w:id="114" w:name="_Toc46835029"/>
      <w:bookmarkStart w:id="115" w:name="_Toc59461734"/>
      <w:bookmarkStart w:id="116" w:name="_Toc46835024"/>
      <w:r w:rsidRPr="007679ED">
        <w:t>Syntax binding</w:t>
      </w:r>
      <w:bookmarkEnd w:id="114"/>
      <w:bookmarkEnd w:id="115"/>
    </w:p>
    <w:p w14:paraId="63E16AD7" w14:textId="77777777" w:rsidR="003E12DD" w:rsidRPr="007679ED" w:rsidRDefault="003E12DD" w:rsidP="003E12DD">
      <w:pPr>
        <w:pStyle w:val="BodyText"/>
        <w:rPr>
          <w:noProof w:val="0"/>
        </w:rPr>
      </w:pPr>
      <w:r w:rsidRPr="007679ED">
        <w:rPr>
          <w:noProof w:val="0"/>
        </w:rPr>
        <w:t xml:space="preserve">The PINT is implemented through the Oasis UBL syntax using document type Invoice and document type Credit Note depending on the business </w:t>
      </w:r>
      <w:r>
        <w:rPr>
          <w:noProof w:val="0"/>
        </w:rPr>
        <w:t xml:space="preserve">use </w:t>
      </w:r>
      <w:r w:rsidRPr="007679ED">
        <w:rPr>
          <w:noProof w:val="0"/>
        </w:rPr>
        <w:t>case.</w:t>
      </w:r>
    </w:p>
    <w:p w14:paraId="59CCA853" w14:textId="77777777" w:rsidR="003E12DD" w:rsidRPr="007679ED" w:rsidRDefault="003E12DD" w:rsidP="003E12DD">
      <w:pPr>
        <w:pStyle w:val="BodyText"/>
        <w:rPr>
          <w:noProof w:val="0"/>
        </w:rPr>
      </w:pPr>
      <w:r w:rsidRPr="007679ED">
        <w:rPr>
          <w:noProof w:val="0"/>
        </w:rPr>
        <w:t>The syntax version support of the PINT is for the earliest syntax version that includes all the el</w:t>
      </w:r>
      <w:r>
        <w:rPr>
          <w:noProof w:val="0"/>
        </w:rPr>
        <w:t>e</w:t>
      </w:r>
      <w:r w:rsidRPr="007679ED">
        <w:rPr>
          <w:noProof w:val="0"/>
        </w:rPr>
        <w:t>ments that are used for mapping the shared and aligned business terms in the PINT. An invoice domain specific specification may map distinct business terms to syntax elements that only exist in later versions of UBL but may not modify the syntax mapping of the shared and aligned business terms.</w:t>
      </w:r>
    </w:p>
    <w:p w14:paraId="1B625969" w14:textId="77777777" w:rsidR="003E12DD" w:rsidRPr="007679ED" w:rsidRDefault="003E12DD" w:rsidP="003E12DD">
      <w:pPr>
        <w:pStyle w:val="BodyText"/>
        <w:rPr>
          <w:noProof w:val="0"/>
        </w:rPr>
      </w:pPr>
      <w:r w:rsidRPr="007679ED">
        <w:rPr>
          <w:noProof w:val="0"/>
        </w:rPr>
        <w:t>An invoice receiver who has implemented a</w:t>
      </w:r>
      <w:r>
        <w:rPr>
          <w:noProof w:val="0"/>
        </w:rPr>
        <w:t>n</w:t>
      </w:r>
      <w:r w:rsidRPr="007679ED">
        <w:rPr>
          <w:noProof w:val="0"/>
        </w:rPr>
        <w:t xml:space="preserve"> invoice domain specification that uses an earlier UBL version will nevertheless accept an invoice that uses a later UBL version but </w:t>
      </w:r>
      <w:r>
        <w:rPr>
          <w:noProof w:val="0"/>
        </w:rPr>
        <w:t xml:space="preserve">may </w:t>
      </w:r>
      <w:r w:rsidRPr="007679ED">
        <w:rPr>
          <w:noProof w:val="0"/>
        </w:rPr>
        <w:t>ignore any distinct business terms including those that may use syntax element</w:t>
      </w:r>
      <w:r>
        <w:rPr>
          <w:noProof w:val="0"/>
        </w:rPr>
        <w:t>s</w:t>
      </w:r>
      <w:r w:rsidRPr="007679ED">
        <w:rPr>
          <w:noProof w:val="0"/>
        </w:rPr>
        <w:t xml:space="preserve"> only existing in the later version.</w:t>
      </w:r>
    </w:p>
    <w:p w14:paraId="270CE225" w14:textId="77777777" w:rsidR="003E12DD" w:rsidRPr="007679ED" w:rsidRDefault="003E12DD" w:rsidP="003E12DD">
      <w:pPr>
        <w:pStyle w:val="BodyText"/>
        <w:rPr>
          <w:noProof w:val="0"/>
        </w:rPr>
      </w:pPr>
      <w:r w:rsidRPr="007679ED">
        <w:rPr>
          <w:noProof w:val="0"/>
        </w:rPr>
        <w:t>The Peppol international invoicing model mapping to the UBL syntax is based on version 2.1</w:t>
      </w:r>
      <w:r>
        <w:rPr>
          <w:noProof w:val="0"/>
        </w:rPr>
        <w:t xml:space="preserve"> and uses the same mapping as BIS Billing 3.0</w:t>
      </w:r>
      <w:r w:rsidRPr="007679ED">
        <w:rPr>
          <w:noProof w:val="0"/>
        </w:rPr>
        <w:t xml:space="preserve">. </w:t>
      </w:r>
      <w:r>
        <w:rPr>
          <w:noProof w:val="0"/>
        </w:rPr>
        <w:t xml:space="preserve">These syntax mappings are according to the EN 16931 </w:t>
      </w:r>
      <w:r w:rsidRPr="007679ED">
        <w:rPr>
          <w:noProof w:val="0"/>
        </w:rPr>
        <w:t xml:space="preserve">part </w:t>
      </w:r>
      <w:r>
        <w:rPr>
          <w:noProof w:val="0"/>
        </w:rPr>
        <w:t xml:space="preserve">3-2 for all business terms that are adopted from the EN. </w:t>
      </w:r>
      <w:r w:rsidRPr="007679ED">
        <w:rPr>
          <w:noProof w:val="0"/>
        </w:rPr>
        <w:t xml:space="preserve">The mapping </w:t>
      </w:r>
      <w:r>
        <w:rPr>
          <w:noProof w:val="0"/>
        </w:rPr>
        <w:t xml:space="preserve">of additional business terms </w:t>
      </w:r>
      <w:r w:rsidRPr="007679ED">
        <w:rPr>
          <w:noProof w:val="0"/>
        </w:rPr>
        <w:t>follows the UBL 2.1 syntax binding methodology defined in EN 169312 – part 3</w:t>
      </w:r>
      <w:r>
        <w:rPr>
          <w:noProof w:val="0"/>
        </w:rPr>
        <w:t>-1</w:t>
      </w:r>
      <w:r w:rsidRPr="007679ED">
        <w:rPr>
          <w:noProof w:val="0"/>
        </w:rPr>
        <w:t xml:space="preserve"> as applicable.</w:t>
      </w:r>
    </w:p>
    <w:p w14:paraId="23672B4E" w14:textId="08A0A5EE" w:rsidR="003471AD" w:rsidRPr="007679ED" w:rsidRDefault="003471AD" w:rsidP="003471AD">
      <w:pPr>
        <w:pStyle w:val="Heading2"/>
      </w:pPr>
      <w:bookmarkStart w:id="117" w:name="_Toc59461735"/>
      <w:r w:rsidRPr="007679ED">
        <w:t>Validation</w:t>
      </w:r>
      <w:bookmarkEnd w:id="116"/>
      <w:bookmarkEnd w:id="117"/>
    </w:p>
    <w:p w14:paraId="58A9B259" w14:textId="6B2ABAA3" w:rsidR="006C26D2" w:rsidRPr="007679ED" w:rsidRDefault="006C26D2" w:rsidP="003471AD">
      <w:pPr>
        <w:pStyle w:val="BodyText"/>
        <w:rPr>
          <w:noProof w:val="0"/>
        </w:rPr>
      </w:pPr>
      <w:r w:rsidRPr="007679ED">
        <w:rPr>
          <w:noProof w:val="0"/>
        </w:rPr>
        <w:t>The validation of an invoice is carried out in steps as shown in the following diagram.</w:t>
      </w:r>
    </w:p>
    <w:p w14:paraId="6146FE5E" w14:textId="7B993F6D" w:rsidR="006C26D2" w:rsidRPr="007679ED" w:rsidRDefault="006C26D2" w:rsidP="003471AD">
      <w:pPr>
        <w:pStyle w:val="BodyText"/>
        <w:rPr>
          <w:noProof w:val="0"/>
        </w:rPr>
      </w:pPr>
      <w:r w:rsidRPr="007679ED">
        <w:drawing>
          <wp:inline distT="0" distB="0" distL="0" distR="0" wp14:anchorId="41232C4A" wp14:editId="7D66D7BD">
            <wp:extent cx="5440045" cy="229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4006" cy="2295560"/>
                    </a:xfrm>
                    <a:prstGeom prst="rect">
                      <a:avLst/>
                    </a:prstGeom>
                    <a:noFill/>
                  </pic:spPr>
                </pic:pic>
              </a:graphicData>
            </a:graphic>
          </wp:inline>
        </w:drawing>
      </w:r>
    </w:p>
    <w:p w14:paraId="47F51445" w14:textId="51BA773C" w:rsidR="003471AD" w:rsidRPr="007679ED" w:rsidRDefault="006C26D2" w:rsidP="006C26D2">
      <w:pPr>
        <w:pStyle w:val="Heading3"/>
      </w:pPr>
      <w:bookmarkStart w:id="118" w:name="_Toc46835025"/>
      <w:bookmarkStart w:id="119" w:name="_Toc59461736"/>
      <w:r w:rsidRPr="007679ED">
        <w:t>Technical structure</w:t>
      </w:r>
      <w:bookmarkEnd w:id="118"/>
      <w:bookmarkEnd w:id="119"/>
    </w:p>
    <w:p w14:paraId="2017791B" w14:textId="7BD2CAC2" w:rsidR="003471AD" w:rsidRPr="007679ED" w:rsidRDefault="006C26D2" w:rsidP="003471AD">
      <w:pPr>
        <w:pStyle w:val="BodyText"/>
        <w:rPr>
          <w:noProof w:val="0"/>
        </w:rPr>
      </w:pPr>
      <w:r w:rsidRPr="007679ED">
        <w:rPr>
          <w:noProof w:val="0"/>
        </w:rPr>
        <w:t>Validation of technical structure of the invoice message includes the following</w:t>
      </w:r>
    </w:p>
    <w:p w14:paraId="3A0DC8E8" w14:textId="0B58D650" w:rsidR="003471AD" w:rsidRPr="007679ED" w:rsidRDefault="006C26D2" w:rsidP="002A0035">
      <w:pPr>
        <w:pStyle w:val="BodyText"/>
        <w:numPr>
          <w:ilvl w:val="0"/>
          <w:numId w:val="35"/>
        </w:numPr>
        <w:rPr>
          <w:noProof w:val="0"/>
        </w:rPr>
      </w:pPr>
      <w:r w:rsidRPr="007679ED">
        <w:rPr>
          <w:noProof w:val="0"/>
        </w:rPr>
        <w:t>Verify XML</w:t>
      </w:r>
      <w:r w:rsidR="003471AD" w:rsidRPr="007679ED">
        <w:rPr>
          <w:noProof w:val="0"/>
        </w:rPr>
        <w:t xml:space="preserve"> well-formedness</w:t>
      </w:r>
      <w:r w:rsidRPr="007679ED">
        <w:rPr>
          <w:noProof w:val="0"/>
        </w:rPr>
        <w:t xml:space="preserve"> (e.g. all tags are closed)</w:t>
      </w:r>
    </w:p>
    <w:p w14:paraId="3DE14F7D" w14:textId="07178FB9" w:rsidR="003471AD" w:rsidRPr="007679ED" w:rsidRDefault="003471AD" w:rsidP="002A0035">
      <w:pPr>
        <w:pStyle w:val="BodyText"/>
        <w:numPr>
          <w:ilvl w:val="0"/>
          <w:numId w:val="35"/>
        </w:numPr>
        <w:rPr>
          <w:noProof w:val="0"/>
        </w:rPr>
      </w:pPr>
      <w:r w:rsidRPr="007679ED">
        <w:rPr>
          <w:noProof w:val="0"/>
        </w:rPr>
        <w:t>Tag names and attributes shall be correctly written and follow the UBL sequence</w:t>
      </w:r>
      <w:r w:rsidR="006C26D2" w:rsidRPr="007679ED">
        <w:rPr>
          <w:noProof w:val="0"/>
        </w:rPr>
        <w:t>.</w:t>
      </w:r>
    </w:p>
    <w:p w14:paraId="07B334C6" w14:textId="5EE6717E" w:rsidR="003471AD" w:rsidRPr="007679ED" w:rsidRDefault="003471AD" w:rsidP="002A0035">
      <w:pPr>
        <w:pStyle w:val="BodyText"/>
        <w:numPr>
          <w:ilvl w:val="0"/>
          <w:numId w:val="35"/>
        </w:numPr>
        <w:rPr>
          <w:noProof w:val="0"/>
        </w:rPr>
      </w:pPr>
      <w:r w:rsidRPr="007679ED">
        <w:rPr>
          <w:noProof w:val="0"/>
        </w:rPr>
        <w:t>All UBL mandatory elements shall be present.</w:t>
      </w:r>
    </w:p>
    <w:p w14:paraId="00FC328D" w14:textId="22F456D6" w:rsidR="003471AD" w:rsidRPr="007679ED" w:rsidRDefault="003471AD" w:rsidP="002A0035">
      <w:pPr>
        <w:pStyle w:val="BodyText"/>
        <w:numPr>
          <w:ilvl w:val="0"/>
          <w:numId w:val="35"/>
        </w:numPr>
        <w:rPr>
          <w:noProof w:val="0"/>
        </w:rPr>
      </w:pPr>
      <w:r w:rsidRPr="007679ED">
        <w:rPr>
          <w:noProof w:val="0"/>
        </w:rPr>
        <w:t>The element’s contents shall be according to the element’s type definition</w:t>
      </w:r>
      <w:r w:rsidR="006C26D2" w:rsidRPr="007679ED">
        <w:rPr>
          <w:noProof w:val="0"/>
        </w:rPr>
        <w:t xml:space="preserve"> in UBL</w:t>
      </w:r>
      <w:r w:rsidRPr="007679ED">
        <w:rPr>
          <w:noProof w:val="0"/>
        </w:rPr>
        <w:t>.</w:t>
      </w:r>
    </w:p>
    <w:p w14:paraId="12B420D1" w14:textId="3EB9A7FE" w:rsidR="0045394E" w:rsidRPr="007679ED" w:rsidRDefault="0045394E" w:rsidP="0045394E">
      <w:pPr>
        <w:pStyle w:val="BodyText"/>
        <w:rPr>
          <w:noProof w:val="0"/>
        </w:rPr>
      </w:pPr>
      <w:r w:rsidRPr="007679ED">
        <w:rPr>
          <w:noProof w:val="0"/>
        </w:rPr>
        <w:t>The UBL syntax validation shall use the latest published UBL version to allow for distinct business terms</w:t>
      </w:r>
      <w:r w:rsidR="00F835A5" w:rsidRPr="007679ED">
        <w:rPr>
          <w:noProof w:val="0"/>
        </w:rPr>
        <w:t xml:space="preserve"> (refer to section on Syntax binding).</w:t>
      </w:r>
    </w:p>
    <w:p w14:paraId="662BFB8D" w14:textId="4DD13506" w:rsidR="003471AD" w:rsidRPr="007679ED" w:rsidRDefault="0096459F" w:rsidP="0096459F">
      <w:pPr>
        <w:pStyle w:val="Heading3"/>
      </w:pPr>
      <w:bookmarkStart w:id="120" w:name="_Toc46835026"/>
      <w:bookmarkStart w:id="121" w:name="_Toc59461737"/>
      <w:r w:rsidRPr="007679ED">
        <w:lastRenderedPageBreak/>
        <w:t>PINT validation</w:t>
      </w:r>
      <w:bookmarkEnd w:id="120"/>
      <w:bookmarkEnd w:id="121"/>
    </w:p>
    <w:p w14:paraId="6DEC170C" w14:textId="318E573D" w:rsidR="0096459F" w:rsidRPr="007679ED" w:rsidRDefault="0096459F" w:rsidP="0096459F">
      <w:pPr>
        <w:pStyle w:val="BodyText"/>
        <w:rPr>
          <w:noProof w:val="0"/>
        </w:rPr>
      </w:pPr>
      <w:r w:rsidRPr="007679ED">
        <w:rPr>
          <w:noProof w:val="0"/>
        </w:rPr>
        <w:t xml:space="preserve">The PINT validation only applies the specification and rules that are defined for its shared </w:t>
      </w:r>
      <w:r w:rsidR="00CD040E">
        <w:rPr>
          <w:noProof w:val="0"/>
        </w:rPr>
        <w:t xml:space="preserve">and aligned </w:t>
      </w:r>
      <w:r w:rsidRPr="007679ED">
        <w:rPr>
          <w:noProof w:val="0"/>
        </w:rPr>
        <w:t>business terms, this includes but is not limited to the following:</w:t>
      </w:r>
    </w:p>
    <w:p w14:paraId="78695A78" w14:textId="209C94DA" w:rsidR="003471AD" w:rsidRPr="007679ED" w:rsidRDefault="003471AD" w:rsidP="002A0035">
      <w:pPr>
        <w:pStyle w:val="BodyText"/>
        <w:numPr>
          <w:ilvl w:val="0"/>
          <w:numId w:val="35"/>
        </w:numPr>
        <w:rPr>
          <w:noProof w:val="0"/>
        </w:rPr>
      </w:pPr>
      <w:r w:rsidRPr="007679ED">
        <w:rPr>
          <w:noProof w:val="0"/>
        </w:rPr>
        <w:t>Valid codes for currencies, countries, tax etc.</w:t>
      </w:r>
    </w:p>
    <w:p w14:paraId="7CC0B0CA" w14:textId="15A6EC9F" w:rsidR="003471AD" w:rsidRPr="007679ED" w:rsidRDefault="003471AD" w:rsidP="002A0035">
      <w:pPr>
        <w:pStyle w:val="BodyText"/>
        <w:numPr>
          <w:ilvl w:val="0"/>
          <w:numId w:val="35"/>
        </w:numPr>
        <w:rPr>
          <w:noProof w:val="0"/>
        </w:rPr>
      </w:pPr>
      <w:r w:rsidRPr="007679ED">
        <w:rPr>
          <w:noProof w:val="0"/>
        </w:rPr>
        <w:t xml:space="preserve">Mandatory elements according to </w:t>
      </w:r>
      <w:r w:rsidR="0096459F" w:rsidRPr="007679ED">
        <w:rPr>
          <w:noProof w:val="0"/>
        </w:rPr>
        <w:t>PINT</w:t>
      </w:r>
      <w:r w:rsidRPr="007679ED">
        <w:rPr>
          <w:noProof w:val="0"/>
        </w:rPr>
        <w:t>.</w:t>
      </w:r>
    </w:p>
    <w:p w14:paraId="074B37B0" w14:textId="3ACAF098" w:rsidR="003471AD" w:rsidRPr="007679ED" w:rsidRDefault="003471AD" w:rsidP="002A0035">
      <w:pPr>
        <w:pStyle w:val="BodyText"/>
        <w:numPr>
          <w:ilvl w:val="0"/>
          <w:numId w:val="35"/>
        </w:numPr>
        <w:rPr>
          <w:noProof w:val="0"/>
        </w:rPr>
      </w:pPr>
      <w:r w:rsidRPr="007679ED">
        <w:rPr>
          <w:noProof w:val="0"/>
        </w:rPr>
        <w:t xml:space="preserve">Logical correlations between information element, </w:t>
      </w:r>
      <w:r w:rsidR="00CD040E" w:rsidRPr="007679ED">
        <w:rPr>
          <w:noProof w:val="0"/>
        </w:rPr>
        <w:t>i.e.,</w:t>
      </w:r>
      <w:r w:rsidRPr="007679ED">
        <w:rPr>
          <w:noProof w:val="0"/>
        </w:rPr>
        <w:t xml:space="preserve"> that start date is lower than or equal to end date, calculations give the correct result etc.</w:t>
      </w:r>
    </w:p>
    <w:p w14:paraId="6BA4099E" w14:textId="115967A4" w:rsidR="003471AD" w:rsidRPr="007679ED" w:rsidRDefault="0096459F" w:rsidP="0096459F">
      <w:pPr>
        <w:pStyle w:val="Heading3"/>
      </w:pPr>
      <w:bookmarkStart w:id="122" w:name="_Toc46835027"/>
      <w:bookmarkStart w:id="123" w:name="_Toc59461738"/>
      <w:r w:rsidRPr="007679ED">
        <w:t xml:space="preserve">Aligned Invoice domain </w:t>
      </w:r>
      <w:bookmarkEnd w:id="122"/>
      <w:r w:rsidR="00CD040E" w:rsidRPr="007679ED">
        <w:t>rules.</w:t>
      </w:r>
      <w:bookmarkEnd w:id="123"/>
    </w:p>
    <w:p w14:paraId="1D18DEAA" w14:textId="54AD2DE0" w:rsidR="003471AD" w:rsidRPr="007679ED" w:rsidRDefault="0096459F" w:rsidP="003471AD">
      <w:pPr>
        <w:pStyle w:val="BodyText"/>
        <w:rPr>
          <w:noProof w:val="0"/>
        </w:rPr>
      </w:pPr>
      <w:r w:rsidRPr="007679ED">
        <w:rPr>
          <w:noProof w:val="0"/>
        </w:rPr>
        <w:t>Applies rules that have been added as part of the domain specific specialization.</w:t>
      </w:r>
    </w:p>
    <w:p w14:paraId="12C5CC16" w14:textId="45EA966E" w:rsidR="0096459F" w:rsidRPr="007679ED" w:rsidRDefault="0096459F" w:rsidP="0096459F">
      <w:pPr>
        <w:pStyle w:val="Heading3"/>
      </w:pPr>
      <w:bookmarkStart w:id="124" w:name="_Toc46835028"/>
      <w:bookmarkStart w:id="125" w:name="_Toc59461739"/>
      <w:r w:rsidRPr="007679ED">
        <w:t>Further aligned and distinct rules.</w:t>
      </w:r>
      <w:bookmarkEnd w:id="124"/>
      <w:bookmarkEnd w:id="125"/>
    </w:p>
    <w:p w14:paraId="5399C3FD" w14:textId="312EF5F2" w:rsidR="0096459F" w:rsidRPr="007679ED" w:rsidRDefault="0096459F" w:rsidP="0096459F">
      <w:pPr>
        <w:pStyle w:val="BodyText"/>
        <w:rPr>
          <w:noProof w:val="0"/>
        </w:rPr>
      </w:pPr>
      <w:r w:rsidRPr="007679ED">
        <w:rPr>
          <w:noProof w:val="0"/>
        </w:rPr>
        <w:t>Applies rules that have been defined for industry sectors or by bilateral agreement.</w:t>
      </w:r>
    </w:p>
    <w:sectPr w:rsidR="0096459F" w:rsidRPr="007679ED" w:rsidSect="00204C56">
      <w:headerReference w:type="default" r:id="rId22"/>
      <w:footerReference w:type="default" r:id="rId23"/>
      <w:footerReference w:type="first" r:id="rId24"/>
      <w:pgSz w:w="11906" w:h="16838" w:code="9"/>
      <w:pgMar w:top="1418" w:right="1134" w:bottom="1440" w:left="113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Chao Wang" w:date="2021-01-13T10:59:00Z" w:initials="CW">
    <w:p w14:paraId="653255D1" w14:textId="77777777" w:rsidR="002B7AB1" w:rsidRDefault="002B7AB1">
      <w:pPr>
        <w:pStyle w:val="CommentText"/>
      </w:pPr>
      <w:r>
        <w:rPr>
          <w:rStyle w:val="CommentReference"/>
        </w:rPr>
        <w:annotationRef/>
      </w:r>
      <w:proofErr w:type="spellStart"/>
      <w:r>
        <w:t>PartyLegalEntity</w:t>
      </w:r>
      <w:proofErr w:type="spellEnd"/>
      <w:r>
        <w:t>/</w:t>
      </w:r>
      <w:proofErr w:type="spellStart"/>
      <w:r>
        <w:t>CompanyID</w:t>
      </w:r>
      <w:proofErr w:type="spellEnd"/>
      <w:r>
        <w:t>?</w:t>
      </w:r>
    </w:p>
    <w:p w14:paraId="4FE011C4" w14:textId="238CA212" w:rsidR="002B7AB1" w:rsidRDefault="002B7AB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E011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E011C4" w16cid:durableId="23A951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102B1" w14:textId="77777777" w:rsidR="002B7AB1" w:rsidRDefault="002B7AB1" w:rsidP="005B0313">
      <w:r>
        <w:separator/>
      </w:r>
    </w:p>
  </w:endnote>
  <w:endnote w:type="continuationSeparator" w:id="0">
    <w:p w14:paraId="1F74B768" w14:textId="77777777" w:rsidR="002B7AB1" w:rsidRDefault="002B7AB1" w:rsidP="005B0313">
      <w:r>
        <w:continuationSeparator/>
      </w:r>
    </w:p>
  </w:endnote>
  <w:endnote w:type="continuationNotice" w:id="1">
    <w:p w14:paraId="105BEDD9" w14:textId="77777777" w:rsidR="002B7AB1" w:rsidRDefault="002B7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7113" w14:textId="77777777" w:rsidR="002B7AB1" w:rsidRDefault="002B7AB1" w:rsidP="002625C0">
    <w:pPr>
      <w:tabs>
        <w:tab w:val="left" w:pos="2410"/>
        <w:tab w:val="left" w:pos="8789"/>
      </w:tabs>
    </w:pPr>
  </w:p>
  <w:p w14:paraId="67BEC609" w14:textId="779F0131" w:rsidR="002B7AB1" w:rsidRPr="008833B4" w:rsidRDefault="002B7AB1" w:rsidP="00E32F89">
    <w:pPr>
      <w:tabs>
        <w:tab w:val="left" w:pos="2410"/>
        <w:tab w:val="left" w:pos="8789"/>
        <w:tab w:val="right" w:pos="15026"/>
      </w:tabs>
    </w:pPr>
    <w:r w:rsidRPr="008833B4">
      <w:t>Open</w:t>
    </w:r>
    <w:r>
      <w:t>Peppol</w:t>
    </w:r>
    <w:r w:rsidRPr="008833B4">
      <w:t xml:space="preserve"> AISBL</w:t>
    </w:r>
    <w:r>
      <w:tab/>
    </w:r>
    <w:r w:rsidRPr="002625C0">
      <w:t>info@peppol.eu</w:t>
    </w:r>
    <w:r>
      <w:tab/>
    </w:r>
    <w:r>
      <w:tab/>
      <w:t xml:space="preserve">Page </w:t>
    </w:r>
    <w:r>
      <w:fldChar w:fldCharType="begin"/>
    </w:r>
    <w:r>
      <w:instrText>PAGE   \* MERGEFORMAT</w:instrText>
    </w:r>
    <w:r>
      <w:fldChar w:fldCharType="separate"/>
    </w:r>
    <w:r>
      <w:rPr>
        <w:lang w:val="is-IS"/>
      </w:rPr>
      <w:t>1</w:t>
    </w:r>
    <w:r>
      <w:fldChar w:fldCharType="end"/>
    </w:r>
  </w:p>
  <w:p w14:paraId="1CC022E9" w14:textId="77777777" w:rsidR="002B7AB1" w:rsidRPr="008833B4" w:rsidRDefault="002B7AB1" w:rsidP="002625C0">
    <w:pPr>
      <w:tabs>
        <w:tab w:val="left" w:pos="2410"/>
        <w:tab w:val="left" w:pos="4820"/>
      </w:tabs>
    </w:pPr>
    <w:proofErr w:type="spellStart"/>
    <w:r w:rsidRPr="008833B4">
      <w:t>Rond</w:t>
    </w:r>
    <w:proofErr w:type="spellEnd"/>
    <w:r w:rsidRPr="008833B4">
      <w:t>-point</w:t>
    </w:r>
    <w:r>
      <w:tab/>
    </w:r>
    <w:r w:rsidRPr="008833B4">
      <w:t>www.peppol.eu</w:t>
    </w:r>
  </w:p>
  <w:p w14:paraId="1207FDBE" w14:textId="77777777" w:rsidR="002B7AB1" w:rsidRDefault="002B7AB1" w:rsidP="002625C0">
    <w:pPr>
      <w:tabs>
        <w:tab w:val="left" w:pos="2410"/>
        <w:tab w:val="left" w:pos="4820"/>
      </w:tabs>
    </w:pPr>
    <w:r w:rsidRPr="008833B4">
      <w:t>Corporate identification number 0848.934.496 (Register of Legal Entities Brussels).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5CB69" w14:textId="1D5D46DD" w:rsidR="002B7AB1" w:rsidRDefault="002B7AB1">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A5F10" w14:textId="77777777" w:rsidR="002B7AB1" w:rsidRDefault="002B7AB1" w:rsidP="002625C0">
    <w:pPr>
      <w:tabs>
        <w:tab w:val="left" w:pos="2410"/>
        <w:tab w:val="left" w:pos="8789"/>
      </w:tabs>
    </w:pPr>
  </w:p>
  <w:p w14:paraId="195DD815" w14:textId="77777777" w:rsidR="002B7AB1" w:rsidRPr="008833B4" w:rsidRDefault="002B7AB1" w:rsidP="002625C0">
    <w:pPr>
      <w:tabs>
        <w:tab w:val="left" w:pos="2410"/>
        <w:tab w:val="left" w:pos="8789"/>
      </w:tabs>
    </w:pPr>
    <w:r w:rsidRPr="008833B4">
      <w:t>Open</w:t>
    </w:r>
    <w:r>
      <w:t>Peppol</w:t>
    </w:r>
    <w:r w:rsidRPr="008833B4">
      <w:t xml:space="preserve"> AISBL</w:t>
    </w:r>
    <w:r>
      <w:tab/>
    </w:r>
    <w:r w:rsidRPr="002625C0">
      <w:t>info@peppol.eu</w:t>
    </w:r>
    <w:r>
      <w:tab/>
      <w:t xml:space="preserve">Page </w:t>
    </w:r>
    <w:r>
      <w:fldChar w:fldCharType="begin"/>
    </w:r>
    <w:r>
      <w:instrText>PAGE   \* MERGEFORMAT</w:instrText>
    </w:r>
    <w:r>
      <w:fldChar w:fldCharType="separate"/>
    </w:r>
    <w:r>
      <w:rPr>
        <w:lang w:val="is-IS"/>
      </w:rPr>
      <w:t>1</w:t>
    </w:r>
    <w:r>
      <w:fldChar w:fldCharType="end"/>
    </w:r>
  </w:p>
  <w:p w14:paraId="40376D5A" w14:textId="77777777" w:rsidR="002B7AB1" w:rsidRPr="008833B4" w:rsidRDefault="002B7AB1" w:rsidP="002625C0">
    <w:pPr>
      <w:tabs>
        <w:tab w:val="left" w:pos="2410"/>
        <w:tab w:val="left" w:pos="4820"/>
      </w:tabs>
    </w:pPr>
    <w:proofErr w:type="spellStart"/>
    <w:r w:rsidRPr="008833B4">
      <w:t>Rond</w:t>
    </w:r>
    <w:proofErr w:type="spellEnd"/>
    <w:r w:rsidRPr="008833B4">
      <w:t>-point</w:t>
    </w:r>
    <w:r>
      <w:tab/>
    </w:r>
    <w:r w:rsidRPr="008833B4">
      <w:t>www.peppol.eu</w:t>
    </w:r>
  </w:p>
  <w:p w14:paraId="296AF9BA" w14:textId="77777777" w:rsidR="002B7AB1" w:rsidRDefault="002B7AB1" w:rsidP="002625C0">
    <w:pPr>
      <w:tabs>
        <w:tab w:val="left" w:pos="2410"/>
        <w:tab w:val="left" w:pos="4820"/>
      </w:tabs>
    </w:pPr>
    <w:r w:rsidRPr="008833B4">
      <w:t>Corporate identification number 0848.934.496 (Register of Legal Entities Brussels).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513961"/>
      <w:docPartObj>
        <w:docPartGallery w:val="Page Numbers (Bottom of Page)"/>
        <w:docPartUnique/>
      </w:docPartObj>
    </w:sdtPr>
    <w:sdtContent>
      <w:p w14:paraId="47420592" w14:textId="77777777" w:rsidR="002B7AB1" w:rsidRDefault="002B7AB1">
        <w:pPr>
          <w:pStyle w:val="Footer"/>
        </w:pPr>
        <w:r>
          <w:fldChar w:fldCharType="begin"/>
        </w:r>
        <w:r>
          <w:instrText>PAGE   \* MERGEFORMAT</w:instrText>
        </w:r>
        <w:r>
          <w:fldChar w:fldCharType="separate"/>
        </w:r>
        <w:r>
          <w:rPr>
            <w:lang w:val="is-IS"/>
          </w:rPr>
          <w:t>2</w:t>
        </w:r>
        <w:r>
          <w:fldChar w:fldCharType="end"/>
        </w:r>
      </w:p>
    </w:sdtContent>
  </w:sdt>
  <w:p w14:paraId="4ADC8CDA" w14:textId="77777777" w:rsidR="002B7AB1" w:rsidRDefault="002B7AB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F2D57" w14:textId="77777777" w:rsidR="002B7AB1" w:rsidRDefault="002B7AB1" w:rsidP="002625C0">
    <w:pPr>
      <w:tabs>
        <w:tab w:val="left" w:pos="2410"/>
        <w:tab w:val="left" w:pos="8789"/>
      </w:tabs>
    </w:pPr>
  </w:p>
  <w:p w14:paraId="38A4D100" w14:textId="018FF9BE" w:rsidR="002B7AB1" w:rsidRPr="008833B4" w:rsidRDefault="002B7AB1" w:rsidP="002625C0">
    <w:pPr>
      <w:tabs>
        <w:tab w:val="left" w:pos="2410"/>
        <w:tab w:val="left" w:pos="8789"/>
      </w:tabs>
    </w:pPr>
    <w:r w:rsidRPr="008833B4">
      <w:t>Open</w:t>
    </w:r>
    <w:r>
      <w:t>Peppol</w:t>
    </w:r>
    <w:r w:rsidRPr="008833B4">
      <w:t xml:space="preserve"> AISBL</w:t>
    </w:r>
    <w:r>
      <w:tab/>
    </w:r>
    <w:r w:rsidRPr="002625C0">
      <w:t>info@peppol.eu</w:t>
    </w:r>
    <w:r>
      <w:tab/>
      <w:t xml:space="preserve">Page </w:t>
    </w:r>
    <w:r>
      <w:fldChar w:fldCharType="begin"/>
    </w:r>
    <w:r>
      <w:instrText>PAGE   \* MERGEFORMAT</w:instrText>
    </w:r>
    <w:r>
      <w:fldChar w:fldCharType="separate"/>
    </w:r>
    <w:r>
      <w:rPr>
        <w:lang w:val="is-IS"/>
      </w:rPr>
      <w:t>1</w:t>
    </w:r>
    <w:r>
      <w:fldChar w:fldCharType="end"/>
    </w:r>
  </w:p>
  <w:p w14:paraId="2D77FC22" w14:textId="77777777" w:rsidR="002B7AB1" w:rsidRPr="008833B4" w:rsidRDefault="002B7AB1" w:rsidP="002625C0">
    <w:pPr>
      <w:tabs>
        <w:tab w:val="left" w:pos="2410"/>
        <w:tab w:val="left" w:pos="4820"/>
      </w:tabs>
    </w:pPr>
    <w:proofErr w:type="spellStart"/>
    <w:r w:rsidRPr="008833B4">
      <w:t>Rond</w:t>
    </w:r>
    <w:proofErr w:type="spellEnd"/>
    <w:r w:rsidRPr="008833B4">
      <w:t>-point</w:t>
    </w:r>
    <w:r>
      <w:tab/>
    </w:r>
    <w:r w:rsidRPr="008833B4">
      <w:t>www.peppol.eu</w:t>
    </w:r>
  </w:p>
  <w:p w14:paraId="5014021D" w14:textId="13C56830" w:rsidR="002B7AB1" w:rsidRDefault="002B7AB1" w:rsidP="002625C0">
    <w:pPr>
      <w:tabs>
        <w:tab w:val="left" w:pos="2410"/>
        <w:tab w:val="left" w:pos="4820"/>
      </w:tabs>
    </w:pPr>
    <w:r w:rsidRPr="008833B4">
      <w:t>Corporate identification number 0848.934.496 (Register of Legal Entities Brussels).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9157171"/>
      <w:docPartObj>
        <w:docPartGallery w:val="Page Numbers (Bottom of Page)"/>
        <w:docPartUnique/>
      </w:docPartObj>
    </w:sdtPr>
    <w:sdtContent>
      <w:p w14:paraId="054A977F" w14:textId="0DE0520E" w:rsidR="002B7AB1" w:rsidRDefault="002B7AB1">
        <w:pPr>
          <w:pStyle w:val="Footer"/>
        </w:pPr>
        <w:r>
          <w:fldChar w:fldCharType="begin"/>
        </w:r>
        <w:r>
          <w:instrText>PAGE   \* MERGEFORMAT</w:instrText>
        </w:r>
        <w:r>
          <w:fldChar w:fldCharType="separate"/>
        </w:r>
        <w:r>
          <w:rPr>
            <w:lang w:val="is-IS"/>
          </w:rPr>
          <w:t>2</w:t>
        </w:r>
        <w:r>
          <w:fldChar w:fldCharType="end"/>
        </w:r>
      </w:p>
    </w:sdtContent>
  </w:sdt>
  <w:p w14:paraId="6038DB12" w14:textId="77777777" w:rsidR="002B7AB1" w:rsidRDefault="002B7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AAA1D" w14:textId="77777777" w:rsidR="002B7AB1" w:rsidRDefault="002B7AB1" w:rsidP="005B0313">
      <w:r>
        <w:separator/>
      </w:r>
    </w:p>
  </w:footnote>
  <w:footnote w:type="continuationSeparator" w:id="0">
    <w:p w14:paraId="77C435D4" w14:textId="77777777" w:rsidR="002B7AB1" w:rsidRDefault="002B7AB1" w:rsidP="005B0313">
      <w:r>
        <w:continuationSeparator/>
      </w:r>
    </w:p>
  </w:footnote>
  <w:footnote w:type="continuationNotice" w:id="1">
    <w:p w14:paraId="0D3B95E3" w14:textId="77777777" w:rsidR="002B7AB1" w:rsidRDefault="002B7AB1"/>
  </w:footnote>
  <w:footnote w:id="2">
    <w:p w14:paraId="7B30CDC5" w14:textId="77777777" w:rsidR="002B7AB1" w:rsidRDefault="002B7AB1" w:rsidP="00806158">
      <w:pPr>
        <w:pStyle w:val="FootnoteText"/>
      </w:pPr>
      <w:r>
        <w:rPr>
          <w:rStyle w:val="FootnoteReference"/>
        </w:rPr>
        <w:footnoteRef/>
      </w:r>
      <w:r>
        <w:t xml:space="preserve"> As defined in EN 16931, for CIUS see chapter 7 of EN 16931-1 and for Extension see EN 16931-5.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CF17D" w14:textId="77777777" w:rsidR="002B7AB1" w:rsidRDefault="002B7AB1" w:rsidP="005B0313">
    <w:pPr>
      <w:pStyle w:val="Header"/>
    </w:pPr>
    <w:r w:rsidRPr="00FA4843">
      <w:rPr>
        <w:noProof/>
      </w:rPr>
      <w:drawing>
        <wp:anchor distT="0" distB="0" distL="114300" distR="114300" simplePos="0" relativeHeight="251659264" behindDoc="0" locked="0" layoutInCell="1" allowOverlap="1" wp14:anchorId="22FB07B0" wp14:editId="1362BEEF">
          <wp:simplePos x="0" y="0"/>
          <wp:positionH relativeFrom="column">
            <wp:posOffset>-515390</wp:posOffset>
          </wp:positionH>
          <wp:positionV relativeFrom="paragraph">
            <wp:posOffset>-108123</wp:posOffset>
          </wp:positionV>
          <wp:extent cx="1716592" cy="415636"/>
          <wp:effectExtent l="0" t="0" r="0" b="3810"/>
          <wp:wrapNone/>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3495F" w14:textId="77777777" w:rsidR="002B7AB1" w:rsidRDefault="002B7AB1" w:rsidP="005B0313">
    <w:pPr>
      <w:pStyle w:val="Header"/>
    </w:pPr>
    <w:r w:rsidRPr="00FA4843">
      <w:rPr>
        <w:noProof/>
      </w:rPr>
      <w:drawing>
        <wp:anchor distT="0" distB="0" distL="114300" distR="114300" simplePos="0" relativeHeight="251661312" behindDoc="0" locked="0" layoutInCell="1" allowOverlap="1" wp14:anchorId="4BB5DE1D" wp14:editId="1B16D1A2">
          <wp:simplePos x="0" y="0"/>
          <wp:positionH relativeFrom="column">
            <wp:posOffset>-515390</wp:posOffset>
          </wp:positionH>
          <wp:positionV relativeFrom="paragraph">
            <wp:posOffset>-108123</wp:posOffset>
          </wp:positionV>
          <wp:extent cx="1716592" cy="415636"/>
          <wp:effectExtent l="0" t="0" r="0" b="3810"/>
          <wp:wrapNone/>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C2161" w14:textId="3315E655" w:rsidR="002B7AB1" w:rsidRDefault="002B7AB1" w:rsidP="005B0313">
    <w:pPr>
      <w:pStyle w:val="Header"/>
    </w:pPr>
    <w:r w:rsidRPr="00FA4843">
      <w:rPr>
        <w:noProof/>
      </w:rPr>
      <w:drawing>
        <wp:anchor distT="0" distB="0" distL="114300" distR="114300" simplePos="0" relativeHeight="251656192"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C584C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6449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5A1A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7CAD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E2E11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B2D0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7E0E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7C78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72AD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7E25C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261B7"/>
    <w:multiLevelType w:val="hybridMultilevel"/>
    <w:tmpl w:val="0BCCEA04"/>
    <w:lvl w:ilvl="0" w:tplc="040F0001">
      <w:start w:val="1"/>
      <w:numFmt w:val="bullet"/>
      <w:lvlText w:val=""/>
      <w:lvlJc w:val="left"/>
      <w:pPr>
        <w:ind w:left="720" w:hanging="360"/>
      </w:pPr>
      <w:rPr>
        <w:rFonts w:ascii="Symbol" w:hAnsi="Symbol" w:cs="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cs="Wingdings" w:hint="default"/>
      </w:rPr>
    </w:lvl>
    <w:lvl w:ilvl="3" w:tplc="040F0001" w:tentative="1">
      <w:start w:val="1"/>
      <w:numFmt w:val="bullet"/>
      <w:lvlText w:val=""/>
      <w:lvlJc w:val="left"/>
      <w:pPr>
        <w:ind w:left="2880" w:hanging="360"/>
      </w:pPr>
      <w:rPr>
        <w:rFonts w:ascii="Symbol" w:hAnsi="Symbol" w:cs="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cs="Wingdings" w:hint="default"/>
      </w:rPr>
    </w:lvl>
    <w:lvl w:ilvl="6" w:tplc="040F0001" w:tentative="1">
      <w:start w:val="1"/>
      <w:numFmt w:val="bullet"/>
      <w:lvlText w:val=""/>
      <w:lvlJc w:val="left"/>
      <w:pPr>
        <w:ind w:left="5040" w:hanging="360"/>
      </w:pPr>
      <w:rPr>
        <w:rFonts w:ascii="Symbol" w:hAnsi="Symbol" w:cs="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064D65CC"/>
    <w:multiLevelType w:val="hybridMultilevel"/>
    <w:tmpl w:val="389ACCE4"/>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149F411A"/>
    <w:multiLevelType w:val="hybridMultilevel"/>
    <w:tmpl w:val="943E8AC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3" w15:restartNumberingAfterBreak="0">
    <w:nsid w:val="179D055C"/>
    <w:multiLevelType w:val="hybridMultilevel"/>
    <w:tmpl w:val="B22CD63E"/>
    <w:lvl w:ilvl="0" w:tplc="B9044116">
      <w:start w:val="1"/>
      <w:numFmt w:val="bullet"/>
      <w:lvlText w:val="•"/>
      <w:lvlJc w:val="left"/>
      <w:pPr>
        <w:tabs>
          <w:tab w:val="num" w:pos="720"/>
        </w:tabs>
        <w:ind w:left="720" w:hanging="360"/>
      </w:pPr>
      <w:rPr>
        <w:rFonts w:ascii="Arial" w:hAnsi="Arial" w:hint="default"/>
      </w:rPr>
    </w:lvl>
    <w:lvl w:ilvl="1" w:tplc="49F6DC7E" w:tentative="1">
      <w:start w:val="1"/>
      <w:numFmt w:val="bullet"/>
      <w:lvlText w:val="•"/>
      <w:lvlJc w:val="left"/>
      <w:pPr>
        <w:tabs>
          <w:tab w:val="num" w:pos="1440"/>
        </w:tabs>
        <w:ind w:left="1440" w:hanging="360"/>
      </w:pPr>
      <w:rPr>
        <w:rFonts w:ascii="Arial" w:hAnsi="Arial" w:hint="default"/>
      </w:rPr>
    </w:lvl>
    <w:lvl w:ilvl="2" w:tplc="70E8F0DE" w:tentative="1">
      <w:start w:val="1"/>
      <w:numFmt w:val="bullet"/>
      <w:lvlText w:val="•"/>
      <w:lvlJc w:val="left"/>
      <w:pPr>
        <w:tabs>
          <w:tab w:val="num" w:pos="2160"/>
        </w:tabs>
        <w:ind w:left="2160" w:hanging="360"/>
      </w:pPr>
      <w:rPr>
        <w:rFonts w:ascii="Arial" w:hAnsi="Arial" w:hint="default"/>
      </w:rPr>
    </w:lvl>
    <w:lvl w:ilvl="3" w:tplc="2A44C0EE" w:tentative="1">
      <w:start w:val="1"/>
      <w:numFmt w:val="bullet"/>
      <w:lvlText w:val="•"/>
      <w:lvlJc w:val="left"/>
      <w:pPr>
        <w:tabs>
          <w:tab w:val="num" w:pos="2880"/>
        </w:tabs>
        <w:ind w:left="2880" w:hanging="360"/>
      </w:pPr>
      <w:rPr>
        <w:rFonts w:ascii="Arial" w:hAnsi="Arial" w:hint="default"/>
      </w:rPr>
    </w:lvl>
    <w:lvl w:ilvl="4" w:tplc="13A608F2" w:tentative="1">
      <w:start w:val="1"/>
      <w:numFmt w:val="bullet"/>
      <w:lvlText w:val="•"/>
      <w:lvlJc w:val="left"/>
      <w:pPr>
        <w:tabs>
          <w:tab w:val="num" w:pos="3600"/>
        </w:tabs>
        <w:ind w:left="3600" w:hanging="360"/>
      </w:pPr>
      <w:rPr>
        <w:rFonts w:ascii="Arial" w:hAnsi="Arial" w:hint="default"/>
      </w:rPr>
    </w:lvl>
    <w:lvl w:ilvl="5" w:tplc="7C30E4FE" w:tentative="1">
      <w:start w:val="1"/>
      <w:numFmt w:val="bullet"/>
      <w:lvlText w:val="•"/>
      <w:lvlJc w:val="left"/>
      <w:pPr>
        <w:tabs>
          <w:tab w:val="num" w:pos="4320"/>
        </w:tabs>
        <w:ind w:left="4320" w:hanging="360"/>
      </w:pPr>
      <w:rPr>
        <w:rFonts w:ascii="Arial" w:hAnsi="Arial" w:hint="default"/>
      </w:rPr>
    </w:lvl>
    <w:lvl w:ilvl="6" w:tplc="820A3300" w:tentative="1">
      <w:start w:val="1"/>
      <w:numFmt w:val="bullet"/>
      <w:lvlText w:val="•"/>
      <w:lvlJc w:val="left"/>
      <w:pPr>
        <w:tabs>
          <w:tab w:val="num" w:pos="5040"/>
        </w:tabs>
        <w:ind w:left="5040" w:hanging="360"/>
      </w:pPr>
      <w:rPr>
        <w:rFonts w:ascii="Arial" w:hAnsi="Arial" w:hint="default"/>
      </w:rPr>
    </w:lvl>
    <w:lvl w:ilvl="7" w:tplc="09507E34" w:tentative="1">
      <w:start w:val="1"/>
      <w:numFmt w:val="bullet"/>
      <w:lvlText w:val="•"/>
      <w:lvlJc w:val="left"/>
      <w:pPr>
        <w:tabs>
          <w:tab w:val="num" w:pos="5760"/>
        </w:tabs>
        <w:ind w:left="5760" w:hanging="360"/>
      </w:pPr>
      <w:rPr>
        <w:rFonts w:ascii="Arial" w:hAnsi="Arial" w:hint="default"/>
      </w:rPr>
    </w:lvl>
    <w:lvl w:ilvl="8" w:tplc="15105C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F1E7ADC"/>
    <w:multiLevelType w:val="hybridMultilevel"/>
    <w:tmpl w:val="1D12AEC2"/>
    <w:lvl w:ilvl="0" w:tplc="B87AD7F4">
      <w:start w:val="1"/>
      <w:numFmt w:val="decimal"/>
      <w:lvlText w:val="%1."/>
      <w:lvlJc w:val="left"/>
      <w:pPr>
        <w:ind w:left="720" w:hanging="360"/>
      </w:pPr>
      <w:rPr>
        <w:rFonts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137115"/>
    <w:multiLevelType w:val="hybridMultilevel"/>
    <w:tmpl w:val="09F8CE2A"/>
    <w:lvl w:ilvl="0" w:tplc="040F0001">
      <w:start w:val="1"/>
      <w:numFmt w:val="bullet"/>
      <w:lvlText w:val=""/>
      <w:lvlJc w:val="left"/>
      <w:pPr>
        <w:ind w:left="1800" w:hanging="360"/>
      </w:pPr>
      <w:rPr>
        <w:rFonts w:ascii="Symbol" w:hAnsi="Symbol" w:hint="default"/>
      </w:rPr>
    </w:lvl>
    <w:lvl w:ilvl="1" w:tplc="040F0003" w:tentative="1">
      <w:start w:val="1"/>
      <w:numFmt w:val="bullet"/>
      <w:lvlText w:val="o"/>
      <w:lvlJc w:val="left"/>
      <w:pPr>
        <w:ind w:left="2520" w:hanging="360"/>
      </w:pPr>
      <w:rPr>
        <w:rFonts w:ascii="Courier New" w:hAnsi="Courier New" w:cs="Courier New" w:hint="default"/>
      </w:rPr>
    </w:lvl>
    <w:lvl w:ilvl="2" w:tplc="040F0005" w:tentative="1">
      <w:start w:val="1"/>
      <w:numFmt w:val="bullet"/>
      <w:lvlText w:val=""/>
      <w:lvlJc w:val="left"/>
      <w:pPr>
        <w:ind w:left="3240" w:hanging="360"/>
      </w:pPr>
      <w:rPr>
        <w:rFonts w:ascii="Wingdings" w:hAnsi="Wingdings" w:hint="default"/>
      </w:rPr>
    </w:lvl>
    <w:lvl w:ilvl="3" w:tplc="040F0001" w:tentative="1">
      <w:start w:val="1"/>
      <w:numFmt w:val="bullet"/>
      <w:lvlText w:val=""/>
      <w:lvlJc w:val="left"/>
      <w:pPr>
        <w:ind w:left="3960" w:hanging="360"/>
      </w:pPr>
      <w:rPr>
        <w:rFonts w:ascii="Symbol" w:hAnsi="Symbol" w:hint="default"/>
      </w:rPr>
    </w:lvl>
    <w:lvl w:ilvl="4" w:tplc="040F0003" w:tentative="1">
      <w:start w:val="1"/>
      <w:numFmt w:val="bullet"/>
      <w:lvlText w:val="o"/>
      <w:lvlJc w:val="left"/>
      <w:pPr>
        <w:ind w:left="4680" w:hanging="360"/>
      </w:pPr>
      <w:rPr>
        <w:rFonts w:ascii="Courier New" w:hAnsi="Courier New" w:cs="Courier New" w:hint="default"/>
      </w:rPr>
    </w:lvl>
    <w:lvl w:ilvl="5" w:tplc="040F0005" w:tentative="1">
      <w:start w:val="1"/>
      <w:numFmt w:val="bullet"/>
      <w:lvlText w:val=""/>
      <w:lvlJc w:val="left"/>
      <w:pPr>
        <w:ind w:left="5400" w:hanging="360"/>
      </w:pPr>
      <w:rPr>
        <w:rFonts w:ascii="Wingdings" w:hAnsi="Wingdings" w:hint="default"/>
      </w:rPr>
    </w:lvl>
    <w:lvl w:ilvl="6" w:tplc="040F0001" w:tentative="1">
      <w:start w:val="1"/>
      <w:numFmt w:val="bullet"/>
      <w:lvlText w:val=""/>
      <w:lvlJc w:val="left"/>
      <w:pPr>
        <w:ind w:left="6120" w:hanging="360"/>
      </w:pPr>
      <w:rPr>
        <w:rFonts w:ascii="Symbol" w:hAnsi="Symbol" w:hint="default"/>
      </w:rPr>
    </w:lvl>
    <w:lvl w:ilvl="7" w:tplc="040F0003" w:tentative="1">
      <w:start w:val="1"/>
      <w:numFmt w:val="bullet"/>
      <w:lvlText w:val="o"/>
      <w:lvlJc w:val="left"/>
      <w:pPr>
        <w:ind w:left="6840" w:hanging="360"/>
      </w:pPr>
      <w:rPr>
        <w:rFonts w:ascii="Courier New" w:hAnsi="Courier New" w:cs="Courier New" w:hint="default"/>
      </w:rPr>
    </w:lvl>
    <w:lvl w:ilvl="8" w:tplc="040F0005" w:tentative="1">
      <w:start w:val="1"/>
      <w:numFmt w:val="bullet"/>
      <w:lvlText w:val=""/>
      <w:lvlJc w:val="left"/>
      <w:pPr>
        <w:ind w:left="7560" w:hanging="360"/>
      </w:pPr>
      <w:rPr>
        <w:rFonts w:ascii="Wingdings" w:hAnsi="Wingdings" w:hint="default"/>
      </w:rPr>
    </w:lvl>
  </w:abstractNum>
  <w:abstractNum w:abstractNumId="16" w15:restartNumberingAfterBreak="0">
    <w:nsid w:val="25FC7E64"/>
    <w:multiLevelType w:val="hybridMultilevel"/>
    <w:tmpl w:val="3D125D16"/>
    <w:lvl w:ilvl="0" w:tplc="9326C634">
      <w:start w:val="1"/>
      <w:numFmt w:val="bullet"/>
      <w:lvlText w:val="•"/>
      <w:lvlJc w:val="left"/>
      <w:pPr>
        <w:tabs>
          <w:tab w:val="num" w:pos="720"/>
        </w:tabs>
        <w:ind w:left="720" w:hanging="360"/>
      </w:pPr>
      <w:rPr>
        <w:rFonts w:ascii="Arial" w:hAnsi="Arial" w:hint="default"/>
      </w:rPr>
    </w:lvl>
    <w:lvl w:ilvl="1" w:tplc="4B00B5E4">
      <w:start w:val="1"/>
      <w:numFmt w:val="bullet"/>
      <w:lvlText w:val="•"/>
      <w:lvlJc w:val="left"/>
      <w:pPr>
        <w:tabs>
          <w:tab w:val="num" w:pos="1440"/>
        </w:tabs>
        <w:ind w:left="1440" w:hanging="360"/>
      </w:pPr>
      <w:rPr>
        <w:rFonts w:ascii="Arial" w:hAnsi="Arial" w:hint="default"/>
      </w:rPr>
    </w:lvl>
    <w:lvl w:ilvl="2" w:tplc="6D6090D4">
      <w:numFmt w:val="bullet"/>
      <w:lvlText w:val=""/>
      <w:lvlJc w:val="left"/>
      <w:pPr>
        <w:tabs>
          <w:tab w:val="num" w:pos="2160"/>
        </w:tabs>
        <w:ind w:left="2160" w:hanging="360"/>
      </w:pPr>
      <w:rPr>
        <w:rFonts w:ascii="Symbol" w:hAnsi="Symbol" w:hint="default"/>
      </w:rPr>
    </w:lvl>
    <w:lvl w:ilvl="3" w:tplc="A4AA9396">
      <w:numFmt w:val="bullet"/>
      <w:lvlText w:val=""/>
      <w:lvlJc w:val="left"/>
      <w:pPr>
        <w:tabs>
          <w:tab w:val="num" w:pos="2880"/>
        </w:tabs>
        <w:ind w:left="2880" w:hanging="360"/>
      </w:pPr>
      <w:rPr>
        <w:rFonts w:ascii="Symbol" w:hAnsi="Symbol" w:hint="default"/>
      </w:rPr>
    </w:lvl>
    <w:lvl w:ilvl="4" w:tplc="57BAF4C8" w:tentative="1">
      <w:start w:val="1"/>
      <w:numFmt w:val="bullet"/>
      <w:lvlText w:val="•"/>
      <w:lvlJc w:val="left"/>
      <w:pPr>
        <w:tabs>
          <w:tab w:val="num" w:pos="3600"/>
        </w:tabs>
        <w:ind w:left="3600" w:hanging="360"/>
      </w:pPr>
      <w:rPr>
        <w:rFonts w:ascii="Arial" w:hAnsi="Arial" w:hint="default"/>
      </w:rPr>
    </w:lvl>
    <w:lvl w:ilvl="5" w:tplc="469A070A" w:tentative="1">
      <w:start w:val="1"/>
      <w:numFmt w:val="bullet"/>
      <w:lvlText w:val="•"/>
      <w:lvlJc w:val="left"/>
      <w:pPr>
        <w:tabs>
          <w:tab w:val="num" w:pos="4320"/>
        </w:tabs>
        <w:ind w:left="4320" w:hanging="360"/>
      </w:pPr>
      <w:rPr>
        <w:rFonts w:ascii="Arial" w:hAnsi="Arial" w:hint="default"/>
      </w:rPr>
    </w:lvl>
    <w:lvl w:ilvl="6" w:tplc="72C694CC" w:tentative="1">
      <w:start w:val="1"/>
      <w:numFmt w:val="bullet"/>
      <w:lvlText w:val="•"/>
      <w:lvlJc w:val="left"/>
      <w:pPr>
        <w:tabs>
          <w:tab w:val="num" w:pos="5040"/>
        </w:tabs>
        <w:ind w:left="5040" w:hanging="360"/>
      </w:pPr>
      <w:rPr>
        <w:rFonts w:ascii="Arial" w:hAnsi="Arial" w:hint="default"/>
      </w:rPr>
    </w:lvl>
    <w:lvl w:ilvl="7" w:tplc="BA4EE442" w:tentative="1">
      <w:start w:val="1"/>
      <w:numFmt w:val="bullet"/>
      <w:lvlText w:val="•"/>
      <w:lvlJc w:val="left"/>
      <w:pPr>
        <w:tabs>
          <w:tab w:val="num" w:pos="5760"/>
        </w:tabs>
        <w:ind w:left="5760" w:hanging="360"/>
      </w:pPr>
      <w:rPr>
        <w:rFonts w:ascii="Arial" w:hAnsi="Arial" w:hint="default"/>
      </w:rPr>
    </w:lvl>
    <w:lvl w:ilvl="8" w:tplc="495EFF1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8D77D98"/>
    <w:multiLevelType w:val="hybridMultilevel"/>
    <w:tmpl w:val="E6E2E99A"/>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8" w15:restartNumberingAfterBreak="0">
    <w:nsid w:val="2EE82B71"/>
    <w:multiLevelType w:val="hybridMultilevel"/>
    <w:tmpl w:val="902C5494"/>
    <w:lvl w:ilvl="0" w:tplc="E6CA6648">
      <w:start w:val="1"/>
      <w:numFmt w:val="bullet"/>
      <w:lvlText w:val=""/>
      <w:lvlJc w:val="left"/>
      <w:pPr>
        <w:ind w:left="720" w:hanging="360"/>
      </w:pPr>
      <w:rPr>
        <w:rFonts w:ascii="Symbol" w:hAnsi="Symbol"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0" w15:restartNumberingAfterBreak="0">
    <w:nsid w:val="393E41CA"/>
    <w:multiLevelType w:val="hybridMultilevel"/>
    <w:tmpl w:val="32A42108"/>
    <w:lvl w:ilvl="0" w:tplc="A638365A">
      <w:start w:val="1"/>
      <w:numFmt w:val="bullet"/>
      <w:lvlText w:val="•"/>
      <w:lvlJc w:val="left"/>
      <w:pPr>
        <w:tabs>
          <w:tab w:val="num" w:pos="720"/>
        </w:tabs>
        <w:ind w:left="720" w:hanging="360"/>
      </w:pPr>
      <w:rPr>
        <w:rFonts w:ascii="Arial" w:hAnsi="Arial" w:hint="default"/>
      </w:rPr>
    </w:lvl>
    <w:lvl w:ilvl="1" w:tplc="8C9EF0BC">
      <w:numFmt w:val="bullet"/>
      <w:lvlText w:val=""/>
      <w:lvlJc w:val="left"/>
      <w:pPr>
        <w:tabs>
          <w:tab w:val="num" w:pos="1440"/>
        </w:tabs>
        <w:ind w:left="1440" w:hanging="360"/>
      </w:pPr>
      <w:rPr>
        <w:rFonts w:ascii="Symbol" w:hAnsi="Symbol" w:hint="default"/>
      </w:rPr>
    </w:lvl>
    <w:lvl w:ilvl="2" w:tplc="ED3CA10C">
      <w:numFmt w:val="bullet"/>
      <w:lvlText w:val=""/>
      <w:lvlJc w:val="left"/>
      <w:pPr>
        <w:tabs>
          <w:tab w:val="num" w:pos="2160"/>
        </w:tabs>
        <w:ind w:left="2160" w:hanging="360"/>
      </w:pPr>
      <w:rPr>
        <w:rFonts w:ascii="Symbol" w:hAnsi="Symbol" w:hint="default"/>
      </w:rPr>
    </w:lvl>
    <w:lvl w:ilvl="3" w:tplc="C8223280">
      <w:numFmt w:val="bullet"/>
      <w:lvlText w:val=""/>
      <w:lvlJc w:val="left"/>
      <w:pPr>
        <w:tabs>
          <w:tab w:val="num" w:pos="2880"/>
        </w:tabs>
        <w:ind w:left="2880" w:hanging="360"/>
      </w:pPr>
      <w:rPr>
        <w:rFonts w:ascii="Symbol" w:hAnsi="Symbol" w:hint="default"/>
      </w:rPr>
    </w:lvl>
    <w:lvl w:ilvl="4" w:tplc="DF6CD53E" w:tentative="1">
      <w:start w:val="1"/>
      <w:numFmt w:val="bullet"/>
      <w:lvlText w:val="•"/>
      <w:lvlJc w:val="left"/>
      <w:pPr>
        <w:tabs>
          <w:tab w:val="num" w:pos="3600"/>
        </w:tabs>
        <w:ind w:left="3600" w:hanging="360"/>
      </w:pPr>
      <w:rPr>
        <w:rFonts w:ascii="Arial" w:hAnsi="Arial" w:hint="default"/>
      </w:rPr>
    </w:lvl>
    <w:lvl w:ilvl="5" w:tplc="54083CC0" w:tentative="1">
      <w:start w:val="1"/>
      <w:numFmt w:val="bullet"/>
      <w:lvlText w:val="•"/>
      <w:lvlJc w:val="left"/>
      <w:pPr>
        <w:tabs>
          <w:tab w:val="num" w:pos="4320"/>
        </w:tabs>
        <w:ind w:left="4320" w:hanging="360"/>
      </w:pPr>
      <w:rPr>
        <w:rFonts w:ascii="Arial" w:hAnsi="Arial" w:hint="default"/>
      </w:rPr>
    </w:lvl>
    <w:lvl w:ilvl="6" w:tplc="089202CE" w:tentative="1">
      <w:start w:val="1"/>
      <w:numFmt w:val="bullet"/>
      <w:lvlText w:val="•"/>
      <w:lvlJc w:val="left"/>
      <w:pPr>
        <w:tabs>
          <w:tab w:val="num" w:pos="5040"/>
        </w:tabs>
        <w:ind w:left="5040" w:hanging="360"/>
      </w:pPr>
      <w:rPr>
        <w:rFonts w:ascii="Arial" w:hAnsi="Arial" w:hint="default"/>
      </w:rPr>
    </w:lvl>
    <w:lvl w:ilvl="7" w:tplc="FFA897E4" w:tentative="1">
      <w:start w:val="1"/>
      <w:numFmt w:val="bullet"/>
      <w:lvlText w:val="•"/>
      <w:lvlJc w:val="left"/>
      <w:pPr>
        <w:tabs>
          <w:tab w:val="num" w:pos="5760"/>
        </w:tabs>
        <w:ind w:left="5760" w:hanging="360"/>
      </w:pPr>
      <w:rPr>
        <w:rFonts w:ascii="Arial" w:hAnsi="Arial" w:hint="default"/>
      </w:rPr>
    </w:lvl>
    <w:lvl w:ilvl="8" w:tplc="8ABA66E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486214"/>
    <w:multiLevelType w:val="hybridMultilevel"/>
    <w:tmpl w:val="9C2CB3A0"/>
    <w:lvl w:ilvl="0" w:tplc="DE6EA446">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2"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3" w15:restartNumberingAfterBreak="0">
    <w:nsid w:val="41076154"/>
    <w:multiLevelType w:val="multilevel"/>
    <w:tmpl w:val="43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457AE"/>
    <w:multiLevelType w:val="multilevel"/>
    <w:tmpl w:val="5C780086"/>
    <w:lvl w:ilvl="0">
      <w:start w:val="1"/>
      <w:numFmt w:val="decimal"/>
      <w:pStyle w:val="Heading1"/>
      <w:lvlText w:val="%1"/>
      <w:lvlJc w:val="left"/>
      <w:pPr>
        <w:ind w:left="3268"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417605C8"/>
    <w:multiLevelType w:val="hybridMultilevel"/>
    <w:tmpl w:val="CDC48548"/>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6" w15:restartNumberingAfterBreak="0">
    <w:nsid w:val="444A145F"/>
    <w:multiLevelType w:val="hybridMultilevel"/>
    <w:tmpl w:val="F18C1898"/>
    <w:lvl w:ilvl="0" w:tplc="D734956C">
      <w:start w:val="1"/>
      <w:numFmt w:val="decimal"/>
      <w:lvlText w:val="%1."/>
      <w:lvlJc w:val="left"/>
      <w:pPr>
        <w:ind w:left="1080" w:hanging="72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7" w15:restartNumberingAfterBreak="0">
    <w:nsid w:val="4830228F"/>
    <w:multiLevelType w:val="hybridMultilevel"/>
    <w:tmpl w:val="16483B1A"/>
    <w:lvl w:ilvl="0" w:tplc="AA7A8AAE">
      <w:start w:val="1"/>
      <w:numFmt w:val="bullet"/>
      <w:lvlText w:val="•"/>
      <w:lvlJc w:val="left"/>
      <w:pPr>
        <w:tabs>
          <w:tab w:val="num" w:pos="720"/>
        </w:tabs>
        <w:ind w:left="720" w:hanging="360"/>
      </w:pPr>
      <w:rPr>
        <w:rFonts w:ascii="Arial" w:hAnsi="Arial" w:hint="default"/>
      </w:rPr>
    </w:lvl>
    <w:lvl w:ilvl="1" w:tplc="BBD2F11A">
      <w:numFmt w:val="bullet"/>
      <w:lvlText w:val=""/>
      <w:lvlJc w:val="left"/>
      <w:pPr>
        <w:tabs>
          <w:tab w:val="num" w:pos="1440"/>
        </w:tabs>
        <w:ind w:left="1440" w:hanging="360"/>
      </w:pPr>
      <w:rPr>
        <w:rFonts w:ascii="Symbol" w:hAnsi="Symbol" w:hint="default"/>
      </w:rPr>
    </w:lvl>
    <w:lvl w:ilvl="2" w:tplc="0FF47CA0" w:tentative="1">
      <w:start w:val="1"/>
      <w:numFmt w:val="bullet"/>
      <w:lvlText w:val="•"/>
      <w:lvlJc w:val="left"/>
      <w:pPr>
        <w:tabs>
          <w:tab w:val="num" w:pos="2160"/>
        </w:tabs>
        <w:ind w:left="2160" w:hanging="360"/>
      </w:pPr>
      <w:rPr>
        <w:rFonts w:ascii="Arial" w:hAnsi="Arial" w:hint="default"/>
      </w:rPr>
    </w:lvl>
    <w:lvl w:ilvl="3" w:tplc="69123C4A" w:tentative="1">
      <w:start w:val="1"/>
      <w:numFmt w:val="bullet"/>
      <w:lvlText w:val="•"/>
      <w:lvlJc w:val="left"/>
      <w:pPr>
        <w:tabs>
          <w:tab w:val="num" w:pos="2880"/>
        </w:tabs>
        <w:ind w:left="2880" w:hanging="360"/>
      </w:pPr>
      <w:rPr>
        <w:rFonts w:ascii="Arial" w:hAnsi="Arial" w:hint="default"/>
      </w:rPr>
    </w:lvl>
    <w:lvl w:ilvl="4" w:tplc="76FC042A" w:tentative="1">
      <w:start w:val="1"/>
      <w:numFmt w:val="bullet"/>
      <w:lvlText w:val="•"/>
      <w:lvlJc w:val="left"/>
      <w:pPr>
        <w:tabs>
          <w:tab w:val="num" w:pos="3600"/>
        </w:tabs>
        <w:ind w:left="3600" w:hanging="360"/>
      </w:pPr>
      <w:rPr>
        <w:rFonts w:ascii="Arial" w:hAnsi="Arial" w:hint="default"/>
      </w:rPr>
    </w:lvl>
    <w:lvl w:ilvl="5" w:tplc="FA041772" w:tentative="1">
      <w:start w:val="1"/>
      <w:numFmt w:val="bullet"/>
      <w:lvlText w:val="•"/>
      <w:lvlJc w:val="left"/>
      <w:pPr>
        <w:tabs>
          <w:tab w:val="num" w:pos="4320"/>
        </w:tabs>
        <w:ind w:left="4320" w:hanging="360"/>
      </w:pPr>
      <w:rPr>
        <w:rFonts w:ascii="Arial" w:hAnsi="Arial" w:hint="default"/>
      </w:rPr>
    </w:lvl>
    <w:lvl w:ilvl="6" w:tplc="D7CEBBE8" w:tentative="1">
      <w:start w:val="1"/>
      <w:numFmt w:val="bullet"/>
      <w:lvlText w:val="•"/>
      <w:lvlJc w:val="left"/>
      <w:pPr>
        <w:tabs>
          <w:tab w:val="num" w:pos="5040"/>
        </w:tabs>
        <w:ind w:left="5040" w:hanging="360"/>
      </w:pPr>
      <w:rPr>
        <w:rFonts w:ascii="Arial" w:hAnsi="Arial" w:hint="default"/>
      </w:rPr>
    </w:lvl>
    <w:lvl w:ilvl="7" w:tplc="2F2C065A" w:tentative="1">
      <w:start w:val="1"/>
      <w:numFmt w:val="bullet"/>
      <w:lvlText w:val="•"/>
      <w:lvlJc w:val="left"/>
      <w:pPr>
        <w:tabs>
          <w:tab w:val="num" w:pos="5760"/>
        </w:tabs>
        <w:ind w:left="5760" w:hanging="360"/>
      </w:pPr>
      <w:rPr>
        <w:rFonts w:ascii="Arial" w:hAnsi="Arial" w:hint="default"/>
      </w:rPr>
    </w:lvl>
    <w:lvl w:ilvl="8" w:tplc="2A50C88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9" w15:restartNumberingAfterBreak="0">
    <w:nsid w:val="4E4C7705"/>
    <w:multiLevelType w:val="hybridMultilevel"/>
    <w:tmpl w:val="9C922A4C"/>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0" w15:restartNumberingAfterBreak="0">
    <w:nsid w:val="4F331427"/>
    <w:multiLevelType w:val="hybridMultilevel"/>
    <w:tmpl w:val="AF9EAD7C"/>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1" w15:restartNumberingAfterBreak="0">
    <w:nsid w:val="52B0795B"/>
    <w:multiLevelType w:val="hybridMultilevel"/>
    <w:tmpl w:val="B59A7ECC"/>
    <w:lvl w:ilvl="0" w:tplc="C1AC6EA0">
      <w:start w:val="1"/>
      <w:numFmt w:val="bullet"/>
      <w:lvlText w:val="•"/>
      <w:lvlJc w:val="left"/>
      <w:pPr>
        <w:tabs>
          <w:tab w:val="num" w:pos="720"/>
        </w:tabs>
        <w:ind w:left="720" w:hanging="360"/>
      </w:pPr>
      <w:rPr>
        <w:rFonts w:ascii="Arial" w:hAnsi="Arial" w:hint="default"/>
      </w:rPr>
    </w:lvl>
    <w:lvl w:ilvl="1" w:tplc="81CCE5F2">
      <w:numFmt w:val="bullet"/>
      <w:lvlText w:val=""/>
      <w:lvlJc w:val="left"/>
      <w:pPr>
        <w:tabs>
          <w:tab w:val="num" w:pos="1440"/>
        </w:tabs>
        <w:ind w:left="1440" w:hanging="360"/>
      </w:pPr>
      <w:rPr>
        <w:rFonts w:ascii="Symbol" w:hAnsi="Symbol" w:hint="default"/>
      </w:rPr>
    </w:lvl>
    <w:lvl w:ilvl="2" w:tplc="02829552">
      <w:numFmt w:val="bullet"/>
      <w:lvlText w:val=""/>
      <w:lvlJc w:val="left"/>
      <w:pPr>
        <w:tabs>
          <w:tab w:val="num" w:pos="2160"/>
        </w:tabs>
        <w:ind w:left="2160" w:hanging="360"/>
      </w:pPr>
      <w:rPr>
        <w:rFonts w:ascii="Symbol" w:hAnsi="Symbol" w:hint="default"/>
      </w:rPr>
    </w:lvl>
    <w:lvl w:ilvl="3" w:tplc="0A2824E2" w:tentative="1">
      <w:start w:val="1"/>
      <w:numFmt w:val="bullet"/>
      <w:lvlText w:val="•"/>
      <w:lvlJc w:val="left"/>
      <w:pPr>
        <w:tabs>
          <w:tab w:val="num" w:pos="2880"/>
        </w:tabs>
        <w:ind w:left="2880" w:hanging="360"/>
      </w:pPr>
      <w:rPr>
        <w:rFonts w:ascii="Arial" w:hAnsi="Arial" w:hint="default"/>
      </w:rPr>
    </w:lvl>
    <w:lvl w:ilvl="4" w:tplc="4B9ACBF8" w:tentative="1">
      <w:start w:val="1"/>
      <w:numFmt w:val="bullet"/>
      <w:lvlText w:val="•"/>
      <w:lvlJc w:val="left"/>
      <w:pPr>
        <w:tabs>
          <w:tab w:val="num" w:pos="3600"/>
        </w:tabs>
        <w:ind w:left="3600" w:hanging="360"/>
      </w:pPr>
      <w:rPr>
        <w:rFonts w:ascii="Arial" w:hAnsi="Arial" w:hint="default"/>
      </w:rPr>
    </w:lvl>
    <w:lvl w:ilvl="5" w:tplc="887EB8E4" w:tentative="1">
      <w:start w:val="1"/>
      <w:numFmt w:val="bullet"/>
      <w:lvlText w:val="•"/>
      <w:lvlJc w:val="left"/>
      <w:pPr>
        <w:tabs>
          <w:tab w:val="num" w:pos="4320"/>
        </w:tabs>
        <w:ind w:left="4320" w:hanging="360"/>
      </w:pPr>
      <w:rPr>
        <w:rFonts w:ascii="Arial" w:hAnsi="Arial" w:hint="default"/>
      </w:rPr>
    </w:lvl>
    <w:lvl w:ilvl="6" w:tplc="7B502990" w:tentative="1">
      <w:start w:val="1"/>
      <w:numFmt w:val="bullet"/>
      <w:lvlText w:val="•"/>
      <w:lvlJc w:val="left"/>
      <w:pPr>
        <w:tabs>
          <w:tab w:val="num" w:pos="5040"/>
        </w:tabs>
        <w:ind w:left="5040" w:hanging="360"/>
      </w:pPr>
      <w:rPr>
        <w:rFonts w:ascii="Arial" w:hAnsi="Arial" w:hint="default"/>
      </w:rPr>
    </w:lvl>
    <w:lvl w:ilvl="7" w:tplc="D3CE45DE" w:tentative="1">
      <w:start w:val="1"/>
      <w:numFmt w:val="bullet"/>
      <w:lvlText w:val="•"/>
      <w:lvlJc w:val="left"/>
      <w:pPr>
        <w:tabs>
          <w:tab w:val="num" w:pos="5760"/>
        </w:tabs>
        <w:ind w:left="5760" w:hanging="360"/>
      </w:pPr>
      <w:rPr>
        <w:rFonts w:ascii="Arial" w:hAnsi="Arial" w:hint="default"/>
      </w:rPr>
    </w:lvl>
    <w:lvl w:ilvl="8" w:tplc="CAF2450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4C5D82"/>
    <w:multiLevelType w:val="hybridMultilevel"/>
    <w:tmpl w:val="2FFC2CFC"/>
    <w:lvl w:ilvl="0" w:tplc="3B6AAFCA">
      <w:start w:val="1"/>
      <w:numFmt w:val="bullet"/>
      <w:lvlText w:val="•"/>
      <w:lvlJc w:val="left"/>
      <w:pPr>
        <w:tabs>
          <w:tab w:val="num" w:pos="720"/>
        </w:tabs>
        <w:ind w:left="720" w:hanging="360"/>
      </w:pPr>
      <w:rPr>
        <w:rFonts w:ascii="Arial" w:hAnsi="Arial" w:hint="default"/>
      </w:rPr>
    </w:lvl>
    <w:lvl w:ilvl="1" w:tplc="60A06450">
      <w:numFmt w:val="bullet"/>
      <w:lvlText w:val=""/>
      <w:lvlJc w:val="left"/>
      <w:pPr>
        <w:tabs>
          <w:tab w:val="num" w:pos="1440"/>
        </w:tabs>
        <w:ind w:left="1440" w:hanging="360"/>
      </w:pPr>
      <w:rPr>
        <w:rFonts w:ascii="Symbol" w:hAnsi="Symbol" w:hint="default"/>
      </w:rPr>
    </w:lvl>
    <w:lvl w:ilvl="2" w:tplc="C8DE78D6">
      <w:numFmt w:val="bullet"/>
      <w:lvlText w:val=""/>
      <w:lvlJc w:val="left"/>
      <w:pPr>
        <w:tabs>
          <w:tab w:val="num" w:pos="2160"/>
        </w:tabs>
        <w:ind w:left="2160" w:hanging="360"/>
      </w:pPr>
      <w:rPr>
        <w:rFonts w:ascii="Symbol" w:hAnsi="Symbol" w:hint="default"/>
      </w:rPr>
    </w:lvl>
    <w:lvl w:ilvl="3" w:tplc="30D49ECA">
      <w:start w:val="1"/>
      <w:numFmt w:val="bullet"/>
      <w:lvlText w:val="•"/>
      <w:lvlJc w:val="left"/>
      <w:pPr>
        <w:tabs>
          <w:tab w:val="num" w:pos="2880"/>
        </w:tabs>
        <w:ind w:left="2880" w:hanging="360"/>
      </w:pPr>
      <w:rPr>
        <w:rFonts w:ascii="Arial" w:hAnsi="Arial" w:hint="default"/>
      </w:rPr>
    </w:lvl>
    <w:lvl w:ilvl="4" w:tplc="57164BD6" w:tentative="1">
      <w:start w:val="1"/>
      <w:numFmt w:val="bullet"/>
      <w:lvlText w:val="•"/>
      <w:lvlJc w:val="left"/>
      <w:pPr>
        <w:tabs>
          <w:tab w:val="num" w:pos="3600"/>
        </w:tabs>
        <w:ind w:left="3600" w:hanging="360"/>
      </w:pPr>
      <w:rPr>
        <w:rFonts w:ascii="Arial" w:hAnsi="Arial" w:hint="default"/>
      </w:rPr>
    </w:lvl>
    <w:lvl w:ilvl="5" w:tplc="B900B63E" w:tentative="1">
      <w:start w:val="1"/>
      <w:numFmt w:val="bullet"/>
      <w:lvlText w:val="•"/>
      <w:lvlJc w:val="left"/>
      <w:pPr>
        <w:tabs>
          <w:tab w:val="num" w:pos="4320"/>
        </w:tabs>
        <w:ind w:left="4320" w:hanging="360"/>
      </w:pPr>
      <w:rPr>
        <w:rFonts w:ascii="Arial" w:hAnsi="Arial" w:hint="default"/>
      </w:rPr>
    </w:lvl>
    <w:lvl w:ilvl="6" w:tplc="01045E88" w:tentative="1">
      <w:start w:val="1"/>
      <w:numFmt w:val="bullet"/>
      <w:lvlText w:val="•"/>
      <w:lvlJc w:val="left"/>
      <w:pPr>
        <w:tabs>
          <w:tab w:val="num" w:pos="5040"/>
        </w:tabs>
        <w:ind w:left="5040" w:hanging="360"/>
      </w:pPr>
      <w:rPr>
        <w:rFonts w:ascii="Arial" w:hAnsi="Arial" w:hint="default"/>
      </w:rPr>
    </w:lvl>
    <w:lvl w:ilvl="7" w:tplc="2182EB68" w:tentative="1">
      <w:start w:val="1"/>
      <w:numFmt w:val="bullet"/>
      <w:lvlText w:val="•"/>
      <w:lvlJc w:val="left"/>
      <w:pPr>
        <w:tabs>
          <w:tab w:val="num" w:pos="5760"/>
        </w:tabs>
        <w:ind w:left="5760" w:hanging="360"/>
      </w:pPr>
      <w:rPr>
        <w:rFonts w:ascii="Arial" w:hAnsi="Arial" w:hint="default"/>
      </w:rPr>
    </w:lvl>
    <w:lvl w:ilvl="8" w:tplc="8E20F69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0B64FFB"/>
    <w:multiLevelType w:val="hybridMultilevel"/>
    <w:tmpl w:val="196A357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4" w15:restartNumberingAfterBreak="0">
    <w:nsid w:val="74552421"/>
    <w:multiLevelType w:val="hybridMultilevel"/>
    <w:tmpl w:val="7526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F6138C"/>
    <w:multiLevelType w:val="hybridMultilevel"/>
    <w:tmpl w:val="4F304760"/>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6" w15:restartNumberingAfterBreak="0">
    <w:nsid w:val="7C3C6529"/>
    <w:multiLevelType w:val="hybridMultilevel"/>
    <w:tmpl w:val="C22A65D6"/>
    <w:lvl w:ilvl="0" w:tplc="05FC115E">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7" w15:restartNumberingAfterBreak="0">
    <w:nsid w:val="7E3178A4"/>
    <w:multiLevelType w:val="hybridMultilevel"/>
    <w:tmpl w:val="1C6A88D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8" w15:restartNumberingAfterBreak="0">
    <w:nsid w:val="7E915AA0"/>
    <w:multiLevelType w:val="hybridMultilevel"/>
    <w:tmpl w:val="10829154"/>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34"/>
  </w:num>
  <w:num w:numId="2">
    <w:abstractNumId w:val="18"/>
  </w:num>
  <w:num w:numId="3">
    <w:abstractNumId w:val="14"/>
  </w:num>
  <w:num w:numId="4">
    <w:abstractNumId w:val="24"/>
  </w:num>
  <w:num w:numId="5">
    <w:abstractNumId w:val="24"/>
  </w:num>
  <w:num w:numId="6">
    <w:abstractNumId w:val="24"/>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2"/>
  </w:num>
  <w:num w:numId="19">
    <w:abstractNumId w:val="28"/>
  </w:num>
  <w:num w:numId="20">
    <w:abstractNumId w:val="19"/>
  </w:num>
  <w:num w:numId="21">
    <w:abstractNumId w:val="30"/>
  </w:num>
  <w:num w:numId="22">
    <w:abstractNumId w:val="16"/>
  </w:num>
  <w:num w:numId="23">
    <w:abstractNumId w:val="27"/>
  </w:num>
  <w:num w:numId="24">
    <w:abstractNumId w:val="31"/>
  </w:num>
  <w:num w:numId="25">
    <w:abstractNumId w:val="21"/>
  </w:num>
  <w:num w:numId="26">
    <w:abstractNumId w:val="35"/>
  </w:num>
  <w:num w:numId="27">
    <w:abstractNumId w:val="25"/>
  </w:num>
  <w:num w:numId="28">
    <w:abstractNumId w:val="15"/>
  </w:num>
  <w:num w:numId="29">
    <w:abstractNumId w:val="33"/>
  </w:num>
  <w:num w:numId="30">
    <w:abstractNumId w:val="36"/>
  </w:num>
  <w:num w:numId="31">
    <w:abstractNumId w:val="32"/>
  </w:num>
  <w:num w:numId="32">
    <w:abstractNumId w:val="20"/>
  </w:num>
  <w:num w:numId="33">
    <w:abstractNumId w:val="10"/>
  </w:num>
  <w:num w:numId="34">
    <w:abstractNumId w:val="23"/>
  </w:num>
  <w:num w:numId="35">
    <w:abstractNumId w:val="12"/>
  </w:num>
  <w:num w:numId="36">
    <w:abstractNumId w:val="13"/>
  </w:num>
  <w:num w:numId="37">
    <w:abstractNumId w:val="38"/>
  </w:num>
  <w:num w:numId="38">
    <w:abstractNumId w:val="37"/>
  </w:num>
  <w:num w:numId="39">
    <w:abstractNumId w:val="29"/>
  </w:num>
  <w:num w:numId="40">
    <w:abstractNumId w:val="11"/>
  </w:num>
  <w:num w:numId="41">
    <w:abstractNumId w:val="17"/>
  </w:num>
  <w:num w:numId="42">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o Wang">
    <w15:presenceInfo w15:providerId="AD" w15:userId="S::Chao.Wang@ato.gov.au::93eca3e0-dcd2-496c-b4c1-814af6642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defaultTableStyle w:val="ListTable3-Accent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B4"/>
    <w:rsid w:val="000051E9"/>
    <w:rsid w:val="000079FF"/>
    <w:rsid w:val="00013238"/>
    <w:rsid w:val="000147DB"/>
    <w:rsid w:val="000162D9"/>
    <w:rsid w:val="000318C2"/>
    <w:rsid w:val="00041F9C"/>
    <w:rsid w:val="0004351F"/>
    <w:rsid w:val="0004645C"/>
    <w:rsid w:val="000469BE"/>
    <w:rsid w:val="00050A70"/>
    <w:rsid w:val="0005709E"/>
    <w:rsid w:val="00061EBA"/>
    <w:rsid w:val="0006200B"/>
    <w:rsid w:val="0006201D"/>
    <w:rsid w:val="00063B42"/>
    <w:rsid w:val="000661AF"/>
    <w:rsid w:val="0007451B"/>
    <w:rsid w:val="000773CA"/>
    <w:rsid w:val="00081688"/>
    <w:rsid w:val="00081F14"/>
    <w:rsid w:val="0009166C"/>
    <w:rsid w:val="0009736F"/>
    <w:rsid w:val="000A240F"/>
    <w:rsid w:val="000A50E6"/>
    <w:rsid w:val="000B1E7E"/>
    <w:rsid w:val="000C1F0F"/>
    <w:rsid w:val="000C6DB9"/>
    <w:rsid w:val="000C7BE9"/>
    <w:rsid w:val="000D1419"/>
    <w:rsid w:val="000D1FCA"/>
    <w:rsid w:val="000D70F7"/>
    <w:rsid w:val="000F06B6"/>
    <w:rsid w:val="000F08C7"/>
    <w:rsid w:val="000F34BD"/>
    <w:rsid w:val="000F50FA"/>
    <w:rsid w:val="000F573A"/>
    <w:rsid w:val="00104CC9"/>
    <w:rsid w:val="00112235"/>
    <w:rsid w:val="00113C0D"/>
    <w:rsid w:val="00117E48"/>
    <w:rsid w:val="001278D3"/>
    <w:rsid w:val="0013209B"/>
    <w:rsid w:val="00137F31"/>
    <w:rsid w:val="00141DE3"/>
    <w:rsid w:val="0014497E"/>
    <w:rsid w:val="00151371"/>
    <w:rsid w:val="001514E7"/>
    <w:rsid w:val="00154B3F"/>
    <w:rsid w:val="00161276"/>
    <w:rsid w:val="001646D3"/>
    <w:rsid w:val="00176126"/>
    <w:rsid w:val="0018248A"/>
    <w:rsid w:val="00185531"/>
    <w:rsid w:val="001865EE"/>
    <w:rsid w:val="0019794A"/>
    <w:rsid w:val="001A2173"/>
    <w:rsid w:val="001A314F"/>
    <w:rsid w:val="001A503B"/>
    <w:rsid w:val="001B2398"/>
    <w:rsid w:val="001B4AFD"/>
    <w:rsid w:val="001C05DF"/>
    <w:rsid w:val="001C211C"/>
    <w:rsid w:val="001D2CAA"/>
    <w:rsid w:val="001E234A"/>
    <w:rsid w:val="001F0EA9"/>
    <w:rsid w:val="001F5728"/>
    <w:rsid w:val="001F57B5"/>
    <w:rsid w:val="0020246E"/>
    <w:rsid w:val="00202618"/>
    <w:rsid w:val="00204C56"/>
    <w:rsid w:val="00206765"/>
    <w:rsid w:val="002129E8"/>
    <w:rsid w:val="00213B8A"/>
    <w:rsid w:val="00243CE6"/>
    <w:rsid w:val="00245CAD"/>
    <w:rsid w:val="00246E10"/>
    <w:rsid w:val="00247743"/>
    <w:rsid w:val="00255CDD"/>
    <w:rsid w:val="002600E6"/>
    <w:rsid w:val="0026208C"/>
    <w:rsid w:val="002625C0"/>
    <w:rsid w:val="002648E2"/>
    <w:rsid w:val="002657EC"/>
    <w:rsid w:val="00266E46"/>
    <w:rsid w:val="00272EC2"/>
    <w:rsid w:val="002738D0"/>
    <w:rsid w:val="00287462"/>
    <w:rsid w:val="0028761A"/>
    <w:rsid w:val="00291F04"/>
    <w:rsid w:val="0029759D"/>
    <w:rsid w:val="00297E67"/>
    <w:rsid w:val="002A0035"/>
    <w:rsid w:val="002A1313"/>
    <w:rsid w:val="002A5D32"/>
    <w:rsid w:val="002B0539"/>
    <w:rsid w:val="002B5E1F"/>
    <w:rsid w:val="002B7AB1"/>
    <w:rsid w:val="002C180B"/>
    <w:rsid w:val="002C1FD5"/>
    <w:rsid w:val="002C335B"/>
    <w:rsid w:val="002C385C"/>
    <w:rsid w:val="002C4547"/>
    <w:rsid w:val="002C628D"/>
    <w:rsid w:val="002D0A35"/>
    <w:rsid w:val="002E48F2"/>
    <w:rsid w:val="002E79AE"/>
    <w:rsid w:val="002F0AA6"/>
    <w:rsid w:val="002F1007"/>
    <w:rsid w:val="002F1B59"/>
    <w:rsid w:val="002F5378"/>
    <w:rsid w:val="003028DE"/>
    <w:rsid w:val="00320B56"/>
    <w:rsid w:val="00323EC4"/>
    <w:rsid w:val="00331489"/>
    <w:rsid w:val="003316BC"/>
    <w:rsid w:val="0033251C"/>
    <w:rsid w:val="003336F0"/>
    <w:rsid w:val="00334580"/>
    <w:rsid w:val="00342180"/>
    <w:rsid w:val="0034449F"/>
    <w:rsid w:val="003471AD"/>
    <w:rsid w:val="00347605"/>
    <w:rsid w:val="00370E13"/>
    <w:rsid w:val="00374145"/>
    <w:rsid w:val="003819E0"/>
    <w:rsid w:val="003825FB"/>
    <w:rsid w:val="003832FB"/>
    <w:rsid w:val="00383FDE"/>
    <w:rsid w:val="0038729C"/>
    <w:rsid w:val="0038743F"/>
    <w:rsid w:val="00391881"/>
    <w:rsid w:val="00393B97"/>
    <w:rsid w:val="00393D1C"/>
    <w:rsid w:val="00395FF0"/>
    <w:rsid w:val="003A2BFA"/>
    <w:rsid w:val="003B0618"/>
    <w:rsid w:val="003B6589"/>
    <w:rsid w:val="003B6DDB"/>
    <w:rsid w:val="003C1D43"/>
    <w:rsid w:val="003C2874"/>
    <w:rsid w:val="003C2A96"/>
    <w:rsid w:val="003C3E7B"/>
    <w:rsid w:val="003E12DD"/>
    <w:rsid w:val="003E2F68"/>
    <w:rsid w:val="003E32A8"/>
    <w:rsid w:val="003F5305"/>
    <w:rsid w:val="00400814"/>
    <w:rsid w:val="004059DF"/>
    <w:rsid w:val="00407CEB"/>
    <w:rsid w:val="004103F9"/>
    <w:rsid w:val="00412C50"/>
    <w:rsid w:val="00413D37"/>
    <w:rsid w:val="00432665"/>
    <w:rsid w:val="00435CFA"/>
    <w:rsid w:val="0044054A"/>
    <w:rsid w:val="004514FC"/>
    <w:rsid w:val="0045394E"/>
    <w:rsid w:val="00463D31"/>
    <w:rsid w:val="004662CB"/>
    <w:rsid w:val="00485C1A"/>
    <w:rsid w:val="00491BE8"/>
    <w:rsid w:val="00493DAA"/>
    <w:rsid w:val="004A71AF"/>
    <w:rsid w:val="004A72F5"/>
    <w:rsid w:val="004C42F7"/>
    <w:rsid w:val="004C759C"/>
    <w:rsid w:val="004D3074"/>
    <w:rsid w:val="004D76B2"/>
    <w:rsid w:val="004E10ED"/>
    <w:rsid w:val="004E2249"/>
    <w:rsid w:val="004E59E5"/>
    <w:rsid w:val="004E6644"/>
    <w:rsid w:val="004E74A0"/>
    <w:rsid w:val="004F413E"/>
    <w:rsid w:val="0050314F"/>
    <w:rsid w:val="00504896"/>
    <w:rsid w:val="005059A0"/>
    <w:rsid w:val="00514831"/>
    <w:rsid w:val="00516DB8"/>
    <w:rsid w:val="00522A7C"/>
    <w:rsid w:val="0052712F"/>
    <w:rsid w:val="00530382"/>
    <w:rsid w:val="00530985"/>
    <w:rsid w:val="005332A4"/>
    <w:rsid w:val="005341DF"/>
    <w:rsid w:val="00536298"/>
    <w:rsid w:val="00541D8B"/>
    <w:rsid w:val="00550F77"/>
    <w:rsid w:val="00551832"/>
    <w:rsid w:val="00554412"/>
    <w:rsid w:val="00557D5A"/>
    <w:rsid w:val="005674D0"/>
    <w:rsid w:val="00583D14"/>
    <w:rsid w:val="00587F01"/>
    <w:rsid w:val="00596350"/>
    <w:rsid w:val="0059765F"/>
    <w:rsid w:val="005A514C"/>
    <w:rsid w:val="005A5609"/>
    <w:rsid w:val="005A5877"/>
    <w:rsid w:val="005A7DCD"/>
    <w:rsid w:val="005B0313"/>
    <w:rsid w:val="005B39E7"/>
    <w:rsid w:val="005B64AE"/>
    <w:rsid w:val="005C2924"/>
    <w:rsid w:val="005C3EF9"/>
    <w:rsid w:val="005C49FC"/>
    <w:rsid w:val="005C6B21"/>
    <w:rsid w:val="005D43CD"/>
    <w:rsid w:val="005E0260"/>
    <w:rsid w:val="005E36AB"/>
    <w:rsid w:val="005E7850"/>
    <w:rsid w:val="005E79EB"/>
    <w:rsid w:val="005F0F5C"/>
    <w:rsid w:val="005F1843"/>
    <w:rsid w:val="005F51F2"/>
    <w:rsid w:val="00610DF1"/>
    <w:rsid w:val="00611B3D"/>
    <w:rsid w:val="00612CB5"/>
    <w:rsid w:val="00612D89"/>
    <w:rsid w:val="006178C9"/>
    <w:rsid w:val="00617B58"/>
    <w:rsid w:val="0063106C"/>
    <w:rsid w:val="0063494D"/>
    <w:rsid w:val="006372B2"/>
    <w:rsid w:val="00642901"/>
    <w:rsid w:val="006435B2"/>
    <w:rsid w:val="00643B95"/>
    <w:rsid w:val="00653A25"/>
    <w:rsid w:val="00655E41"/>
    <w:rsid w:val="00656EE3"/>
    <w:rsid w:val="00666243"/>
    <w:rsid w:val="006773CC"/>
    <w:rsid w:val="006955FC"/>
    <w:rsid w:val="006A2991"/>
    <w:rsid w:val="006A3389"/>
    <w:rsid w:val="006A3659"/>
    <w:rsid w:val="006B1846"/>
    <w:rsid w:val="006B73EE"/>
    <w:rsid w:val="006C00B3"/>
    <w:rsid w:val="006C22EB"/>
    <w:rsid w:val="006C26D2"/>
    <w:rsid w:val="006E0DA5"/>
    <w:rsid w:val="006E2784"/>
    <w:rsid w:val="006E2F9B"/>
    <w:rsid w:val="006E6AE6"/>
    <w:rsid w:val="006F05BC"/>
    <w:rsid w:val="006F409C"/>
    <w:rsid w:val="007012BF"/>
    <w:rsid w:val="0070637E"/>
    <w:rsid w:val="00716721"/>
    <w:rsid w:val="00731FB3"/>
    <w:rsid w:val="00732303"/>
    <w:rsid w:val="00734403"/>
    <w:rsid w:val="007373B5"/>
    <w:rsid w:val="00742524"/>
    <w:rsid w:val="00744DFF"/>
    <w:rsid w:val="00750DBF"/>
    <w:rsid w:val="007531D1"/>
    <w:rsid w:val="007544E2"/>
    <w:rsid w:val="007556F1"/>
    <w:rsid w:val="007679ED"/>
    <w:rsid w:val="00771E7A"/>
    <w:rsid w:val="00771FCF"/>
    <w:rsid w:val="007779EC"/>
    <w:rsid w:val="007847BA"/>
    <w:rsid w:val="00784E18"/>
    <w:rsid w:val="00796190"/>
    <w:rsid w:val="00797729"/>
    <w:rsid w:val="007A142E"/>
    <w:rsid w:val="007A25DD"/>
    <w:rsid w:val="007A3EF3"/>
    <w:rsid w:val="007B0F59"/>
    <w:rsid w:val="007B77FB"/>
    <w:rsid w:val="007C085B"/>
    <w:rsid w:val="007D1242"/>
    <w:rsid w:val="007D55BC"/>
    <w:rsid w:val="007D7E11"/>
    <w:rsid w:val="007E03B4"/>
    <w:rsid w:val="007E53C7"/>
    <w:rsid w:val="007E7461"/>
    <w:rsid w:val="007F0D40"/>
    <w:rsid w:val="007F238C"/>
    <w:rsid w:val="007F46B2"/>
    <w:rsid w:val="007F4B5D"/>
    <w:rsid w:val="007F4BCB"/>
    <w:rsid w:val="007F5E3B"/>
    <w:rsid w:val="007F6A5F"/>
    <w:rsid w:val="0080479A"/>
    <w:rsid w:val="00806158"/>
    <w:rsid w:val="00811BC6"/>
    <w:rsid w:val="00824B6E"/>
    <w:rsid w:val="00826635"/>
    <w:rsid w:val="008403CE"/>
    <w:rsid w:val="00841F43"/>
    <w:rsid w:val="00844E7A"/>
    <w:rsid w:val="00853A05"/>
    <w:rsid w:val="008635B1"/>
    <w:rsid w:val="00867380"/>
    <w:rsid w:val="008708F7"/>
    <w:rsid w:val="00874312"/>
    <w:rsid w:val="00880977"/>
    <w:rsid w:val="00881725"/>
    <w:rsid w:val="008833B4"/>
    <w:rsid w:val="00885ACF"/>
    <w:rsid w:val="00887AF8"/>
    <w:rsid w:val="0089179C"/>
    <w:rsid w:val="0089240E"/>
    <w:rsid w:val="0089363F"/>
    <w:rsid w:val="00897E6B"/>
    <w:rsid w:val="008A30BD"/>
    <w:rsid w:val="008A73B7"/>
    <w:rsid w:val="008B5D96"/>
    <w:rsid w:val="008B6F2D"/>
    <w:rsid w:val="008D76B9"/>
    <w:rsid w:val="008D78E4"/>
    <w:rsid w:val="008E383F"/>
    <w:rsid w:val="008E499D"/>
    <w:rsid w:val="008E7BA0"/>
    <w:rsid w:val="008F1529"/>
    <w:rsid w:val="008F35C6"/>
    <w:rsid w:val="008F6AC8"/>
    <w:rsid w:val="00900550"/>
    <w:rsid w:val="00906339"/>
    <w:rsid w:val="00915FA4"/>
    <w:rsid w:val="00926A8A"/>
    <w:rsid w:val="00927227"/>
    <w:rsid w:val="00932265"/>
    <w:rsid w:val="009326FA"/>
    <w:rsid w:val="00934504"/>
    <w:rsid w:val="00940132"/>
    <w:rsid w:val="0094056A"/>
    <w:rsid w:val="00942183"/>
    <w:rsid w:val="009424A5"/>
    <w:rsid w:val="0094320E"/>
    <w:rsid w:val="00946D02"/>
    <w:rsid w:val="00947D96"/>
    <w:rsid w:val="00954946"/>
    <w:rsid w:val="00962332"/>
    <w:rsid w:val="0096374E"/>
    <w:rsid w:val="0096459F"/>
    <w:rsid w:val="00964C83"/>
    <w:rsid w:val="00965CD2"/>
    <w:rsid w:val="0097121D"/>
    <w:rsid w:val="009A1102"/>
    <w:rsid w:val="009A523D"/>
    <w:rsid w:val="009A7B00"/>
    <w:rsid w:val="009B18ED"/>
    <w:rsid w:val="009B5E48"/>
    <w:rsid w:val="009C2743"/>
    <w:rsid w:val="009D024C"/>
    <w:rsid w:val="009D03E3"/>
    <w:rsid w:val="009D2F0E"/>
    <w:rsid w:val="009D6ACF"/>
    <w:rsid w:val="00A112D8"/>
    <w:rsid w:val="00A13CCF"/>
    <w:rsid w:val="00A255CA"/>
    <w:rsid w:val="00A353DC"/>
    <w:rsid w:val="00A41C0C"/>
    <w:rsid w:val="00A45935"/>
    <w:rsid w:val="00A473DE"/>
    <w:rsid w:val="00A56A02"/>
    <w:rsid w:val="00A578E1"/>
    <w:rsid w:val="00A63198"/>
    <w:rsid w:val="00A63278"/>
    <w:rsid w:val="00A63F20"/>
    <w:rsid w:val="00A7097F"/>
    <w:rsid w:val="00A75B82"/>
    <w:rsid w:val="00A762AC"/>
    <w:rsid w:val="00A80C79"/>
    <w:rsid w:val="00A873F6"/>
    <w:rsid w:val="00A91F7B"/>
    <w:rsid w:val="00A94F48"/>
    <w:rsid w:val="00A96FD9"/>
    <w:rsid w:val="00AA2186"/>
    <w:rsid w:val="00AB161C"/>
    <w:rsid w:val="00AC4408"/>
    <w:rsid w:val="00AD31A3"/>
    <w:rsid w:val="00AD46E0"/>
    <w:rsid w:val="00AD52AA"/>
    <w:rsid w:val="00AE69CE"/>
    <w:rsid w:val="00AF0892"/>
    <w:rsid w:val="00AF0B3F"/>
    <w:rsid w:val="00AF28C1"/>
    <w:rsid w:val="00B04950"/>
    <w:rsid w:val="00B0793F"/>
    <w:rsid w:val="00B12D30"/>
    <w:rsid w:val="00B25A0A"/>
    <w:rsid w:val="00B35837"/>
    <w:rsid w:val="00B3623D"/>
    <w:rsid w:val="00B416D2"/>
    <w:rsid w:val="00B55633"/>
    <w:rsid w:val="00B6524D"/>
    <w:rsid w:val="00B7125F"/>
    <w:rsid w:val="00B73EC0"/>
    <w:rsid w:val="00B754DF"/>
    <w:rsid w:val="00B776DD"/>
    <w:rsid w:val="00B80B7D"/>
    <w:rsid w:val="00B85A29"/>
    <w:rsid w:val="00B90F21"/>
    <w:rsid w:val="00B96329"/>
    <w:rsid w:val="00BA5EC7"/>
    <w:rsid w:val="00BB0318"/>
    <w:rsid w:val="00BB1F65"/>
    <w:rsid w:val="00BB2177"/>
    <w:rsid w:val="00BB46FD"/>
    <w:rsid w:val="00BC006E"/>
    <w:rsid w:val="00BC07D6"/>
    <w:rsid w:val="00BC1A50"/>
    <w:rsid w:val="00BC54C1"/>
    <w:rsid w:val="00BD44D6"/>
    <w:rsid w:val="00BD7601"/>
    <w:rsid w:val="00BE586C"/>
    <w:rsid w:val="00BE635D"/>
    <w:rsid w:val="00BF4842"/>
    <w:rsid w:val="00BF7D4D"/>
    <w:rsid w:val="00C000EE"/>
    <w:rsid w:val="00C04B2E"/>
    <w:rsid w:val="00C16AF5"/>
    <w:rsid w:val="00C17ED5"/>
    <w:rsid w:val="00C20FAF"/>
    <w:rsid w:val="00C265D0"/>
    <w:rsid w:val="00C368FA"/>
    <w:rsid w:val="00C37657"/>
    <w:rsid w:val="00C4411D"/>
    <w:rsid w:val="00C503F2"/>
    <w:rsid w:val="00C61779"/>
    <w:rsid w:val="00C63830"/>
    <w:rsid w:val="00C728C6"/>
    <w:rsid w:val="00C73AF7"/>
    <w:rsid w:val="00C83945"/>
    <w:rsid w:val="00C9206B"/>
    <w:rsid w:val="00C92525"/>
    <w:rsid w:val="00CA19F7"/>
    <w:rsid w:val="00CA671A"/>
    <w:rsid w:val="00CC58F7"/>
    <w:rsid w:val="00CD040E"/>
    <w:rsid w:val="00CD09D9"/>
    <w:rsid w:val="00CE55E9"/>
    <w:rsid w:val="00CF7C4A"/>
    <w:rsid w:val="00D01FC4"/>
    <w:rsid w:val="00D02ED6"/>
    <w:rsid w:val="00D0551E"/>
    <w:rsid w:val="00D05EEB"/>
    <w:rsid w:val="00D1698A"/>
    <w:rsid w:val="00D3162C"/>
    <w:rsid w:val="00D367E5"/>
    <w:rsid w:val="00D37234"/>
    <w:rsid w:val="00D37465"/>
    <w:rsid w:val="00D375C4"/>
    <w:rsid w:val="00D41B5B"/>
    <w:rsid w:val="00D45CE8"/>
    <w:rsid w:val="00D46F11"/>
    <w:rsid w:val="00D52F7C"/>
    <w:rsid w:val="00D54503"/>
    <w:rsid w:val="00D57B08"/>
    <w:rsid w:val="00D748AB"/>
    <w:rsid w:val="00D87310"/>
    <w:rsid w:val="00D92722"/>
    <w:rsid w:val="00DA4F81"/>
    <w:rsid w:val="00DB5006"/>
    <w:rsid w:val="00DC262A"/>
    <w:rsid w:val="00DC5B79"/>
    <w:rsid w:val="00DD0B8D"/>
    <w:rsid w:val="00DD5A4E"/>
    <w:rsid w:val="00DD66A4"/>
    <w:rsid w:val="00DE452A"/>
    <w:rsid w:val="00DF0F2E"/>
    <w:rsid w:val="00DF2508"/>
    <w:rsid w:val="00E003A1"/>
    <w:rsid w:val="00E03F5C"/>
    <w:rsid w:val="00E06532"/>
    <w:rsid w:val="00E114AC"/>
    <w:rsid w:val="00E1316E"/>
    <w:rsid w:val="00E14B0B"/>
    <w:rsid w:val="00E21002"/>
    <w:rsid w:val="00E226F9"/>
    <w:rsid w:val="00E2280E"/>
    <w:rsid w:val="00E22AB4"/>
    <w:rsid w:val="00E26AA2"/>
    <w:rsid w:val="00E26BDE"/>
    <w:rsid w:val="00E300A5"/>
    <w:rsid w:val="00E30695"/>
    <w:rsid w:val="00E31F8C"/>
    <w:rsid w:val="00E32F89"/>
    <w:rsid w:val="00E342F0"/>
    <w:rsid w:val="00E366BD"/>
    <w:rsid w:val="00E41BD4"/>
    <w:rsid w:val="00E46C58"/>
    <w:rsid w:val="00E50068"/>
    <w:rsid w:val="00E548B4"/>
    <w:rsid w:val="00E769D6"/>
    <w:rsid w:val="00E8578B"/>
    <w:rsid w:val="00E9451C"/>
    <w:rsid w:val="00E95798"/>
    <w:rsid w:val="00E97054"/>
    <w:rsid w:val="00EA217D"/>
    <w:rsid w:val="00EA4147"/>
    <w:rsid w:val="00EB31B3"/>
    <w:rsid w:val="00EB5163"/>
    <w:rsid w:val="00EC442B"/>
    <w:rsid w:val="00EC5114"/>
    <w:rsid w:val="00ED0E9A"/>
    <w:rsid w:val="00ED448C"/>
    <w:rsid w:val="00EF489A"/>
    <w:rsid w:val="00EF6364"/>
    <w:rsid w:val="00F016FD"/>
    <w:rsid w:val="00F07759"/>
    <w:rsid w:val="00F07A13"/>
    <w:rsid w:val="00F141DA"/>
    <w:rsid w:val="00F158A2"/>
    <w:rsid w:val="00F25B1D"/>
    <w:rsid w:val="00F3221A"/>
    <w:rsid w:val="00F37ADE"/>
    <w:rsid w:val="00F44C8F"/>
    <w:rsid w:val="00F45053"/>
    <w:rsid w:val="00F50A4C"/>
    <w:rsid w:val="00F579A6"/>
    <w:rsid w:val="00F61673"/>
    <w:rsid w:val="00F62E98"/>
    <w:rsid w:val="00F7034B"/>
    <w:rsid w:val="00F81A5D"/>
    <w:rsid w:val="00F831F4"/>
    <w:rsid w:val="00F835A5"/>
    <w:rsid w:val="00F910A2"/>
    <w:rsid w:val="00F93059"/>
    <w:rsid w:val="00F933FA"/>
    <w:rsid w:val="00F95339"/>
    <w:rsid w:val="00FA0E0D"/>
    <w:rsid w:val="00FA2089"/>
    <w:rsid w:val="00FA21FC"/>
    <w:rsid w:val="00FA2ADB"/>
    <w:rsid w:val="00FA4843"/>
    <w:rsid w:val="00FB5A53"/>
    <w:rsid w:val="00FC111C"/>
    <w:rsid w:val="00FC1562"/>
    <w:rsid w:val="00FC44FD"/>
    <w:rsid w:val="00FC4ED5"/>
    <w:rsid w:val="00FD2158"/>
    <w:rsid w:val="00FD4F09"/>
    <w:rsid w:val="00FD7651"/>
    <w:rsid w:val="00FF2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93C442"/>
  <w14:defaultImageDpi w14:val="32767"/>
  <w15:chartTrackingRefBased/>
  <w15:docId w15:val="{2F5ED43A-2C1B-1547-9D85-C6E708D3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C4408"/>
    <w:rPr>
      <w:rFonts w:ascii="Arial" w:hAnsi="Arial"/>
      <w:sz w:val="20"/>
      <w:szCs w:val="22"/>
    </w:rPr>
  </w:style>
  <w:style w:type="paragraph" w:styleId="Heading1">
    <w:name w:val="heading 1"/>
    <w:basedOn w:val="Normal"/>
    <w:next w:val="BodyText"/>
    <w:link w:val="Heading1Char"/>
    <w:uiPriority w:val="9"/>
    <w:qFormat/>
    <w:rsid w:val="00F07759"/>
    <w:pPr>
      <w:keepNext/>
      <w:numPr>
        <w:numId w:val="4"/>
      </w:numPr>
      <w:spacing w:after="120"/>
      <w:ind w:left="567" w:hanging="567"/>
      <w:outlineLvl w:val="0"/>
    </w:pPr>
    <w:rPr>
      <w:color w:val="00326D"/>
      <w:sz w:val="60"/>
      <w:szCs w:val="60"/>
    </w:rPr>
  </w:style>
  <w:style w:type="paragraph" w:styleId="Heading2">
    <w:name w:val="heading 2"/>
    <w:basedOn w:val="Normal"/>
    <w:next w:val="BodyText"/>
    <w:link w:val="Heading2Char"/>
    <w:uiPriority w:val="9"/>
    <w:unhideWhenUsed/>
    <w:qFormat/>
    <w:rsid w:val="00F07759"/>
    <w:pPr>
      <w:keepNext/>
      <w:numPr>
        <w:ilvl w:val="1"/>
        <w:numId w:val="4"/>
      </w:numPr>
      <w:ind w:left="851" w:hanging="851"/>
      <w:outlineLvl w:val="1"/>
    </w:pPr>
    <w:rPr>
      <w:color w:val="3274BA"/>
      <w:sz w:val="40"/>
      <w:szCs w:val="40"/>
    </w:rPr>
  </w:style>
  <w:style w:type="paragraph" w:styleId="Heading3">
    <w:name w:val="heading 3"/>
    <w:basedOn w:val="Normal"/>
    <w:next w:val="BodyText"/>
    <w:link w:val="Heading3Char"/>
    <w:uiPriority w:val="9"/>
    <w:unhideWhenUsed/>
    <w:qFormat/>
    <w:rsid w:val="00F07759"/>
    <w:pPr>
      <w:keepNext/>
      <w:numPr>
        <w:ilvl w:val="2"/>
        <w:numId w:val="4"/>
      </w:numPr>
      <w:spacing w:after="120"/>
      <w:ind w:left="851" w:hanging="851"/>
      <w:outlineLvl w:val="2"/>
    </w:pPr>
    <w:rPr>
      <w:b/>
      <w:bCs/>
      <w:color w:val="00326D"/>
      <w:sz w:val="28"/>
      <w:szCs w:val="28"/>
    </w:rPr>
  </w:style>
  <w:style w:type="paragraph" w:styleId="Heading4">
    <w:name w:val="heading 4"/>
    <w:basedOn w:val="Normal"/>
    <w:next w:val="Normal"/>
    <w:link w:val="Heading4Char"/>
    <w:uiPriority w:val="9"/>
    <w:unhideWhenUsed/>
    <w:qFormat/>
    <w:rsid w:val="00C92525"/>
    <w:pPr>
      <w:keepNext/>
      <w:keepLines/>
      <w:numPr>
        <w:ilvl w:val="3"/>
        <w:numId w:val="4"/>
      </w:numPr>
      <w:spacing w:before="40"/>
      <w:outlineLvl w:val="3"/>
    </w:pPr>
    <w:rPr>
      <w:rFonts w:eastAsiaTheme="majorEastAsia" w:cs="Arial"/>
      <w:color w:val="2F5496" w:themeColor="accent1" w:themeShade="BF"/>
      <w:sz w:val="22"/>
      <w:szCs w:val="24"/>
    </w:rPr>
  </w:style>
  <w:style w:type="paragraph" w:styleId="Heading5">
    <w:name w:val="heading 5"/>
    <w:basedOn w:val="Normal"/>
    <w:next w:val="Normal"/>
    <w:link w:val="Heading5Char"/>
    <w:uiPriority w:val="9"/>
    <w:unhideWhenUsed/>
    <w:qFormat/>
    <w:rsid w:val="00947D9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47D9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47D9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47D9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7D9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8F1529"/>
    <w:pPr>
      <w:spacing w:after="120"/>
    </w:pPr>
    <w:rPr>
      <w:noProof/>
      <w:sz w:val="22"/>
    </w:rPr>
  </w:style>
  <w:style w:type="character" w:customStyle="1" w:styleId="BodyTextChar">
    <w:name w:val="Body Text Char"/>
    <w:basedOn w:val="DefaultParagraphFont"/>
    <w:link w:val="BodyText"/>
    <w:uiPriority w:val="99"/>
    <w:rsid w:val="008F1529"/>
    <w:rPr>
      <w:rFonts w:ascii="Arial" w:hAnsi="Arial"/>
      <w:noProof/>
      <w:sz w:val="22"/>
      <w:szCs w:val="22"/>
    </w:rPr>
  </w:style>
  <w:style w:type="character" w:customStyle="1" w:styleId="Heading1Char">
    <w:name w:val="Heading 1 Char"/>
    <w:basedOn w:val="DefaultParagraphFont"/>
    <w:link w:val="Heading1"/>
    <w:uiPriority w:val="9"/>
    <w:rsid w:val="00F07759"/>
    <w:rPr>
      <w:rFonts w:ascii="Arial" w:hAnsi="Arial"/>
      <w:color w:val="00326D"/>
      <w:sz w:val="60"/>
      <w:szCs w:val="60"/>
    </w:rPr>
  </w:style>
  <w:style w:type="character" w:customStyle="1" w:styleId="Heading2Char">
    <w:name w:val="Heading 2 Char"/>
    <w:basedOn w:val="DefaultParagraphFont"/>
    <w:link w:val="Heading2"/>
    <w:uiPriority w:val="9"/>
    <w:rsid w:val="00F07759"/>
    <w:rPr>
      <w:rFonts w:ascii="Arial" w:hAnsi="Arial"/>
      <w:color w:val="3274BA"/>
      <w:sz w:val="40"/>
      <w:szCs w:val="40"/>
    </w:rPr>
  </w:style>
  <w:style w:type="character" w:customStyle="1" w:styleId="Heading3Char">
    <w:name w:val="Heading 3 Char"/>
    <w:basedOn w:val="DefaultParagraphFont"/>
    <w:link w:val="Heading3"/>
    <w:uiPriority w:val="9"/>
    <w:rsid w:val="00F07759"/>
    <w:rPr>
      <w:rFonts w:ascii="Arial" w:hAnsi="Arial"/>
      <w:b/>
      <w:bCs/>
      <w:color w:val="00326D"/>
      <w:sz w:val="28"/>
      <w:szCs w:val="28"/>
    </w:rPr>
  </w:style>
  <w:style w:type="character" w:customStyle="1" w:styleId="Heading4Char">
    <w:name w:val="Heading 4 Char"/>
    <w:basedOn w:val="DefaultParagraphFont"/>
    <w:link w:val="Heading4"/>
    <w:uiPriority w:val="9"/>
    <w:rsid w:val="00C92525"/>
    <w:rPr>
      <w:rFonts w:ascii="Arial" w:eastAsiaTheme="majorEastAsia" w:hAnsi="Arial" w:cs="Arial"/>
      <w:color w:val="2F5496" w:themeColor="accent1" w:themeShade="BF"/>
      <w:sz w:val="22"/>
    </w:rPr>
  </w:style>
  <w:style w:type="character" w:customStyle="1" w:styleId="Heading5Char">
    <w:name w:val="Heading 5 Char"/>
    <w:basedOn w:val="DefaultParagraphFont"/>
    <w:link w:val="Heading5"/>
    <w:uiPriority w:val="9"/>
    <w:rsid w:val="00947D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47D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47D9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47D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7D96"/>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833B4"/>
    <w:rPr>
      <w:rFonts w:eastAsiaTheme="minorEastAsia"/>
      <w:sz w:val="22"/>
      <w:szCs w:val="22"/>
      <w:lang w:val="en-US" w:eastAsia="zh-CN"/>
    </w:rPr>
  </w:style>
  <w:style w:type="character" w:customStyle="1" w:styleId="NoSpacingChar">
    <w:name w:val="No Spacing Char"/>
    <w:basedOn w:val="DefaultParagraphFont"/>
    <w:link w:val="NoSpacing"/>
    <w:uiPriority w:val="1"/>
    <w:rsid w:val="008833B4"/>
    <w:rPr>
      <w:rFonts w:eastAsiaTheme="minorEastAsia"/>
      <w:sz w:val="22"/>
      <w:szCs w:val="22"/>
      <w:lang w:val="en-US" w:eastAsia="zh-CN"/>
    </w:rPr>
  </w:style>
  <w:style w:type="paragraph" w:styleId="Header">
    <w:name w:val="header"/>
    <w:basedOn w:val="Normal"/>
    <w:link w:val="HeaderChar"/>
    <w:uiPriority w:val="99"/>
    <w:unhideWhenUsed/>
    <w:rsid w:val="008833B4"/>
    <w:pPr>
      <w:tabs>
        <w:tab w:val="center" w:pos="4513"/>
        <w:tab w:val="right" w:pos="9026"/>
      </w:tabs>
    </w:pPr>
  </w:style>
  <w:style w:type="character" w:customStyle="1" w:styleId="HeaderChar">
    <w:name w:val="Header Char"/>
    <w:basedOn w:val="DefaultParagraphFont"/>
    <w:link w:val="Header"/>
    <w:uiPriority w:val="99"/>
    <w:rsid w:val="008833B4"/>
  </w:style>
  <w:style w:type="paragraph" w:styleId="Footer">
    <w:name w:val="footer"/>
    <w:basedOn w:val="Normal"/>
    <w:link w:val="FooterChar"/>
    <w:uiPriority w:val="99"/>
    <w:unhideWhenUsed/>
    <w:rsid w:val="008833B4"/>
    <w:pPr>
      <w:tabs>
        <w:tab w:val="center" w:pos="4513"/>
        <w:tab w:val="right" w:pos="9026"/>
      </w:tabs>
    </w:pPr>
  </w:style>
  <w:style w:type="character" w:customStyle="1" w:styleId="FooterChar">
    <w:name w:val="Footer Char"/>
    <w:basedOn w:val="DefaultParagraphFont"/>
    <w:link w:val="Footer"/>
    <w:uiPriority w:val="99"/>
    <w:rsid w:val="008833B4"/>
  </w:style>
  <w:style w:type="paragraph" w:styleId="ListParagraph">
    <w:name w:val="List Paragraph"/>
    <w:basedOn w:val="Normal"/>
    <w:uiPriority w:val="34"/>
    <w:qFormat/>
    <w:rsid w:val="00A94F48"/>
    <w:pPr>
      <w:ind w:left="720"/>
      <w:contextualSpacing/>
    </w:pPr>
  </w:style>
  <w:style w:type="table" w:styleId="TableGrid">
    <w:name w:val="Table Grid"/>
    <w:basedOn w:val="TableNormal"/>
    <w:uiPriority w:val="39"/>
    <w:rsid w:val="0094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12D89"/>
    <w:pPr>
      <w:contextualSpacing/>
    </w:pPr>
    <w:rPr>
      <w:color w:val="00326D"/>
      <w:sz w:val="60"/>
      <w:szCs w:val="60"/>
    </w:rPr>
  </w:style>
  <w:style w:type="character" w:customStyle="1" w:styleId="TitleChar">
    <w:name w:val="Title Char"/>
    <w:basedOn w:val="DefaultParagraphFont"/>
    <w:link w:val="Title"/>
    <w:uiPriority w:val="10"/>
    <w:rsid w:val="00612D89"/>
    <w:rPr>
      <w:rFonts w:ascii="Arial" w:hAnsi="Arial"/>
      <w:color w:val="00326D"/>
      <w:sz w:val="60"/>
      <w:szCs w:val="60"/>
    </w:rPr>
  </w:style>
  <w:style w:type="paragraph" w:styleId="Subtitle">
    <w:name w:val="Subtitle"/>
    <w:basedOn w:val="Normal"/>
    <w:next w:val="Normal"/>
    <w:link w:val="SubtitleChar"/>
    <w:uiPriority w:val="11"/>
    <w:qFormat/>
    <w:rsid w:val="00612D89"/>
    <w:pPr>
      <w:numPr>
        <w:ilvl w:val="1"/>
      </w:numPr>
      <w:spacing w:after="160"/>
    </w:pPr>
    <w:rPr>
      <w:color w:val="3274BA"/>
      <w:sz w:val="40"/>
      <w:szCs w:val="40"/>
    </w:rPr>
  </w:style>
  <w:style w:type="character" w:customStyle="1" w:styleId="SubtitleChar">
    <w:name w:val="Subtitle Char"/>
    <w:basedOn w:val="DefaultParagraphFont"/>
    <w:link w:val="Subtitle"/>
    <w:uiPriority w:val="11"/>
    <w:rsid w:val="00612D89"/>
    <w:rPr>
      <w:rFonts w:ascii="Arial" w:hAnsi="Arial"/>
      <w:color w:val="3274BA"/>
      <w:sz w:val="40"/>
      <w:szCs w:val="40"/>
    </w:rPr>
  </w:style>
  <w:style w:type="table" w:styleId="GridTable4-Accent1">
    <w:name w:val="Grid Table 4 Accent 1"/>
    <w:basedOn w:val="TableNormal"/>
    <w:uiPriority w:val="49"/>
    <w:rsid w:val="001C211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val="0"/>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aliases w:val="PEPPOL01,List Table 3 - Accent 51"/>
    <w:basedOn w:val="TableNormal"/>
    <w:uiPriority w:val="48"/>
    <w:rsid w:val="003B6589"/>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5B9BD5"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table" w:styleId="ListTable4-Accent5">
    <w:name w:val="List Table 4 Accent 5"/>
    <w:basedOn w:val="TableNormal"/>
    <w:uiPriority w:val="49"/>
    <w:rsid w:val="00897E6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897E6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A353DC"/>
    <w:pPr>
      <w:keepLines/>
      <w:numPr>
        <w:numId w:val="0"/>
      </w:num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4E2249"/>
    <w:pPr>
      <w:tabs>
        <w:tab w:val="left" w:pos="440"/>
        <w:tab w:val="right" w:leader="dot" w:pos="9628"/>
      </w:tabs>
      <w:spacing w:after="100"/>
    </w:pPr>
  </w:style>
  <w:style w:type="paragraph" w:styleId="TOC2">
    <w:name w:val="toc 2"/>
    <w:basedOn w:val="Normal"/>
    <w:next w:val="Normal"/>
    <w:autoRedefine/>
    <w:uiPriority w:val="39"/>
    <w:unhideWhenUsed/>
    <w:rsid w:val="00A353DC"/>
    <w:pPr>
      <w:spacing w:after="100"/>
      <w:ind w:left="220"/>
    </w:pPr>
  </w:style>
  <w:style w:type="paragraph" w:styleId="TOC3">
    <w:name w:val="toc 3"/>
    <w:basedOn w:val="Normal"/>
    <w:next w:val="Normal"/>
    <w:autoRedefine/>
    <w:uiPriority w:val="39"/>
    <w:unhideWhenUsed/>
    <w:rsid w:val="00A353DC"/>
    <w:pPr>
      <w:spacing w:after="100"/>
      <w:ind w:left="440"/>
    </w:pPr>
  </w:style>
  <w:style w:type="character" w:styleId="Hyperlink">
    <w:name w:val="Hyperlink"/>
    <w:basedOn w:val="DefaultParagraphFont"/>
    <w:uiPriority w:val="99"/>
    <w:unhideWhenUsed/>
    <w:rsid w:val="00A353DC"/>
    <w:rPr>
      <w:color w:val="0563C1" w:themeColor="hyperlink"/>
      <w:u w:val="single"/>
    </w:rPr>
  </w:style>
  <w:style w:type="paragraph" w:styleId="BalloonText">
    <w:name w:val="Balloon Text"/>
    <w:basedOn w:val="Normal"/>
    <w:link w:val="BalloonTextChar"/>
    <w:uiPriority w:val="99"/>
    <w:semiHidden/>
    <w:unhideWhenUsed/>
    <w:rsid w:val="008A30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0BD"/>
    <w:rPr>
      <w:rFonts w:ascii="Segoe UI" w:hAnsi="Segoe UI" w:cs="Segoe UI"/>
      <w:sz w:val="18"/>
      <w:szCs w:val="18"/>
    </w:rPr>
  </w:style>
  <w:style w:type="paragraph" w:styleId="BlockText">
    <w:name w:val="Block Text"/>
    <w:basedOn w:val="Normal"/>
    <w:uiPriority w:val="99"/>
    <w:semiHidden/>
    <w:unhideWhenUsed/>
    <w:rsid w:val="003316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character" w:styleId="UnresolvedMention">
    <w:name w:val="Unresolved Mention"/>
    <w:basedOn w:val="DefaultParagraphFont"/>
    <w:uiPriority w:val="99"/>
    <w:rsid w:val="002625C0"/>
    <w:rPr>
      <w:color w:val="605E5C"/>
      <w:shd w:val="clear" w:color="auto" w:fill="E1DFDD"/>
    </w:rPr>
  </w:style>
  <w:style w:type="paragraph" w:customStyle="1" w:styleId="Codesnippet">
    <w:name w:val="Code snippet"/>
    <w:basedOn w:val="BodyText"/>
    <w:link w:val="CodesnippetChar"/>
    <w:qFormat/>
    <w:rsid w:val="007F46B2"/>
    <w:pPr>
      <w:spacing w:after="0"/>
      <w:ind w:left="426"/>
    </w:pPr>
    <w:rPr>
      <w:rFonts w:ascii="Courier New" w:hAnsi="Courier New" w:cs="Courier New"/>
      <w:sz w:val="18"/>
      <w:szCs w:val="18"/>
    </w:rPr>
  </w:style>
  <w:style w:type="character" w:customStyle="1" w:styleId="CodesnippetChar">
    <w:name w:val="Code snippet Char"/>
    <w:basedOn w:val="BodyTextChar"/>
    <w:link w:val="Codesnippet"/>
    <w:rsid w:val="007F46B2"/>
    <w:rPr>
      <w:rFonts w:ascii="Courier New" w:hAnsi="Courier New" w:cs="Courier New"/>
      <w:noProof/>
      <w:sz w:val="18"/>
      <w:szCs w:val="18"/>
    </w:rPr>
  </w:style>
  <w:style w:type="paragraph" w:styleId="FootnoteText">
    <w:name w:val="footnote text"/>
    <w:basedOn w:val="Normal"/>
    <w:link w:val="FootnoteTextChar"/>
    <w:uiPriority w:val="99"/>
    <w:semiHidden/>
    <w:unhideWhenUsed/>
    <w:rsid w:val="004C42F7"/>
    <w:rPr>
      <w:szCs w:val="20"/>
    </w:rPr>
  </w:style>
  <w:style w:type="character" w:customStyle="1" w:styleId="FootnoteTextChar">
    <w:name w:val="Footnote Text Char"/>
    <w:basedOn w:val="DefaultParagraphFont"/>
    <w:link w:val="FootnoteText"/>
    <w:uiPriority w:val="99"/>
    <w:semiHidden/>
    <w:rsid w:val="004C42F7"/>
    <w:rPr>
      <w:rFonts w:ascii="Arial" w:hAnsi="Arial"/>
      <w:sz w:val="20"/>
      <w:szCs w:val="20"/>
    </w:rPr>
  </w:style>
  <w:style w:type="character" w:styleId="FootnoteReference">
    <w:name w:val="footnote reference"/>
    <w:basedOn w:val="DefaultParagraphFont"/>
    <w:uiPriority w:val="99"/>
    <w:semiHidden/>
    <w:unhideWhenUsed/>
    <w:rsid w:val="004C42F7"/>
    <w:rPr>
      <w:vertAlign w:val="superscript"/>
    </w:rPr>
  </w:style>
  <w:style w:type="paragraph" w:styleId="EndnoteText">
    <w:name w:val="endnote text"/>
    <w:basedOn w:val="Normal"/>
    <w:link w:val="EndnoteTextChar"/>
    <w:uiPriority w:val="99"/>
    <w:semiHidden/>
    <w:unhideWhenUsed/>
    <w:rsid w:val="004C42F7"/>
    <w:rPr>
      <w:szCs w:val="20"/>
    </w:rPr>
  </w:style>
  <w:style w:type="character" w:customStyle="1" w:styleId="EndnoteTextChar">
    <w:name w:val="Endnote Text Char"/>
    <w:basedOn w:val="DefaultParagraphFont"/>
    <w:link w:val="EndnoteText"/>
    <w:uiPriority w:val="99"/>
    <w:semiHidden/>
    <w:rsid w:val="004C42F7"/>
    <w:rPr>
      <w:rFonts w:ascii="Arial" w:hAnsi="Arial"/>
      <w:sz w:val="20"/>
      <w:szCs w:val="20"/>
    </w:rPr>
  </w:style>
  <w:style w:type="character" w:styleId="EndnoteReference">
    <w:name w:val="endnote reference"/>
    <w:basedOn w:val="DefaultParagraphFont"/>
    <w:uiPriority w:val="99"/>
    <w:semiHidden/>
    <w:unhideWhenUsed/>
    <w:rsid w:val="004C42F7"/>
    <w:rPr>
      <w:vertAlign w:val="superscript"/>
    </w:rPr>
  </w:style>
  <w:style w:type="character" w:styleId="CommentReference">
    <w:name w:val="annotation reference"/>
    <w:basedOn w:val="DefaultParagraphFont"/>
    <w:uiPriority w:val="99"/>
    <w:semiHidden/>
    <w:unhideWhenUsed/>
    <w:rsid w:val="00844E7A"/>
    <w:rPr>
      <w:sz w:val="16"/>
      <w:szCs w:val="16"/>
    </w:rPr>
  </w:style>
  <w:style w:type="paragraph" w:styleId="CommentText">
    <w:name w:val="annotation text"/>
    <w:basedOn w:val="Normal"/>
    <w:link w:val="CommentTextChar"/>
    <w:uiPriority w:val="99"/>
    <w:semiHidden/>
    <w:unhideWhenUsed/>
    <w:rsid w:val="00844E7A"/>
    <w:rPr>
      <w:szCs w:val="20"/>
    </w:rPr>
  </w:style>
  <w:style w:type="character" w:customStyle="1" w:styleId="CommentTextChar">
    <w:name w:val="Comment Text Char"/>
    <w:basedOn w:val="DefaultParagraphFont"/>
    <w:link w:val="CommentText"/>
    <w:uiPriority w:val="99"/>
    <w:semiHidden/>
    <w:rsid w:val="00844E7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44E7A"/>
    <w:rPr>
      <w:b/>
      <w:bCs/>
    </w:rPr>
  </w:style>
  <w:style w:type="character" w:customStyle="1" w:styleId="CommentSubjectChar">
    <w:name w:val="Comment Subject Char"/>
    <w:basedOn w:val="CommentTextChar"/>
    <w:link w:val="CommentSubject"/>
    <w:uiPriority w:val="99"/>
    <w:semiHidden/>
    <w:rsid w:val="00844E7A"/>
    <w:rPr>
      <w:rFonts w:ascii="Arial" w:hAnsi="Arial"/>
      <w:b/>
      <w:bCs/>
      <w:sz w:val="20"/>
      <w:szCs w:val="20"/>
    </w:rPr>
  </w:style>
  <w:style w:type="paragraph" w:styleId="Quote">
    <w:name w:val="Quote"/>
    <w:basedOn w:val="Normal"/>
    <w:next w:val="Normal"/>
    <w:link w:val="QuoteChar"/>
    <w:uiPriority w:val="29"/>
    <w:qFormat/>
    <w:rsid w:val="006955F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955FC"/>
    <w:rPr>
      <w:rFonts w:ascii="Arial" w:hAnsi="Arial"/>
      <w:i/>
      <w:iCs/>
      <w:color w:val="404040" w:themeColor="text1" w:themeTint="BF"/>
      <w:sz w:val="20"/>
      <w:szCs w:val="22"/>
    </w:rPr>
  </w:style>
  <w:style w:type="table" w:customStyle="1" w:styleId="GridTable4-Accent11">
    <w:name w:val="Grid Table 4 - Accent 11"/>
    <w:basedOn w:val="TableNormal"/>
    <w:uiPriority w:val="49"/>
    <w:rsid w:val="00D05EE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51">
    <w:name w:val="List Table 4 - Accent 51"/>
    <w:basedOn w:val="TableNormal"/>
    <w:uiPriority w:val="49"/>
    <w:rsid w:val="00D05EE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11">
    <w:name w:val="List Table 4 - Accent 11"/>
    <w:basedOn w:val="TableNormal"/>
    <w:uiPriority w:val="49"/>
    <w:rsid w:val="00D05EE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rsid w:val="00D05EEB"/>
    <w:rPr>
      <w:color w:val="605E5C"/>
      <w:shd w:val="clear" w:color="auto" w:fill="E1DFDD"/>
    </w:rPr>
  </w:style>
  <w:style w:type="paragraph" w:styleId="Revision">
    <w:name w:val="Revision"/>
    <w:hidden/>
    <w:uiPriority w:val="99"/>
    <w:semiHidden/>
    <w:rsid w:val="008D76B9"/>
    <w:rPr>
      <w:rFonts w:ascii="Arial" w:hAnsi="Arial"/>
      <w:sz w:val="20"/>
      <w:szCs w:val="22"/>
    </w:rPr>
  </w:style>
  <w:style w:type="character" w:styleId="FollowedHyperlink">
    <w:name w:val="FollowedHyperlink"/>
    <w:basedOn w:val="DefaultParagraphFont"/>
    <w:uiPriority w:val="99"/>
    <w:semiHidden/>
    <w:unhideWhenUsed/>
    <w:rsid w:val="000A240F"/>
    <w:rPr>
      <w:color w:val="954F72" w:themeColor="followedHyperlink"/>
      <w:u w:val="single"/>
    </w:rPr>
  </w:style>
  <w:style w:type="paragraph" w:customStyle="1" w:styleId="tableblock">
    <w:name w:val="tableblock"/>
    <w:basedOn w:val="Normal"/>
    <w:rsid w:val="0009166C"/>
    <w:pPr>
      <w:spacing w:before="100" w:beforeAutospacing="1" w:after="100" w:afterAutospacing="1"/>
    </w:pPr>
    <w:rPr>
      <w:rFonts w:ascii="Times New Roman" w:eastAsia="Times New Roman" w:hAnsi="Times New Roman" w:cs="Times New Roman"/>
      <w:sz w:val="24"/>
      <w:szCs w:val="24"/>
      <w:lang w:val="is-IS" w:eastAsia="is-IS"/>
    </w:rPr>
  </w:style>
  <w:style w:type="paragraph" w:styleId="NormalWeb">
    <w:name w:val="Normal (Web)"/>
    <w:basedOn w:val="Normal"/>
    <w:uiPriority w:val="99"/>
    <w:semiHidden/>
    <w:unhideWhenUsed/>
    <w:rsid w:val="0009166C"/>
    <w:pPr>
      <w:spacing w:before="100" w:beforeAutospacing="1" w:after="100" w:afterAutospacing="1"/>
    </w:pPr>
    <w:rPr>
      <w:rFonts w:ascii="Times New Roman" w:eastAsia="Times New Roman" w:hAnsi="Times New Roman" w:cs="Times New Roman"/>
      <w:sz w:val="24"/>
      <w:szCs w:val="24"/>
      <w:lang w:val="is-IS" w:eastAsia="is-IS"/>
    </w:rPr>
  </w:style>
  <w:style w:type="character" w:customStyle="1" w:styleId="mo">
    <w:name w:val="mo"/>
    <w:basedOn w:val="DefaultParagraphFont"/>
    <w:rsid w:val="0009166C"/>
  </w:style>
  <w:style w:type="character" w:customStyle="1" w:styleId="mtext">
    <w:name w:val="mtext"/>
    <w:basedOn w:val="DefaultParagraphFont"/>
    <w:rsid w:val="0009166C"/>
  </w:style>
  <w:style w:type="paragraph" w:customStyle="1" w:styleId="msonormal0">
    <w:name w:val="msonormal"/>
    <w:basedOn w:val="Normal"/>
    <w:rsid w:val="00013238"/>
    <w:pPr>
      <w:spacing w:before="100" w:beforeAutospacing="1" w:after="100" w:afterAutospacing="1"/>
    </w:pPr>
    <w:rPr>
      <w:rFonts w:ascii="Times New Roman" w:eastAsia="Times New Roman" w:hAnsi="Times New Roman" w:cs="Times New Roman"/>
      <w:sz w:val="24"/>
      <w:szCs w:val="24"/>
      <w:lang w:val="is-IS" w:eastAsia="is-IS"/>
    </w:rPr>
  </w:style>
  <w:style w:type="paragraph" w:customStyle="1" w:styleId="xl68">
    <w:name w:val="xl68"/>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69">
    <w:name w:val="xl69"/>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70">
    <w:name w:val="xl70"/>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71">
    <w:name w:val="xl71"/>
    <w:basedOn w:val="Normal"/>
    <w:rsid w:val="00013238"/>
    <w:pP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72">
    <w:name w:val="xl72"/>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73">
    <w:name w:val="xl73"/>
    <w:basedOn w:val="Normal"/>
    <w:rsid w:val="00013238"/>
    <w:pPr>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74">
    <w:name w:val="xl74"/>
    <w:basedOn w:val="Normal"/>
    <w:rsid w:val="00013238"/>
    <w:pPr>
      <w:pBdr>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75">
    <w:name w:val="xl75"/>
    <w:basedOn w:val="Normal"/>
    <w:rsid w:val="00013238"/>
    <w:pPr>
      <w:pBdr>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76">
    <w:name w:val="xl76"/>
    <w:basedOn w:val="Normal"/>
    <w:rsid w:val="00013238"/>
    <w:pPr>
      <w:pBdr>
        <w:top w:val="single" w:sz="8" w:space="0" w:color="auto"/>
        <w:left w:val="single" w:sz="4" w:space="0" w:color="auto"/>
        <w:bottom w:val="single" w:sz="8" w:space="0" w:color="auto"/>
        <w:right w:val="single" w:sz="4" w:space="0" w:color="auto"/>
      </w:pBdr>
      <w:shd w:val="clear" w:color="000000" w:fill="8DB4E2"/>
      <w:spacing w:before="100" w:beforeAutospacing="1" w:after="100" w:afterAutospacing="1"/>
      <w:jc w:val="center"/>
      <w:textAlignment w:val="top"/>
    </w:pPr>
    <w:rPr>
      <w:rFonts w:ascii="Times New Roman" w:eastAsia="Times New Roman" w:hAnsi="Times New Roman" w:cs="Times New Roman"/>
      <w:b/>
      <w:bCs/>
      <w:szCs w:val="20"/>
      <w:lang w:val="is-IS" w:eastAsia="is-IS"/>
    </w:rPr>
  </w:style>
  <w:style w:type="paragraph" w:customStyle="1" w:styleId="xl77">
    <w:name w:val="xl77"/>
    <w:basedOn w:val="Normal"/>
    <w:rsid w:val="00013238"/>
    <w:pPr>
      <w:pBdr>
        <w:top w:val="single" w:sz="8" w:space="0" w:color="auto"/>
        <w:left w:val="single" w:sz="4" w:space="0" w:color="auto"/>
        <w:bottom w:val="single" w:sz="8"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b/>
      <w:bCs/>
      <w:szCs w:val="20"/>
      <w:lang w:val="is-IS" w:eastAsia="is-IS"/>
    </w:rPr>
  </w:style>
  <w:style w:type="paragraph" w:customStyle="1" w:styleId="xl78">
    <w:name w:val="xl78"/>
    <w:basedOn w:val="Normal"/>
    <w:rsid w:val="00013238"/>
    <w:pPr>
      <w:pBdr>
        <w:top w:val="single" w:sz="8" w:space="0" w:color="auto"/>
        <w:left w:val="single" w:sz="4" w:space="0" w:color="auto"/>
        <w:bottom w:val="single" w:sz="8" w:space="0" w:color="auto"/>
      </w:pBdr>
      <w:shd w:val="clear" w:color="000000" w:fill="8DB4E2"/>
      <w:spacing w:before="100" w:beforeAutospacing="1" w:after="100" w:afterAutospacing="1"/>
      <w:jc w:val="center"/>
      <w:textAlignment w:val="top"/>
    </w:pPr>
    <w:rPr>
      <w:rFonts w:ascii="Times New Roman" w:eastAsia="Times New Roman" w:hAnsi="Times New Roman" w:cs="Times New Roman"/>
      <w:b/>
      <w:bCs/>
      <w:szCs w:val="20"/>
      <w:lang w:val="is-IS" w:eastAsia="is-IS"/>
    </w:rPr>
  </w:style>
  <w:style w:type="paragraph" w:customStyle="1" w:styleId="xl79">
    <w:name w:val="xl79"/>
    <w:basedOn w:val="Normal"/>
    <w:rsid w:val="00013238"/>
    <w:pPr>
      <w:pBdr>
        <w:top w:val="single" w:sz="4" w:space="0" w:color="auto"/>
        <w:left w:val="single" w:sz="4" w:space="0" w:color="auto"/>
        <w:bottom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80">
    <w:name w:val="xl80"/>
    <w:basedOn w:val="Normal"/>
    <w:rsid w:val="00013238"/>
    <w:pPr>
      <w:pBdr>
        <w:top w:val="single" w:sz="4" w:space="0" w:color="auto"/>
        <w:left w:val="single" w:sz="4" w:space="0" w:color="auto"/>
        <w:bottom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81">
    <w:name w:val="xl81"/>
    <w:basedOn w:val="Normal"/>
    <w:rsid w:val="00013238"/>
    <w:pPr>
      <w:pBdr>
        <w:top w:val="single" w:sz="8" w:space="0" w:color="auto"/>
        <w:left w:val="single" w:sz="4" w:space="0" w:color="auto"/>
        <w:bottom w:val="single" w:sz="8"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b/>
      <w:bCs/>
      <w:szCs w:val="20"/>
      <w:lang w:val="is-IS" w:eastAsia="is-IS"/>
    </w:rPr>
  </w:style>
  <w:style w:type="paragraph" w:customStyle="1" w:styleId="xl82">
    <w:name w:val="xl82"/>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3">
    <w:name w:val="xl83"/>
    <w:basedOn w:val="Normal"/>
    <w:rsid w:val="00013238"/>
    <w:pPr>
      <w:pBdr>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4">
    <w:name w:val="xl84"/>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5">
    <w:name w:val="xl85"/>
    <w:basedOn w:val="Normal"/>
    <w:rsid w:val="00013238"/>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6">
    <w:name w:val="xl86"/>
    <w:basedOn w:val="Normal"/>
    <w:rsid w:val="00013238"/>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7">
    <w:name w:val="xl87"/>
    <w:basedOn w:val="Normal"/>
    <w:rsid w:val="00013238"/>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8">
    <w:name w:val="xl88"/>
    <w:basedOn w:val="Normal"/>
    <w:rsid w:val="00013238"/>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89">
    <w:name w:val="xl89"/>
    <w:basedOn w:val="Normal"/>
    <w:rsid w:val="00013238"/>
    <w:pPr>
      <w:pBdr>
        <w:top w:val="single" w:sz="4" w:space="0" w:color="auto"/>
        <w:left w:val="single" w:sz="4" w:space="0" w:color="auto"/>
        <w:bottom w:val="single" w:sz="4" w:space="0" w:color="auto"/>
      </w:pBdr>
      <w:shd w:val="clear" w:color="000000" w:fill="8DB4E2"/>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90">
    <w:name w:val="xl90"/>
    <w:basedOn w:val="Normal"/>
    <w:rsid w:val="00013238"/>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i/>
      <w:iCs/>
      <w:szCs w:val="20"/>
      <w:lang w:val="is-IS" w:eastAsia="is-IS"/>
    </w:rPr>
  </w:style>
  <w:style w:type="paragraph" w:customStyle="1" w:styleId="xl91">
    <w:name w:val="xl91"/>
    <w:basedOn w:val="Normal"/>
    <w:rsid w:val="0001323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92">
    <w:name w:val="xl92"/>
    <w:basedOn w:val="Normal"/>
    <w:rsid w:val="0001323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styleId="HTMLPreformatted">
    <w:name w:val="HTML Preformatted"/>
    <w:basedOn w:val="Normal"/>
    <w:link w:val="HTMLPreformattedChar"/>
    <w:uiPriority w:val="99"/>
    <w:semiHidden/>
    <w:unhideWhenUsed/>
    <w:rsid w:val="005C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is-IS" w:eastAsia="is-IS"/>
    </w:rPr>
  </w:style>
  <w:style w:type="character" w:customStyle="1" w:styleId="HTMLPreformattedChar">
    <w:name w:val="HTML Preformatted Char"/>
    <w:basedOn w:val="DefaultParagraphFont"/>
    <w:link w:val="HTMLPreformatted"/>
    <w:uiPriority w:val="99"/>
    <w:semiHidden/>
    <w:rsid w:val="005C49FC"/>
    <w:rPr>
      <w:rFonts w:ascii="Courier New" w:eastAsia="Times New Roman" w:hAnsi="Courier New" w:cs="Courier New"/>
      <w:sz w:val="20"/>
      <w:szCs w:val="20"/>
      <w:lang w:val="is-IS" w:eastAsia="is-IS"/>
    </w:rPr>
  </w:style>
  <w:style w:type="table" w:styleId="TableGridLight">
    <w:name w:val="Grid Table Light"/>
    <w:basedOn w:val="TableNormal"/>
    <w:uiPriority w:val="40"/>
    <w:rsid w:val="001C21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3849">
      <w:bodyDiv w:val="1"/>
      <w:marLeft w:val="0"/>
      <w:marRight w:val="0"/>
      <w:marTop w:val="0"/>
      <w:marBottom w:val="0"/>
      <w:divBdr>
        <w:top w:val="none" w:sz="0" w:space="0" w:color="auto"/>
        <w:left w:val="none" w:sz="0" w:space="0" w:color="auto"/>
        <w:bottom w:val="none" w:sz="0" w:space="0" w:color="auto"/>
        <w:right w:val="none" w:sz="0" w:space="0" w:color="auto"/>
      </w:divBdr>
      <w:divsChild>
        <w:div w:id="1752698512">
          <w:marLeft w:val="360"/>
          <w:marRight w:val="0"/>
          <w:marTop w:val="200"/>
          <w:marBottom w:val="0"/>
          <w:divBdr>
            <w:top w:val="none" w:sz="0" w:space="0" w:color="auto"/>
            <w:left w:val="none" w:sz="0" w:space="0" w:color="auto"/>
            <w:bottom w:val="none" w:sz="0" w:space="0" w:color="auto"/>
            <w:right w:val="none" w:sz="0" w:space="0" w:color="auto"/>
          </w:divBdr>
        </w:div>
        <w:div w:id="382749885">
          <w:marLeft w:val="1080"/>
          <w:marRight w:val="0"/>
          <w:marTop w:val="100"/>
          <w:marBottom w:val="0"/>
          <w:divBdr>
            <w:top w:val="none" w:sz="0" w:space="0" w:color="auto"/>
            <w:left w:val="none" w:sz="0" w:space="0" w:color="auto"/>
            <w:bottom w:val="none" w:sz="0" w:space="0" w:color="auto"/>
            <w:right w:val="none" w:sz="0" w:space="0" w:color="auto"/>
          </w:divBdr>
        </w:div>
        <w:div w:id="854467754">
          <w:marLeft w:val="360"/>
          <w:marRight w:val="0"/>
          <w:marTop w:val="200"/>
          <w:marBottom w:val="0"/>
          <w:divBdr>
            <w:top w:val="none" w:sz="0" w:space="0" w:color="auto"/>
            <w:left w:val="none" w:sz="0" w:space="0" w:color="auto"/>
            <w:bottom w:val="none" w:sz="0" w:space="0" w:color="auto"/>
            <w:right w:val="none" w:sz="0" w:space="0" w:color="auto"/>
          </w:divBdr>
        </w:div>
        <w:div w:id="1735618641">
          <w:marLeft w:val="1080"/>
          <w:marRight w:val="0"/>
          <w:marTop w:val="100"/>
          <w:marBottom w:val="0"/>
          <w:divBdr>
            <w:top w:val="none" w:sz="0" w:space="0" w:color="auto"/>
            <w:left w:val="none" w:sz="0" w:space="0" w:color="auto"/>
            <w:bottom w:val="none" w:sz="0" w:space="0" w:color="auto"/>
            <w:right w:val="none" w:sz="0" w:space="0" w:color="auto"/>
          </w:divBdr>
        </w:div>
        <w:div w:id="494303966">
          <w:marLeft w:val="360"/>
          <w:marRight w:val="0"/>
          <w:marTop w:val="200"/>
          <w:marBottom w:val="0"/>
          <w:divBdr>
            <w:top w:val="none" w:sz="0" w:space="0" w:color="auto"/>
            <w:left w:val="none" w:sz="0" w:space="0" w:color="auto"/>
            <w:bottom w:val="none" w:sz="0" w:space="0" w:color="auto"/>
            <w:right w:val="none" w:sz="0" w:space="0" w:color="auto"/>
          </w:divBdr>
        </w:div>
        <w:div w:id="140465186">
          <w:marLeft w:val="1080"/>
          <w:marRight w:val="0"/>
          <w:marTop w:val="100"/>
          <w:marBottom w:val="0"/>
          <w:divBdr>
            <w:top w:val="none" w:sz="0" w:space="0" w:color="auto"/>
            <w:left w:val="none" w:sz="0" w:space="0" w:color="auto"/>
            <w:bottom w:val="none" w:sz="0" w:space="0" w:color="auto"/>
            <w:right w:val="none" w:sz="0" w:space="0" w:color="auto"/>
          </w:divBdr>
        </w:div>
        <w:div w:id="1050568946">
          <w:marLeft w:val="360"/>
          <w:marRight w:val="0"/>
          <w:marTop w:val="200"/>
          <w:marBottom w:val="0"/>
          <w:divBdr>
            <w:top w:val="none" w:sz="0" w:space="0" w:color="auto"/>
            <w:left w:val="none" w:sz="0" w:space="0" w:color="auto"/>
            <w:bottom w:val="none" w:sz="0" w:space="0" w:color="auto"/>
            <w:right w:val="none" w:sz="0" w:space="0" w:color="auto"/>
          </w:divBdr>
        </w:div>
        <w:div w:id="471794513">
          <w:marLeft w:val="1080"/>
          <w:marRight w:val="0"/>
          <w:marTop w:val="100"/>
          <w:marBottom w:val="0"/>
          <w:divBdr>
            <w:top w:val="none" w:sz="0" w:space="0" w:color="auto"/>
            <w:left w:val="none" w:sz="0" w:space="0" w:color="auto"/>
            <w:bottom w:val="none" w:sz="0" w:space="0" w:color="auto"/>
            <w:right w:val="none" w:sz="0" w:space="0" w:color="auto"/>
          </w:divBdr>
        </w:div>
        <w:div w:id="1644575675">
          <w:marLeft w:val="1080"/>
          <w:marRight w:val="0"/>
          <w:marTop w:val="100"/>
          <w:marBottom w:val="0"/>
          <w:divBdr>
            <w:top w:val="none" w:sz="0" w:space="0" w:color="auto"/>
            <w:left w:val="none" w:sz="0" w:space="0" w:color="auto"/>
            <w:bottom w:val="none" w:sz="0" w:space="0" w:color="auto"/>
            <w:right w:val="none" w:sz="0" w:space="0" w:color="auto"/>
          </w:divBdr>
        </w:div>
        <w:div w:id="640040146">
          <w:marLeft w:val="1080"/>
          <w:marRight w:val="0"/>
          <w:marTop w:val="100"/>
          <w:marBottom w:val="0"/>
          <w:divBdr>
            <w:top w:val="none" w:sz="0" w:space="0" w:color="auto"/>
            <w:left w:val="none" w:sz="0" w:space="0" w:color="auto"/>
            <w:bottom w:val="none" w:sz="0" w:space="0" w:color="auto"/>
            <w:right w:val="none" w:sz="0" w:space="0" w:color="auto"/>
          </w:divBdr>
        </w:div>
        <w:div w:id="1956012255">
          <w:marLeft w:val="1800"/>
          <w:marRight w:val="0"/>
          <w:marTop w:val="100"/>
          <w:marBottom w:val="0"/>
          <w:divBdr>
            <w:top w:val="none" w:sz="0" w:space="0" w:color="auto"/>
            <w:left w:val="none" w:sz="0" w:space="0" w:color="auto"/>
            <w:bottom w:val="none" w:sz="0" w:space="0" w:color="auto"/>
            <w:right w:val="none" w:sz="0" w:space="0" w:color="auto"/>
          </w:divBdr>
        </w:div>
        <w:div w:id="205073209">
          <w:marLeft w:val="1800"/>
          <w:marRight w:val="0"/>
          <w:marTop w:val="100"/>
          <w:marBottom w:val="0"/>
          <w:divBdr>
            <w:top w:val="none" w:sz="0" w:space="0" w:color="auto"/>
            <w:left w:val="none" w:sz="0" w:space="0" w:color="auto"/>
            <w:bottom w:val="none" w:sz="0" w:space="0" w:color="auto"/>
            <w:right w:val="none" w:sz="0" w:space="0" w:color="auto"/>
          </w:divBdr>
        </w:div>
        <w:div w:id="1809474969">
          <w:marLeft w:val="1080"/>
          <w:marRight w:val="0"/>
          <w:marTop w:val="100"/>
          <w:marBottom w:val="0"/>
          <w:divBdr>
            <w:top w:val="none" w:sz="0" w:space="0" w:color="auto"/>
            <w:left w:val="none" w:sz="0" w:space="0" w:color="auto"/>
            <w:bottom w:val="none" w:sz="0" w:space="0" w:color="auto"/>
            <w:right w:val="none" w:sz="0" w:space="0" w:color="auto"/>
          </w:divBdr>
        </w:div>
        <w:div w:id="1120998163">
          <w:marLeft w:val="360"/>
          <w:marRight w:val="0"/>
          <w:marTop w:val="200"/>
          <w:marBottom w:val="0"/>
          <w:divBdr>
            <w:top w:val="none" w:sz="0" w:space="0" w:color="auto"/>
            <w:left w:val="none" w:sz="0" w:space="0" w:color="auto"/>
            <w:bottom w:val="none" w:sz="0" w:space="0" w:color="auto"/>
            <w:right w:val="none" w:sz="0" w:space="0" w:color="auto"/>
          </w:divBdr>
        </w:div>
        <w:div w:id="1872377301">
          <w:marLeft w:val="360"/>
          <w:marRight w:val="0"/>
          <w:marTop w:val="200"/>
          <w:marBottom w:val="0"/>
          <w:divBdr>
            <w:top w:val="none" w:sz="0" w:space="0" w:color="auto"/>
            <w:left w:val="none" w:sz="0" w:space="0" w:color="auto"/>
            <w:bottom w:val="none" w:sz="0" w:space="0" w:color="auto"/>
            <w:right w:val="none" w:sz="0" w:space="0" w:color="auto"/>
          </w:divBdr>
        </w:div>
        <w:div w:id="574902326">
          <w:marLeft w:val="360"/>
          <w:marRight w:val="0"/>
          <w:marTop w:val="200"/>
          <w:marBottom w:val="0"/>
          <w:divBdr>
            <w:top w:val="none" w:sz="0" w:space="0" w:color="auto"/>
            <w:left w:val="none" w:sz="0" w:space="0" w:color="auto"/>
            <w:bottom w:val="none" w:sz="0" w:space="0" w:color="auto"/>
            <w:right w:val="none" w:sz="0" w:space="0" w:color="auto"/>
          </w:divBdr>
        </w:div>
        <w:div w:id="1597786621">
          <w:marLeft w:val="360"/>
          <w:marRight w:val="0"/>
          <w:marTop w:val="200"/>
          <w:marBottom w:val="0"/>
          <w:divBdr>
            <w:top w:val="none" w:sz="0" w:space="0" w:color="auto"/>
            <w:left w:val="none" w:sz="0" w:space="0" w:color="auto"/>
            <w:bottom w:val="none" w:sz="0" w:space="0" w:color="auto"/>
            <w:right w:val="none" w:sz="0" w:space="0" w:color="auto"/>
          </w:divBdr>
        </w:div>
      </w:divsChild>
    </w:div>
    <w:div w:id="222757619">
      <w:bodyDiv w:val="1"/>
      <w:marLeft w:val="0"/>
      <w:marRight w:val="0"/>
      <w:marTop w:val="0"/>
      <w:marBottom w:val="0"/>
      <w:divBdr>
        <w:top w:val="none" w:sz="0" w:space="0" w:color="auto"/>
        <w:left w:val="none" w:sz="0" w:space="0" w:color="auto"/>
        <w:bottom w:val="none" w:sz="0" w:space="0" w:color="auto"/>
        <w:right w:val="none" w:sz="0" w:space="0" w:color="auto"/>
      </w:divBdr>
    </w:div>
    <w:div w:id="293171993">
      <w:bodyDiv w:val="1"/>
      <w:marLeft w:val="0"/>
      <w:marRight w:val="0"/>
      <w:marTop w:val="0"/>
      <w:marBottom w:val="0"/>
      <w:divBdr>
        <w:top w:val="none" w:sz="0" w:space="0" w:color="auto"/>
        <w:left w:val="none" w:sz="0" w:space="0" w:color="auto"/>
        <w:bottom w:val="none" w:sz="0" w:space="0" w:color="auto"/>
        <w:right w:val="none" w:sz="0" w:space="0" w:color="auto"/>
      </w:divBdr>
    </w:div>
    <w:div w:id="387189601">
      <w:bodyDiv w:val="1"/>
      <w:marLeft w:val="0"/>
      <w:marRight w:val="0"/>
      <w:marTop w:val="0"/>
      <w:marBottom w:val="0"/>
      <w:divBdr>
        <w:top w:val="none" w:sz="0" w:space="0" w:color="auto"/>
        <w:left w:val="none" w:sz="0" w:space="0" w:color="auto"/>
        <w:bottom w:val="none" w:sz="0" w:space="0" w:color="auto"/>
        <w:right w:val="none" w:sz="0" w:space="0" w:color="auto"/>
      </w:divBdr>
    </w:div>
    <w:div w:id="449008899">
      <w:bodyDiv w:val="1"/>
      <w:marLeft w:val="0"/>
      <w:marRight w:val="0"/>
      <w:marTop w:val="0"/>
      <w:marBottom w:val="0"/>
      <w:divBdr>
        <w:top w:val="none" w:sz="0" w:space="0" w:color="auto"/>
        <w:left w:val="none" w:sz="0" w:space="0" w:color="auto"/>
        <w:bottom w:val="none" w:sz="0" w:space="0" w:color="auto"/>
        <w:right w:val="none" w:sz="0" w:space="0" w:color="auto"/>
      </w:divBdr>
      <w:divsChild>
        <w:div w:id="1657564512">
          <w:marLeft w:val="360"/>
          <w:marRight w:val="0"/>
          <w:marTop w:val="200"/>
          <w:marBottom w:val="0"/>
          <w:divBdr>
            <w:top w:val="none" w:sz="0" w:space="0" w:color="auto"/>
            <w:left w:val="none" w:sz="0" w:space="0" w:color="auto"/>
            <w:bottom w:val="none" w:sz="0" w:space="0" w:color="auto"/>
            <w:right w:val="none" w:sz="0" w:space="0" w:color="auto"/>
          </w:divBdr>
        </w:div>
        <w:div w:id="385763156">
          <w:marLeft w:val="1080"/>
          <w:marRight w:val="0"/>
          <w:marTop w:val="100"/>
          <w:marBottom w:val="0"/>
          <w:divBdr>
            <w:top w:val="none" w:sz="0" w:space="0" w:color="auto"/>
            <w:left w:val="none" w:sz="0" w:space="0" w:color="auto"/>
            <w:bottom w:val="none" w:sz="0" w:space="0" w:color="auto"/>
            <w:right w:val="none" w:sz="0" w:space="0" w:color="auto"/>
          </w:divBdr>
        </w:div>
        <w:div w:id="1922718823">
          <w:marLeft w:val="1080"/>
          <w:marRight w:val="0"/>
          <w:marTop w:val="100"/>
          <w:marBottom w:val="0"/>
          <w:divBdr>
            <w:top w:val="none" w:sz="0" w:space="0" w:color="auto"/>
            <w:left w:val="none" w:sz="0" w:space="0" w:color="auto"/>
            <w:bottom w:val="none" w:sz="0" w:space="0" w:color="auto"/>
            <w:right w:val="none" w:sz="0" w:space="0" w:color="auto"/>
          </w:divBdr>
        </w:div>
        <w:div w:id="1810897043">
          <w:marLeft w:val="1080"/>
          <w:marRight w:val="0"/>
          <w:marTop w:val="100"/>
          <w:marBottom w:val="0"/>
          <w:divBdr>
            <w:top w:val="none" w:sz="0" w:space="0" w:color="auto"/>
            <w:left w:val="none" w:sz="0" w:space="0" w:color="auto"/>
            <w:bottom w:val="none" w:sz="0" w:space="0" w:color="auto"/>
            <w:right w:val="none" w:sz="0" w:space="0" w:color="auto"/>
          </w:divBdr>
        </w:div>
        <w:div w:id="1031342655">
          <w:marLeft w:val="360"/>
          <w:marRight w:val="0"/>
          <w:marTop w:val="200"/>
          <w:marBottom w:val="0"/>
          <w:divBdr>
            <w:top w:val="none" w:sz="0" w:space="0" w:color="auto"/>
            <w:left w:val="none" w:sz="0" w:space="0" w:color="auto"/>
            <w:bottom w:val="none" w:sz="0" w:space="0" w:color="auto"/>
            <w:right w:val="none" w:sz="0" w:space="0" w:color="auto"/>
          </w:divBdr>
        </w:div>
        <w:div w:id="631784728">
          <w:marLeft w:val="1080"/>
          <w:marRight w:val="0"/>
          <w:marTop w:val="100"/>
          <w:marBottom w:val="0"/>
          <w:divBdr>
            <w:top w:val="none" w:sz="0" w:space="0" w:color="auto"/>
            <w:left w:val="none" w:sz="0" w:space="0" w:color="auto"/>
            <w:bottom w:val="none" w:sz="0" w:space="0" w:color="auto"/>
            <w:right w:val="none" w:sz="0" w:space="0" w:color="auto"/>
          </w:divBdr>
        </w:div>
        <w:div w:id="506528850">
          <w:marLeft w:val="1080"/>
          <w:marRight w:val="0"/>
          <w:marTop w:val="100"/>
          <w:marBottom w:val="0"/>
          <w:divBdr>
            <w:top w:val="none" w:sz="0" w:space="0" w:color="auto"/>
            <w:left w:val="none" w:sz="0" w:space="0" w:color="auto"/>
            <w:bottom w:val="none" w:sz="0" w:space="0" w:color="auto"/>
            <w:right w:val="none" w:sz="0" w:space="0" w:color="auto"/>
          </w:divBdr>
        </w:div>
        <w:div w:id="1307509522">
          <w:marLeft w:val="1800"/>
          <w:marRight w:val="0"/>
          <w:marTop w:val="100"/>
          <w:marBottom w:val="0"/>
          <w:divBdr>
            <w:top w:val="none" w:sz="0" w:space="0" w:color="auto"/>
            <w:left w:val="none" w:sz="0" w:space="0" w:color="auto"/>
            <w:bottom w:val="none" w:sz="0" w:space="0" w:color="auto"/>
            <w:right w:val="none" w:sz="0" w:space="0" w:color="auto"/>
          </w:divBdr>
        </w:div>
        <w:div w:id="362830964">
          <w:marLeft w:val="1800"/>
          <w:marRight w:val="0"/>
          <w:marTop w:val="100"/>
          <w:marBottom w:val="0"/>
          <w:divBdr>
            <w:top w:val="none" w:sz="0" w:space="0" w:color="auto"/>
            <w:left w:val="none" w:sz="0" w:space="0" w:color="auto"/>
            <w:bottom w:val="none" w:sz="0" w:space="0" w:color="auto"/>
            <w:right w:val="none" w:sz="0" w:space="0" w:color="auto"/>
          </w:divBdr>
        </w:div>
        <w:div w:id="1616594078">
          <w:marLeft w:val="1800"/>
          <w:marRight w:val="0"/>
          <w:marTop w:val="100"/>
          <w:marBottom w:val="0"/>
          <w:divBdr>
            <w:top w:val="none" w:sz="0" w:space="0" w:color="auto"/>
            <w:left w:val="none" w:sz="0" w:space="0" w:color="auto"/>
            <w:bottom w:val="none" w:sz="0" w:space="0" w:color="auto"/>
            <w:right w:val="none" w:sz="0" w:space="0" w:color="auto"/>
          </w:divBdr>
        </w:div>
        <w:div w:id="1033655507">
          <w:marLeft w:val="1800"/>
          <w:marRight w:val="0"/>
          <w:marTop w:val="100"/>
          <w:marBottom w:val="0"/>
          <w:divBdr>
            <w:top w:val="none" w:sz="0" w:space="0" w:color="auto"/>
            <w:left w:val="none" w:sz="0" w:space="0" w:color="auto"/>
            <w:bottom w:val="none" w:sz="0" w:space="0" w:color="auto"/>
            <w:right w:val="none" w:sz="0" w:space="0" w:color="auto"/>
          </w:divBdr>
        </w:div>
        <w:div w:id="776876701">
          <w:marLeft w:val="360"/>
          <w:marRight w:val="0"/>
          <w:marTop w:val="200"/>
          <w:marBottom w:val="0"/>
          <w:divBdr>
            <w:top w:val="none" w:sz="0" w:space="0" w:color="auto"/>
            <w:left w:val="none" w:sz="0" w:space="0" w:color="auto"/>
            <w:bottom w:val="none" w:sz="0" w:space="0" w:color="auto"/>
            <w:right w:val="none" w:sz="0" w:space="0" w:color="auto"/>
          </w:divBdr>
        </w:div>
        <w:div w:id="848956787">
          <w:marLeft w:val="1080"/>
          <w:marRight w:val="0"/>
          <w:marTop w:val="100"/>
          <w:marBottom w:val="0"/>
          <w:divBdr>
            <w:top w:val="none" w:sz="0" w:space="0" w:color="auto"/>
            <w:left w:val="none" w:sz="0" w:space="0" w:color="auto"/>
            <w:bottom w:val="none" w:sz="0" w:space="0" w:color="auto"/>
            <w:right w:val="none" w:sz="0" w:space="0" w:color="auto"/>
          </w:divBdr>
        </w:div>
        <w:div w:id="56827123">
          <w:marLeft w:val="360"/>
          <w:marRight w:val="0"/>
          <w:marTop w:val="200"/>
          <w:marBottom w:val="0"/>
          <w:divBdr>
            <w:top w:val="none" w:sz="0" w:space="0" w:color="auto"/>
            <w:left w:val="none" w:sz="0" w:space="0" w:color="auto"/>
            <w:bottom w:val="none" w:sz="0" w:space="0" w:color="auto"/>
            <w:right w:val="none" w:sz="0" w:space="0" w:color="auto"/>
          </w:divBdr>
        </w:div>
      </w:divsChild>
    </w:div>
    <w:div w:id="470173702">
      <w:bodyDiv w:val="1"/>
      <w:marLeft w:val="0"/>
      <w:marRight w:val="0"/>
      <w:marTop w:val="0"/>
      <w:marBottom w:val="0"/>
      <w:divBdr>
        <w:top w:val="none" w:sz="0" w:space="0" w:color="auto"/>
        <w:left w:val="none" w:sz="0" w:space="0" w:color="auto"/>
        <w:bottom w:val="none" w:sz="0" w:space="0" w:color="auto"/>
        <w:right w:val="none" w:sz="0" w:space="0" w:color="auto"/>
      </w:divBdr>
    </w:div>
    <w:div w:id="555971443">
      <w:bodyDiv w:val="1"/>
      <w:marLeft w:val="0"/>
      <w:marRight w:val="0"/>
      <w:marTop w:val="0"/>
      <w:marBottom w:val="0"/>
      <w:divBdr>
        <w:top w:val="none" w:sz="0" w:space="0" w:color="auto"/>
        <w:left w:val="none" w:sz="0" w:space="0" w:color="auto"/>
        <w:bottom w:val="none" w:sz="0" w:space="0" w:color="auto"/>
        <w:right w:val="none" w:sz="0" w:space="0" w:color="auto"/>
      </w:divBdr>
    </w:div>
    <w:div w:id="658970936">
      <w:bodyDiv w:val="1"/>
      <w:marLeft w:val="0"/>
      <w:marRight w:val="0"/>
      <w:marTop w:val="0"/>
      <w:marBottom w:val="0"/>
      <w:divBdr>
        <w:top w:val="none" w:sz="0" w:space="0" w:color="auto"/>
        <w:left w:val="none" w:sz="0" w:space="0" w:color="auto"/>
        <w:bottom w:val="none" w:sz="0" w:space="0" w:color="auto"/>
        <w:right w:val="none" w:sz="0" w:space="0" w:color="auto"/>
      </w:divBdr>
    </w:div>
    <w:div w:id="701785311">
      <w:bodyDiv w:val="1"/>
      <w:marLeft w:val="0"/>
      <w:marRight w:val="0"/>
      <w:marTop w:val="0"/>
      <w:marBottom w:val="0"/>
      <w:divBdr>
        <w:top w:val="none" w:sz="0" w:space="0" w:color="auto"/>
        <w:left w:val="none" w:sz="0" w:space="0" w:color="auto"/>
        <w:bottom w:val="none" w:sz="0" w:space="0" w:color="auto"/>
        <w:right w:val="none" w:sz="0" w:space="0" w:color="auto"/>
      </w:divBdr>
    </w:div>
    <w:div w:id="716200566">
      <w:bodyDiv w:val="1"/>
      <w:marLeft w:val="0"/>
      <w:marRight w:val="0"/>
      <w:marTop w:val="0"/>
      <w:marBottom w:val="0"/>
      <w:divBdr>
        <w:top w:val="none" w:sz="0" w:space="0" w:color="auto"/>
        <w:left w:val="none" w:sz="0" w:space="0" w:color="auto"/>
        <w:bottom w:val="none" w:sz="0" w:space="0" w:color="auto"/>
        <w:right w:val="none" w:sz="0" w:space="0" w:color="auto"/>
      </w:divBdr>
    </w:div>
    <w:div w:id="788622719">
      <w:bodyDiv w:val="1"/>
      <w:marLeft w:val="0"/>
      <w:marRight w:val="0"/>
      <w:marTop w:val="0"/>
      <w:marBottom w:val="0"/>
      <w:divBdr>
        <w:top w:val="none" w:sz="0" w:space="0" w:color="auto"/>
        <w:left w:val="none" w:sz="0" w:space="0" w:color="auto"/>
        <w:bottom w:val="none" w:sz="0" w:space="0" w:color="auto"/>
        <w:right w:val="none" w:sz="0" w:space="0" w:color="auto"/>
      </w:divBdr>
      <w:divsChild>
        <w:div w:id="1584298972">
          <w:marLeft w:val="360"/>
          <w:marRight w:val="0"/>
          <w:marTop w:val="200"/>
          <w:marBottom w:val="0"/>
          <w:divBdr>
            <w:top w:val="none" w:sz="0" w:space="0" w:color="auto"/>
            <w:left w:val="none" w:sz="0" w:space="0" w:color="auto"/>
            <w:bottom w:val="none" w:sz="0" w:space="0" w:color="auto"/>
            <w:right w:val="none" w:sz="0" w:space="0" w:color="auto"/>
          </w:divBdr>
        </w:div>
        <w:div w:id="824705643">
          <w:marLeft w:val="1800"/>
          <w:marRight w:val="0"/>
          <w:marTop w:val="100"/>
          <w:marBottom w:val="0"/>
          <w:divBdr>
            <w:top w:val="none" w:sz="0" w:space="0" w:color="auto"/>
            <w:left w:val="none" w:sz="0" w:space="0" w:color="auto"/>
            <w:bottom w:val="none" w:sz="0" w:space="0" w:color="auto"/>
            <w:right w:val="none" w:sz="0" w:space="0" w:color="auto"/>
          </w:divBdr>
        </w:div>
        <w:div w:id="1036273112">
          <w:marLeft w:val="1800"/>
          <w:marRight w:val="0"/>
          <w:marTop w:val="100"/>
          <w:marBottom w:val="0"/>
          <w:divBdr>
            <w:top w:val="none" w:sz="0" w:space="0" w:color="auto"/>
            <w:left w:val="none" w:sz="0" w:space="0" w:color="auto"/>
            <w:bottom w:val="none" w:sz="0" w:space="0" w:color="auto"/>
            <w:right w:val="none" w:sz="0" w:space="0" w:color="auto"/>
          </w:divBdr>
        </w:div>
        <w:div w:id="750736756">
          <w:marLeft w:val="1800"/>
          <w:marRight w:val="0"/>
          <w:marTop w:val="100"/>
          <w:marBottom w:val="0"/>
          <w:divBdr>
            <w:top w:val="none" w:sz="0" w:space="0" w:color="auto"/>
            <w:left w:val="none" w:sz="0" w:space="0" w:color="auto"/>
            <w:bottom w:val="none" w:sz="0" w:space="0" w:color="auto"/>
            <w:right w:val="none" w:sz="0" w:space="0" w:color="auto"/>
          </w:divBdr>
        </w:div>
        <w:div w:id="1522087078">
          <w:marLeft w:val="1800"/>
          <w:marRight w:val="0"/>
          <w:marTop w:val="100"/>
          <w:marBottom w:val="0"/>
          <w:divBdr>
            <w:top w:val="none" w:sz="0" w:space="0" w:color="auto"/>
            <w:left w:val="none" w:sz="0" w:space="0" w:color="auto"/>
            <w:bottom w:val="none" w:sz="0" w:space="0" w:color="auto"/>
            <w:right w:val="none" w:sz="0" w:space="0" w:color="auto"/>
          </w:divBdr>
        </w:div>
        <w:div w:id="1193570812">
          <w:marLeft w:val="1800"/>
          <w:marRight w:val="0"/>
          <w:marTop w:val="100"/>
          <w:marBottom w:val="0"/>
          <w:divBdr>
            <w:top w:val="none" w:sz="0" w:space="0" w:color="auto"/>
            <w:left w:val="none" w:sz="0" w:space="0" w:color="auto"/>
            <w:bottom w:val="none" w:sz="0" w:space="0" w:color="auto"/>
            <w:right w:val="none" w:sz="0" w:space="0" w:color="auto"/>
          </w:divBdr>
        </w:div>
        <w:div w:id="678509799">
          <w:marLeft w:val="1800"/>
          <w:marRight w:val="0"/>
          <w:marTop w:val="100"/>
          <w:marBottom w:val="0"/>
          <w:divBdr>
            <w:top w:val="none" w:sz="0" w:space="0" w:color="auto"/>
            <w:left w:val="none" w:sz="0" w:space="0" w:color="auto"/>
            <w:bottom w:val="none" w:sz="0" w:space="0" w:color="auto"/>
            <w:right w:val="none" w:sz="0" w:space="0" w:color="auto"/>
          </w:divBdr>
        </w:div>
        <w:div w:id="52512488">
          <w:marLeft w:val="1800"/>
          <w:marRight w:val="0"/>
          <w:marTop w:val="100"/>
          <w:marBottom w:val="0"/>
          <w:divBdr>
            <w:top w:val="none" w:sz="0" w:space="0" w:color="auto"/>
            <w:left w:val="none" w:sz="0" w:space="0" w:color="auto"/>
            <w:bottom w:val="none" w:sz="0" w:space="0" w:color="auto"/>
            <w:right w:val="none" w:sz="0" w:space="0" w:color="auto"/>
          </w:divBdr>
        </w:div>
        <w:div w:id="1021709371">
          <w:marLeft w:val="1800"/>
          <w:marRight w:val="0"/>
          <w:marTop w:val="100"/>
          <w:marBottom w:val="0"/>
          <w:divBdr>
            <w:top w:val="none" w:sz="0" w:space="0" w:color="auto"/>
            <w:left w:val="none" w:sz="0" w:space="0" w:color="auto"/>
            <w:bottom w:val="none" w:sz="0" w:space="0" w:color="auto"/>
            <w:right w:val="none" w:sz="0" w:space="0" w:color="auto"/>
          </w:divBdr>
        </w:div>
      </w:divsChild>
    </w:div>
    <w:div w:id="797915201">
      <w:bodyDiv w:val="1"/>
      <w:marLeft w:val="0"/>
      <w:marRight w:val="0"/>
      <w:marTop w:val="0"/>
      <w:marBottom w:val="0"/>
      <w:divBdr>
        <w:top w:val="none" w:sz="0" w:space="0" w:color="auto"/>
        <w:left w:val="none" w:sz="0" w:space="0" w:color="auto"/>
        <w:bottom w:val="none" w:sz="0" w:space="0" w:color="auto"/>
        <w:right w:val="none" w:sz="0" w:space="0" w:color="auto"/>
      </w:divBdr>
    </w:div>
    <w:div w:id="816067834">
      <w:bodyDiv w:val="1"/>
      <w:marLeft w:val="0"/>
      <w:marRight w:val="0"/>
      <w:marTop w:val="0"/>
      <w:marBottom w:val="0"/>
      <w:divBdr>
        <w:top w:val="none" w:sz="0" w:space="0" w:color="auto"/>
        <w:left w:val="none" w:sz="0" w:space="0" w:color="auto"/>
        <w:bottom w:val="none" w:sz="0" w:space="0" w:color="auto"/>
        <w:right w:val="none" w:sz="0" w:space="0" w:color="auto"/>
      </w:divBdr>
      <w:divsChild>
        <w:div w:id="121075067">
          <w:marLeft w:val="0"/>
          <w:marRight w:val="0"/>
          <w:marTop w:val="0"/>
          <w:marBottom w:val="0"/>
          <w:divBdr>
            <w:top w:val="none" w:sz="0" w:space="0" w:color="auto"/>
            <w:left w:val="none" w:sz="0" w:space="0" w:color="auto"/>
            <w:bottom w:val="none" w:sz="0" w:space="0" w:color="auto"/>
            <w:right w:val="none" w:sz="0" w:space="0" w:color="auto"/>
          </w:divBdr>
          <w:divsChild>
            <w:div w:id="404226188">
              <w:marLeft w:val="0"/>
              <w:marRight w:val="0"/>
              <w:marTop w:val="0"/>
              <w:marBottom w:val="0"/>
              <w:divBdr>
                <w:top w:val="none" w:sz="0" w:space="0" w:color="auto"/>
                <w:left w:val="none" w:sz="0" w:space="0" w:color="auto"/>
                <w:bottom w:val="none" w:sz="0" w:space="0" w:color="auto"/>
                <w:right w:val="none" w:sz="0" w:space="0" w:color="auto"/>
              </w:divBdr>
            </w:div>
          </w:divsChild>
        </w:div>
        <w:div w:id="464546845">
          <w:marLeft w:val="0"/>
          <w:marRight w:val="0"/>
          <w:marTop w:val="0"/>
          <w:marBottom w:val="0"/>
          <w:divBdr>
            <w:top w:val="none" w:sz="0" w:space="0" w:color="auto"/>
            <w:left w:val="none" w:sz="0" w:space="0" w:color="auto"/>
            <w:bottom w:val="none" w:sz="0" w:space="0" w:color="auto"/>
            <w:right w:val="none" w:sz="0" w:space="0" w:color="auto"/>
          </w:divBdr>
          <w:divsChild>
            <w:div w:id="1802796628">
              <w:marLeft w:val="0"/>
              <w:marRight w:val="0"/>
              <w:marTop w:val="0"/>
              <w:marBottom w:val="0"/>
              <w:divBdr>
                <w:top w:val="none" w:sz="0" w:space="0" w:color="auto"/>
                <w:left w:val="none" w:sz="0" w:space="0" w:color="auto"/>
                <w:bottom w:val="none" w:sz="0" w:space="0" w:color="auto"/>
                <w:right w:val="none" w:sz="0" w:space="0" w:color="auto"/>
              </w:divBdr>
            </w:div>
          </w:divsChild>
        </w:div>
        <w:div w:id="1360468046">
          <w:marLeft w:val="0"/>
          <w:marRight w:val="0"/>
          <w:marTop w:val="0"/>
          <w:marBottom w:val="0"/>
          <w:divBdr>
            <w:top w:val="none" w:sz="0" w:space="0" w:color="auto"/>
            <w:left w:val="none" w:sz="0" w:space="0" w:color="auto"/>
            <w:bottom w:val="none" w:sz="0" w:space="0" w:color="auto"/>
            <w:right w:val="none" w:sz="0" w:space="0" w:color="auto"/>
          </w:divBdr>
          <w:divsChild>
            <w:div w:id="1798722828">
              <w:marLeft w:val="0"/>
              <w:marRight w:val="0"/>
              <w:marTop w:val="0"/>
              <w:marBottom w:val="0"/>
              <w:divBdr>
                <w:top w:val="none" w:sz="0" w:space="0" w:color="auto"/>
                <w:left w:val="none" w:sz="0" w:space="0" w:color="auto"/>
                <w:bottom w:val="none" w:sz="0" w:space="0" w:color="auto"/>
                <w:right w:val="none" w:sz="0" w:space="0" w:color="auto"/>
              </w:divBdr>
            </w:div>
          </w:divsChild>
        </w:div>
        <w:div w:id="2064330711">
          <w:marLeft w:val="0"/>
          <w:marRight w:val="0"/>
          <w:marTop w:val="0"/>
          <w:marBottom w:val="0"/>
          <w:divBdr>
            <w:top w:val="none" w:sz="0" w:space="0" w:color="auto"/>
            <w:left w:val="none" w:sz="0" w:space="0" w:color="auto"/>
            <w:bottom w:val="none" w:sz="0" w:space="0" w:color="auto"/>
            <w:right w:val="none" w:sz="0" w:space="0" w:color="auto"/>
          </w:divBdr>
          <w:divsChild>
            <w:div w:id="1492403064">
              <w:marLeft w:val="0"/>
              <w:marRight w:val="0"/>
              <w:marTop w:val="0"/>
              <w:marBottom w:val="0"/>
              <w:divBdr>
                <w:top w:val="none" w:sz="0" w:space="0" w:color="auto"/>
                <w:left w:val="none" w:sz="0" w:space="0" w:color="auto"/>
                <w:bottom w:val="none" w:sz="0" w:space="0" w:color="auto"/>
                <w:right w:val="none" w:sz="0" w:space="0" w:color="auto"/>
              </w:divBdr>
            </w:div>
          </w:divsChild>
        </w:div>
        <w:div w:id="1099713539">
          <w:marLeft w:val="0"/>
          <w:marRight w:val="0"/>
          <w:marTop w:val="0"/>
          <w:marBottom w:val="0"/>
          <w:divBdr>
            <w:top w:val="none" w:sz="0" w:space="0" w:color="auto"/>
            <w:left w:val="none" w:sz="0" w:space="0" w:color="auto"/>
            <w:bottom w:val="none" w:sz="0" w:space="0" w:color="auto"/>
            <w:right w:val="none" w:sz="0" w:space="0" w:color="auto"/>
          </w:divBdr>
          <w:divsChild>
            <w:div w:id="1411390441">
              <w:marLeft w:val="0"/>
              <w:marRight w:val="0"/>
              <w:marTop w:val="0"/>
              <w:marBottom w:val="0"/>
              <w:divBdr>
                <w:top w:val="none" w:sz="0" w:space="0" w:color="auto"/>
                <w:left w:val="none" w:sz="0" w:space="0" w:color="auto"/>
                <w:bottom w:val="none" w:sz="0" w:space="0" w:color="auto"/>
                <w:right w:val="none" w:sz="0" w:space="0" w:color="auto"/>
              </w:divBdr>
            </w:div>
          </w:divsChild>
        </w:div>
        <w:div w:id="164824389">
          <w:marLeft w:val="0"/>
          <w:marRight w:val="0"/>
          <w:marTop w:val="0"/>
          <w:marBottom w:val="0"/>
          <w:divBdr>
            <w:top w:val="none" w:sz="0" w:space="0" w:color="auto"/>
            <w:left w:val="none" w:sz="0" w:space="0" w:color="auto"/>
            <w:bottom w:val="none" w:sz="0" w:space="0" w:color="auto"/>
            <w:right w:val="none" w:sz="0" w:space="0" w:color="auto"/>
          </w:divBdr>
          <w:divsChild>
            <w:div w:id="1120537154">
              <w:marLeft w:val="0"/>
              <w:marRight w:val="0"/>
              <w:marTop w:val="0"/>
              <w:marBottom w:val="0"/>
              <w:divBdr>
                <w:top w:val="none" w:sz="0" w:space="0" w:color="auto"/>
                <w:left w:val="none" w:sz="0" w:space="0" w:color="auto"/>
                <w:bottom w:val="none" w:sz="0" w:space="0" w:color="auto"/>
                <w:right w:val="none" w:sz="0" w:space="0" w:color="auto"/>
              </w:divBdr>
            </w:div>
          </w:divsChild>
        </w:div>
        <w:div w:id="454374362">
          <w:marLeft w:val="0"/>
          <w:marRight w:val="0"/>
          <w:marTop w:val="0"/>
          <w:marBottom w:val="0"/>
          <w:divBdr>
            <w:top w:val="none" w:sz="0" w:space="0" w:color="auto"/>
            <w:left w:val="none" w:sz="0" w:space="0" w:color="auto"/>
            <w:bottom w:val="none" w:sz="0" w:space="0" w:color="auto"/>
            <w:right w:val="none" w:sz="0" w:space="0" w:color="auto"/>
          </w:divBdr>
          <w:divsChild>
            <w:div w:id="10734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1714">
      <w:bodyDiv w:val="1"/>
      <w:marLeft w:val="0"/>
      <w:marRight w:val="0"/>
      <w:marTop w:val="0"/>
      <w:marBottom w:val="0"/>
      <w:divBdr>
        <w:top w:val="none" w:sz="0" w:space="0" w:color="auto"/>
        <w:left w:val="none" w:sz="0" w:space="0" w:color="auto"/>
        <w:bottom w:val="none" w:sz="0" w:space="0" w:color="auto"/>
        <w:right w:val="none" w:sz="0" w:space="0" w:color="auto"/>
      </w:divBdr>
    </w:div>
    <w:div w:id="1031999257">
      <w:bodyDiv w:val="1"/>
      <w:marLeft w:val="0"/>
      <w:marRight w:val="0"/>
      <w:marTop w:val="0"/>
      <w:marBottom w:val="0"/>
      <w:divBdr>
        <w:top w:val="none" w:sz="0" w:space="0" w:color="auto"/>
        <w:left w:val="none" w:sz="0" w:space="0" w:color="auto"/>
        <w:bottom w:val="none" w:sz="0" w:space="0" w:color="auto"/>
        <w:right w:val="none" w:sz="0" w:space="0" w:color="auto"/>
      </w:divBdr>
    </w:div>
    <w:div w:id="1034887762">
      <w:bodyDiv w:val="1"/>
      <w:marLeft w:val="0"/>
      <w:marRight w:val="0"/>
      <w:marTop w:val="0"/>
      <w:marBottom w:val="0"/>
      <w:divBdr>
        <w:top w:val="none" w:sz="0" w:space="0" w:color="auto"/>
        <w:left w:val="none" w:sz="0" w:space="0" w:color="auto"/>
        <w:bottom w:val="none" w:sz="0" w:space="0" w:color="auto"/>
        <w:right w:val="none" w:sz="0" w:space="0" w:color="auto"/>
      </w:divBdr>
      <w:divsChild>
        <w:div w:id="33163031">
          <w:marLeft w:val="360"/>
          <w:marRight w:val="0"/>
          <w:marTop w:val="200"/>
          <w:marBottom w:val="0"/>
          <w:divBdr>
            <w:top w:val="none" w:sz="0" w:space="0" w:color="auto"/>
            <w:left w:val="none" w:sz="0" w:space="0" w:color="auto"/>
            <w:bottom w:val="none" w:sz="0" w:space="0" w:color="auto"/>
            <w:right w:val="none" w:sz="0" w:space="0" w:color="auto"/>
          </w:divBdr>
        </w:div>
        <w:div w:id="1010643669">
          <w:marLeft w:val="1800"/>
          <w:marRight w:val="0"/>
          <w:marTop w:val="100"/>
          <w:marBottom w:val="0"/>
          <w:divBdr>
            <w:top w:val="none" w:sz="0" w:space="0" w:color="auto"/>
            <w:left w:val="none" w:sz="0" w:space="0" w:color="auto"/>
            <w:bottom w:val="none" w:sz="0" w:space="0" w:color="auto"/>
            <w:right w:val="none" w:sz="0" w:space="0" w:color="auto"/>
          </w:divBdr>
        </w:div>
        <w:div w:id="2138445505">
          <w:marLeft w:val="2520"/>
          <w:marRight w:val="0"/>
          <w:marTop w:val="100"/>
          <w:marBottom w:val="0"/>
          <w:divBdr>
            <w:top w:val="none" w:sz="0" w:space="0" w:color="auto"/>
            <w:left w:val="none" w:sz="0" w:space="0" w:color="auto"/>
            <w:bottom w:val="none" w:sz="0" w:space="0" w:color="auto"/>
            <w:right w:val="none" w:sz="0" w:space="0" w:color="auto"/>
          </w:divBdr>
        </w:div>
        <w:div w:id="1455169851">
          <w:marLeft w:val="2520"/>
          <w:marRight w:val="0"/>
          <w:marTop w:val="100"/>
          <w:marBottom w:val="0"/>
          <w:divBdr>
            <w:top w:val="none" w:sz="0" w:space="0" w:color="auto"/>
            <w:left w:val="none" w:sz="0" w:space="0" w:color="auto"/>
            <w:bottom w:val="none" w:sz="0" w:space="0" w:color="auto"/>
            <w:right w:val="none" w:sz="0" w:space="0" w:color="auto"/>
          </w:divBdr>
        </w:div>
        <w:div w:id="493378807">
          <w:marLeft w:val="2520"/>
          <w:marRight w:val="0"/>
          <w:marTop w:val="100"/>
          <w:marBottom w:val="0"/>
          <w:divBdr>
            <w:top w:val="none" w:sz="0" w:space="0" w:color="auto"/>
            <w:left w:val="none" w:sz="0" w:space="0" w:color="auto"/>
            <w:bottom w:val="none" w:sz="0" w:space="0" w:color="auto"/>
            <w:right w:val="none" w:sz="0" w:space="0" w:color="auto"/>
          </w:divBdr>
        </w:div>
        <w:div w:id="1502428628">
          <w:marLeft w:val="2520"/>
          <w:marRight w:val="0"/>
          <w:marTop w:val="100"/>
          <w:marBottom w:val="0"/>
          <w:divBdr>
            <w:top w:val="none" w:sz="0" w:space="0" w:color="auto"/>
            <w:left w:val="none" w:sz="0" w:space="0" w:color="auto"/>
            <w:bottom w:val="none" w:sz="0" w:space="0" w:color="auto"/>
            <w:right w:val="none" w:sz="0" w:space="0" w:color="auto"/>
          </w:divBdr>
        </w:div>
        <w:div w:id="372461888">
          <w:marLeft w:val="2520"/>
          <w:marRight w:val="0"/>
          <w:marTop w:val="100"/>
          <w:marBottom w:val="0"/>
          <w:divBdr>
            <w:top w:val="none" w:sz="0" w:space="0" w:color="auto"/>
            <w:left w:val="none" w:sz="0" w:space="0" w:color="auto"/>
            <w:bottom w:val="none" w:sz="0" w:space="0" w:color="auto"/>
            <w:right w:val="none" w:sz="0" w:space="0" w:color="auto"/>
          </w:divBdr>
        </w:div>
        <w:div w:id="1250381479">
          <w:marLeft w:val="2520"/>
          <w:marRight w:val="0"/>
          <w:marTop w:val="100"/>
          <w:marBottom w:val="0"/>
          <w:divBdr>
            <w:top w:val="none" w:sz="0" w:space="0" w:color="auto"/>
            <w:left w:val="none" w:sz="0" w:space="0" w:color="auto"/>
            <w:bottom w:val="none" w:sz="0" w:space="0" w:color="auto"/>
            <w:right w:val="none" w:sz="0" w:space="0" w:color="auto"/>
          </w:divBdr>
        </w:div>
        <w:div w:id="410391892">
          <w:marLeft w:val="2520"/>
          <w:marRight w:val="0"/>
          <w:marTop w:val="100"/>
          <w:marBottom w:val="0"/>
          <w:divBdr>
            <w:top w:val="none" w:sz="0" w:space="0" w:color="auto"/>
            <w:left w:val="none" w:sz="0" w:space="0" w:color="auto"/>
            <w:bottom w:val="none" w:sz="0" w:space="0" w:color="auto"/>
            <w:right w:val="none" w:sz="0" w:space="0" w:color="auto"/>
          </w:divBdr>
        </w:div>
      </w:divsChild>
    </w:div>
    <w:div w:id="1096905686">
      <w:bodyDiv w:val="1"/>
      <w:marLeft w:val="0"/>
      <w:marRight w:val="0"/>
      <w:marTop w:val="0"/>
      <w:marBottom w:val="0"/>
      <w:divBdr>
        <w:top w:val="none" w:sz="0" w:space="0" w:color="auto"/>
        <w:left w:val="none" w:sz="0" w:space="0" w:color="auto"/>
        <w:bottom w:val="none" w:sz="0" w:space="0" w:color="auto"/>
        <w:right w:val="none" w:sz="0" w:space="0" w:color="auto"/>
      </w:divBdr>
    </w:div>
    <w:div w:id="1116825147">
      <w:bodyDiv w:val="1"/>
      <w:marLeft w:val="0"/>
      <w:marRight w:val="0"/>
      <w:marTop w:val="0"/>
      <w:marBottom w:val="0"/>
      <w:divBdr>
        <w:top w:val="none" w:sz="0" w:space="0" w:color="auto"/>
        <w:left w:val="none" w:sz="0" w:space="0" w:color="auto"/>
        <w:bottom w:val="none" w:sz="0" w:space="0" w:color="auto"/>
        <w:right w:val="none" w:sz="0" w:space="0" w:color="auto"/>
      </w:divBdr>
    </w:div>
    <w:div w:id="1241478280">
      <w:bodyDiv w:val="1"/>
      <w:marLeft w:val="0"/>
      <w:marRight w:val="0"/>
      <w:marTop w:val="0"/>
      <w:marBottom w:val="0"/>
      <w:divBdr>
        <w:top w:val="none" w:sz="0" w:space="0" w:color="auto"/>
        <w:left w:val="none" w:sz="0" w:space="0" w:color="auto"/>
        <w:bottom w:val="none" w:sz="0" w:space="0" w:color="auto"/>
        <w:right w:val="none" w:sz="0" w:space="0" w:color="auto"/>
      </w:divBdr>
    </w:div>
    <w:div w:id="1287734762">
      <w:bodyDiv w:val="1"/>
      <w:marLeft w:val="0"/>
      <w:marRight w:val="0"/>
      <w:marTop w:val="0"/>
      <w:marBottom w:val="0"/>
      <w:divBdr>
        <w:top w:val="none" w:sz="0" w:space="0" w:color="auto"/>
        <w:left w:val="none" w:sz="0" w:space="0" w:color="auto"/>
        <w:bottom w:val="none" w:sz="0" w:space="0" w:color="auto"/>
        <w:right w:val="none" w:sz="0" w:space="0" w:color="auto"/>
      </w:divBdr>
    </w:div>
    <w:div w:id="1300305013">
      <w:bodyDiv w:val="1"/>
      <w:marLeft w:val="0"/>
      <w:marRight w:val="0"/>
      <w:marTop w:val="0"/>
      <w:marBottom w:val="0"/>
      <w:divBdr>
        <w:top w:val="none" w:sz="0" w:space="0" w:color="auto"/>
        <w:left w:val="none" w:sz="0" w:space="0" w:color="auto"/>
        <w:bottom w:val="none" w:sz="0" w:space="0" w:color="auto"/>
        <w:right w:val="none" w:sz="0" w:space="0" w:color="auto"/>
      </w:divBdr>
    </w:div>
    <w:div w:id="1312638386">
      <w:bodyDiv w:val="1"/>
      <w:marLeft w:val="0"/>
      <w:marRight w:val="0"/>
      <w:marTop w:val="0"/>
      <w:marBottom w:val="0"/>
      <w:divBdr>
        <w:top w:val="none" w:sz="0" w:space="0" w:color="auto"/>
        <w:left w:val="none" w:sz="0" w:space="0" w:color="auto"/>
        <w:bottom w:val="none" w:sz="0" w:space="0" w:color="auto"/>
        <w:right w:val="none" w:sz="0" w:space="0" w:color="auto"/>
      </w:divBdr>
    </w:div>
    <w:div w:id="1370110282">
      <w:bodyDiv w:val="1"/>
      <w:marLeft w:val="0"/>
      <w:marRight w:val="0"/>
      <w:marTop w:val="0"/>
      <w:marBottom w:val="0"/>
      <w:divBdr>
        <w:top w:val="none" w:sz="0" w:space="0" w:color="auto"/>
        <w:left w:val="none" w:sz="0" w:space="0" w:color="auto"/>
        <w:bottom w:val="none" w:sz="0" w:space="0" w:color="auto"/>
        <w:right w:val="none" w:sz="0" w:space="0" w:color="auto"/>
      </w:divBdr>
    </w:div>
    <w:div w:id="1430079266">
      <w:bodyDiv w:val="1"/>
      <w:marLeft w:val="0"/>
      <w:marRight w:val="0"/>
      <w:marTop w:val="0"/>
      <w:marBottom w:val="0"/>
      <w:divBdr>
        <w:top w:val="none" w:sz="0" w:space="0" w:color="auto"/>
        <w:left w:val="none" w:sz="0" w:space="0" w:color="auto"/>
        <w:bottom w:val="none" w:sz="0" w:space="0" w:color="auto"/>
        <w:right w:val="none" w:sz="0" w:space="0" w:color="auto"/>
      </w:divBdr>
    </w:div>
    <w:div w:id="1466049145">
      <w:bodyDiv w:val="1"/>
      <w:marLeft w:val="0"/>
      <w:marRight w:val="0"/>
      <w:marTop w:val="0"/>
      <w:marBottom w:val="0"/>
      <w:divBdr>
        <w:top w:val="none" w:sz="0" w:space="0" w:color="auto"/>
        <w:left w:val="none" w:sz="0" w:space="0" w:color="auto"/>
        <w:bottom w:val="none" w:sz="0" w:space="0" w:color="auto"/>
        <w:right w:val="none" w:sz="0" w:space="0" w:color="auto"/>
      </w:divBdr>
    </w:div>
    <w:div w:id="1578788902">
      <w:bodyDiv w:val="1"/>
      <w:marLeft w:val="0"/>
      <w:marRight w:val="0"/>
      <w:marTop w:val="0"/>
      <w:marBottom w:val="0"/>
      <w:divBdr>
        <w:top w:val="none" w:sz="0" w:space="0" w:color="auto"/>
        <w:left w:val="none" w:sz="0" w:space="0" w:color="auto"/>
        <w:bottom w:val="none" w:sz="0" w:space="0" w:color="auto"/>
        <w:right w:val="none" w:sz="0" w:space="0" w:color="auto"/>
      </w:divBdr>
      <w:divsChild>
        <w:div w:id="320888442">
          <w:marLeft w:val="360"/>
          <w:marRight w:val="0"/>
          <w:marTop w:val="200"/>
          <w:marBottom w:val="0"/>
          <w:divBdr>
            <w:top w:val="none" w:sz="0" w:space="0" w:color="auto"/>
            <w:left w:val="none" w:sz="0" w:space="0" w:color="auto"/>
            <w:bottom w:val="none" w:sz="0" w:space="0" w:color="auto"/>
            <w:right w:val="none" w:sz="0" w:space="0" w:color="auto"/>
          </w:divBdr>
        </w:div>
        <w:div w:id="1006834226">
          <w:marLeft w:val="1080"/>
          <w:marRight w:val="0"/>
          <w:marTop w:val="100"/>
          <w:marBottom w:val="0"/>
          <w:divBdr>
            <w:top w:val="none" w:sz="0" w:space="0" w:color="auto"/>
            <w:left w:val="none" w:sz="0" w:space="0" w:color="auto"/>
            <w:bottom w:val="none" w:sz="0" w:space="0" w:color="auto"/>
            <w:right w:val="none" w:sz="0" w:space="0" w:color="auto"/>
          </w:divBdr>
        </w:div>
        <w:div w:id="615450984">
          <w:marLeft w:val="360"/>
          <w:marRight w:val="0"/>
          <w:marTop w:val="200"/>
          <w:marBottom w:val="0"/>
          <w:divBdr>
            <w:top w:val="none" w:sz="0" w:space="0" w:color="auto"/>
            <w:left w:val="none" w:sz="0" w:space="0" w:color="auto"/>
            <w:bottom w:val="none" w:sz="0" w:space="0" w:color="auto"/>
            <w:right w:val="none" w:sz="0" w:space="0" w:color="auto"/>
          </w:divBdr>
        </w:div>
        <w:div w:id="866793251">
          <w:marLeft w:val="1080"/>
          <w:marRight w:val="0"/>
          <w:marTop w:val="100"/>
          <w:marBottom w:val="0"/>
          <w:divBdr>
            <w:top w:val="none" w:sz="0" w:space="0" w:color="auto"/>
            <w:left w:val="none" w:sz="0" w:space="0" w:color="auto"/>
            <w:bottom w:val="none" w:sz="0" w:space="0" w:color="auto"/>
            <w:right w:val="none" w:sz="0" w:space="0" w:color="auto"/>
          </w:divBdr>
        </w:div>
        <w:div w:id="366181770">
          <w:marLeft w:val="1800"/>
          <w:marRight w:val="0"/>
          <w:marTop w:val="100"/>
          <w:marBottom w:val="0"/>
          <w:divBdr>
            <w:top w:val="none" w:sz="0" w:space="0" w:color="auto"/>
            <w:left w:val="none" w:sz="0" w:space="0" w:color="auto"/>
            <w:bottom w:val="none" w:sz="0" w:space="0" w:color="auto"/>
            <w:right w:val="none" w:sz="0" w:space="0" w:color="auto"/>
          </w:divBdr>
        </w:div>
        <w:div w:id="1400128315">
          <w:marLeft w:val="2520"/>
          <w:marRight w:val="0"/>
          <w:marTop w:val="100"/>
          <w:marBottom w:val="0"/>
          <w:divBdr>
            <w:top w:val="none" w:sz="0" w:space="0" w:color="auto"/>
            <w:left w:val="none" w:sz="0" w:space="0" w:color="auto"/>
            <w:bottom w:val="none" w:sz="0" w:space="0" w:color="auto"/>
            <w:right w:val="none" w:sz="0" w:space="0" w:color="auto"/>
          </w:divBdr>
        </w:div>
        <w:div w:id="1413354556">
          <w:marLeft w:val="2520"/>
          <w:marRight w:val="0"/>
          <w:marTop w:val="100"/>
          <w:marBottom w:val="0"/>
          <w:divBdr>
            <w:top w:val="none" w:sz="0" w:space="0" w:color="auto"/>
            <w:left w:val="none" w:sz="0" w:space="0" w:color="auto"/>
            <w:bottom w:val="none" w:sz="0" w:space="0" w:color="auto"/>
            <w:right w:val="none" w:sz="0" w:space="0" w:color="auto"/>
          </w:divBdr>
        </w:div>
      </w:divsChild>
    </w:div>
    <w:div w:id="1728340504">
      <w:bodyDiv w:val="1"/>
      <w:marLeft w:val="0"/>
      <w:marRight w:val="0"/>
      <w:marTop w:val="0"/>
      <w:marBottom w:val="0"/>
      <w:divBdr>
        <w:top w:val="none" w:sz="0" w:space="0" w:color="auto"/>
        <w:left w:val="none" w:sz="0" w:space="0" w:color="auto"/>
        <w:bottom w:val="none" w:sz="0" w:space="0" w:color="auto"/>
        <w:right w:val="none" w:sz="0" w:space="0" w:color="auto"/>
      </w:divBdr>
      <w:divsChild>
        <w:div w:id="1994676232">
          <w:marLeft w:val="360"/>
          <w:marRight w:val="0"/>
          <w:marTop w:val="200"/>
          <w:marBottom w:val="0"/>
          <w:divBdr>
            <w:top w:val="none" w:sz="0" w:space="0" w:color="auto"/>
            <w:left w:val="none" w:sz="0" w:space="0" w:color="auto"/>
            <w:bottom w:val="none" w:sz="0" w:space="0" w:color="auto"/>
            <w:right w:val="none" w:sz="0" w:space="0" w:color="auto"/>
          </w:divBdr>
        </w:div>
        <w:div w:id="1237592430">
          <w:marLeft w:val="360"/>
          <w:marRight w:val="0"/>
          <w:marTop w:val="200"/>
          <w:marBottom w:val="0"/>
          <w:divBdr>
            <w:top w:val="none" w:sz="0" w:space="0" w:color="auto"/>
            <w:left w:val="none" w:sz="0" w:space="0" w:color="auto"/>
            <w:bottom w:val="none" w:sz="0" w:space="0" w:color="auto"/>
            <w:right w:val="none" w:sz="0" w:space="0" w:color="auto"/>
          </w:divBdr>
        </w:div>
      </w:divsChild>
    </w:div>
    <w:div w:id="1754232536">
      <w:bodyDiv w:val="1"/>
      <w:marLeft w:val="0"/>
      <w:marRight w:val="0"/>
      <w:marTop w:val="0"/>
      <w:marBottom w:val="0"/>
      <w:divBdr>
        <w:top w:val="none" w:sz="0" w:space="0" w:color="auto"/>
        <w:left w:val="none" w:sz="0" w:space="0" w:color="auto"/>
        <w:bottom w:val="none" w:sz="0" w:space="0" w:color="auto"/>
        <w:right w:val="none" w:sz="0" w:space="0" w:color="auto"/>
      </w:divBdr>
      <w:divsChild>
        <w:div w:id="147598184">
          <w:marLeft w:val="360"/>
          <w:marRight w:val="0"/>
          <w:marTop w:val="200"/>
          <w:marBottom w:val="0"/>
          <w:divBdr>
            <w:top w:val="none" w:sz="0" w:space="0" w:color="auto"/>
            <w:left w:val="none" w:sz="0" w:space="0" w:color="auto"/>
            <w:bottom w:val="none" w:sz="0" w:space="0" w:color="auto"/>
            <w:right w:val="none" w:sz="0" w:space="0" w:color="auto"/>
          </w:divBdr>
        </w:div>
        <w:div w:id="1215968597">
          <w:marLeft w:val="1080"/>
          <w:marRight w:val="0"/>
          <w:marTop w:val="100"/>
          <w:marBottom w:val="0"/>
          <w:divBdr>
            <w:top w:val="none" w:sz="0" w:space="0" w:color="auto"/>
            <w:left w:val="none" w:sz="0" w:space="0" w:color="auto"/>
            <w:bottom w:val="none" w:sz="0" w:space="0" w:color="auto"/>
            <w:right w:val="none" w:sz="0" w:space="0" w:color="auto"/>
          </w:divBdr>
        </w:div>
        <w:div w:id="318464804">
          <w:marLeft w:val="1080"/>
          <w:marRight w:val="0"/>
          <w:marTop w:val="100"/>
          <w:marBottom w:val="0"/>
          <w:divBdr>
            <w:top w:val="none" w:sz="0" w:space="0" w:color="auto"/>
            <w:left w:val="none" w:sz="0" w:space="0" w:color="auto"/>
            <w:bottom w:val="none" w:sz="0" w:space="0" w:color="auto"/>
            <w:right w:val="none" w:sz="0" w:space="0" w:color="auto"/>
          </w:divBdr>
        </w:div>
        <w:div w:id="1513841773">
          <w:marLeft w:val="360"/>
          <w:marRight w:val="0"/>
          <w:marTop w:val="200"/>
          <w:marBottom w:val="0"/>
          <w:divBdr>
            <w:top w:val="none" w:sz="0" w:space="0" w:color="auto"/>
            <w:left w:val="none" w:sz="0" w:space="0" w:color="auto"/>
            <w:bottom w:val="none" w:sz="0" w:space="0" w:color="auto"/>
            <w:right w:val="none" w:sz="0" w:space="0" w:color="auto"/>
          </w:divBdr>
        </w:div>
        <w:div w:id="1163928594">
          <w:marLeft w:val="1080"/>
          <w:marRight w:val="0"/>
          <w:marTop w:val="100"/>
          <w:marBottom w:val="0"/>
          <w:divBdr>
            <w:top w:val="none" w:sz="0" w:space="0" w:color="auto"/>
            <w:left w:val="none" w:sz="0" w:space="0" w:color="auto"/>
            <w:bottom w:val="none" w:sz="0" w:space="0" w:color="auto"/>
            <w:right w:val="none" w:sz="0" w:space="0" w:color="auto"/>
          </w:divBdr>
        </w:div>
      </w:divsChild>
    </w:div>
    <w:div w:id="1831747015">
      <w:bodyDiv w:val="1"/>
      <w:marLeft w:val="0"/>
      <w:marRight w:val="0"/>
      <w:marTop w:val="0"/>
      <w:marBottom w:val="0"/>
      <w:divBdr>
        <w:top w:val="none" w:sz="0" w:space="0" w:color="auto"/>
        <w:left w:val="none" w:sz="0" w:space="0" w:color="auto"/>
        <w:bottom w:val="none" w:sz="0" w:space="0" w:color="auto"/>
        <w:right w:val="none" w:sz="0" w:space="0" w:color="auto"/>
      </w:divBdr>
    </w:div>
    <w:div w:id="1893346065">
      <w:bodyDiv w:val="1"/>
      <w:marLeft w:val="0"/>
      <w:marRight w:val="0"/>
      <w:marTop w:val="0"/>
      <w:marBottom w:val="0"/>
      <w:divBdr>
        <w:top w:val="none" w:sz="0" w:space="0" w:color="auto"/>
        <w:left w:val="none" w:sz="0" w:space="0" w:color="auto"/>
        <w:bottom w:val="none" w:sz="0" w:space="0" w:color="auto"/>
        <w:right w:val="none" w:sz="0" w:space="0" w:color="auto"/>
      </w:divBdr>
      <w:divsChild>
        <w:div w:id="1820419666">
          <w:marLeft w:val="360"/>
          <w:marRight w:val="0"/>
          <w:marTop w:val="200"/>
          <w:marBottom w:val="0"/>
          <w:divBdr>
            <w:top w:val="none" w:sz="0" w:space="0" w:color="auto"/>
            <w:left w:val="none" w:sz="0" w:space="0" w:color="auto"/>
            <w:bottom w:val="none" w:sz="0" w:space="0" w:color="auto"/>
            <w:right w:val="none" w:sz="0" w:space="0" w:color="auto"/>
          </w:divBdr>
        </w:div>
        <w:div w:id="2032140450">
          <w:marLeft w:val="1080"/>
          <w:marRight w:val="0"/>
          <w:marTop w:val="100"/>
          <w:marBottom w:val="0"/>
          <w:divBdr>
            <w:top w:val="none" w:sz="0" w:space="0" w:color="auto"/>
            <w:left w:val="none" w:sz="0" w:space="0" w:color="auto"/>
            <w:bottom w:val="none" w:sz="0" w:space="0" w:color="auto"/>
            <w:right w:val="none" w:sz="0" w:space="0" w:color="auto"/>
          </w:divBdr>
        </w:div>
        <w:div w:id="462160217">
          <w:marLeft w:val="1080"/>
          <w:marRight w:val="0"/>
          <w:marTop w:val="100"/>
          <w:marBottom w:val="0"/>
          <w:divBdr>
            <w:top w:val="none" w:sz="0" w:space="0" w:color="auto"/>
            <w:left w:val="none" w:sz="0" w:space="0" w:color="auto"/>
            <w:bottom w:val="none" w:sz="0" w:space="0" w:color="auto"/>
            <w:right w:val="none" w:sz="0" w:space="0" w:color="auto"/>
          </w:divBdr>
        </w:div>
        <w:div w:id="960764197">
          <w:marLeft w:val="360"/>
          <w:marRight w:val="0"/>
          <w:marTop w:val="200"/>
          <w:marBottom w:val="0"/>
          <w:divBdr>
            <w:top w:val="none" w:sz="0" w:space="0" w:color="auto"/>
            <w:left w:val="none" w:sz="0" w:space="0" w:color="auto"/>
            <w:bottom w:val="none" w:sz="0" w:space="0" w:color="auto"/>
            <w:right w:val="none" w:sz="0" w:space="0" w:color="auto"/>
          </w:divBdr>
        </w:div>
        <w:div w:id="553587628">
          <w:marLeft w:val="1080"/>
          <w:marRight w:val="0"/>
          <w:marTop w:val="100"/>
          <w:marBottom w:val="0"/>
          <w:divBdr>
            <w:top w:val="none" w:sz="0" w:space="0" w:color="auto"/>
            <w:left w:val="none" w:sz="0" w:space="0" w:color="auto"/>
            <w:bottom w:val="none" w:sz="0" w:space="0" w:color="auto"/>
            <w:right w:val="none" w:sz="0" w:space="0" w:color="auto"/>
          </w:divBdr>
        </w:div>
        <w:div w:id="1029799798">
          <w:marLeft w:val="1080"/>
          <w:marRight w:val="0"/>
          <w:marTop w:val="100"/>
          <w:marBottom w:val="0"/>
          <w:divBdr>
            <w:top w:val="none" w:sz="0" w:space="0" w:color="auto"/>
            <w:left w:val="none" w:sz="0" w:space="0" w:color="auto"/>
            <w:bottom w:val="none" w:sz="0" w:space="0" w:color="auto"/>
            <w:right w:val="none" w:sz="0" w:space="0" w:color="auto"/>
          </w:divBdr>
        </w:div>
      </w:divsChild>
    </w:div>
    <w:div w:id="1908881280">
      <w:bodyDiv w:val="1"/>
      <w:marLeft w:val="0"/>
      <w:marRight w:val="0"/>
      <w:marTop w:val="0"/>
      <w:marBottom w:val="0"/>
      <w:divBdr>
        <w:top w:val="none" w:sz="0" w:space="0" w:color="auto"/>
        <w:left w:val="none" w:sz="0" w:space="0" w:color="auto"/>
        <w:bottom w:val="none" w:sz="0" w:space="0" w:color="auto"/>
        <w:right w:val="none" w:sz="0" w:space="0" w:color="auto"/>
      </w:divBdr>
    </w:div>
    <w:div w:id="1949701838">
      <w:bodyDiv w:val="1"/>
      <w:marLeft w:val="0"/>
      <w:marRight w:val="0"/>
      <w:marTop w:val="0"/>
      <w:marBottom w:val="0"/>
      <w:divBdr>
        <w:top w:val="none" w:sz="0" w:space="0" w:color="auto"/>
        <w:left w:val="none" w:sz="0" w:space="0" w:color="auto"/>
        <w:bottom w:val="none" w:sz="0" w:space="0" w:color="auto"/>
        <w:right w:val="none" w:sz="0" w:space="0" w:color="auto"/>
      </w:divBdr>
    </w:div>
    <w:div w:id="202632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header" Target="header2.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eader" Target="head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8266-C2AB-442E-AFC5-FF12E3DC7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68</Pages>
  <Words>19293</Words>
  <Characters>109975</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129010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Stephanie Taylor</dc:creator>
  <cp:keywords/>
  <dc:description/>
  <cp:lastModifiedBy>Chao Wang</cp:lastModifiedBy>
  <cp:revision>11</cp:revision>
  <cp:lastPrinted>2020-03-27T13:50:00Z</cp:lastPrinted>
  <dcterms:created xsi:type="dcterms:W3CDTF">2020-12-17T17:14:00Z</dcterms:created>
  <dcterms:modified xsi:type="dcterms:W3CDTF">2021-01-13T02:01:00Z</dcterms:modified>
</cp:coreProperties>
</file>