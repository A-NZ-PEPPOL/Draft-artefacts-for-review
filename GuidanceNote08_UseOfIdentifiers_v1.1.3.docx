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D14C" w14:textId="07863648" w:rsidR="00904BC1" w:rsidRPr="002F190A" w:rsidRDefault="00D72025" w:rsidP="002F190A">
      <w:pPr>
        <w:rPr>
          <w:sz w:val="56"/>
          <w:szCs w:val="56"/>
        </w:rPr>
      </w:pPr>
      <w:r w:rsidRPr="002F190A">
        <w:rPr>
          <w:sz w:val="56"/>
          <w:szCs w:val="56"/>
        </w:rPr>
        <w:t xml:space="preserve">A-NZ </w:t>
      </w:r>
      <w:r w:rsidR="001075CA" w:rsidRPr="002F190A">
        <w:rPr>
          <w:sz w:val="56"/>
          <w:szCs w:val="56"/>
        </w:rPr>
        <w:t>P</w:t>
      </w:r>
      <w:r w:rsidR="001075CA">
        <w:rPr>
          <w:sz w:val="56"/>
          <w:szCs w:val="56"/>
        </w:rPr>
        <w:t>EPPOL</w:t>
      </w:r>
      <w:r w:rsidR="001075CA" w:rsidRPr="002F190A">
        <w:rPr>
          <w:sz w:val="56"/>
          <w:szCs w:val="56"/>
        </w:rPr>
        <w:t xml:space="preserve"> </w:t>
      </w:r>
      <w:r w:rsidRPr="002F190A">
        <w:rPr>
          <w:sz w:val="56"/>
          <w:szCs w:val="56"/>
        </w:rPr>
        <w:t>FRAMEWORK GUIDANCE NOTE</w:t>
      </w:r>
    </w:p>
    <w:p w14:paraId="1D5A2A27" w14:textId="64B2591F" w:rsidR="00D72025" w:rsidRPr="00EE5BBF" w:rsidRDefault="00B43275" w:rsidP="009145A4">
      <w:pPr>
        <w:pStyle w:val="Introtext"/>
        <w:framePr w:wrap="notBeside"/>
        <w:rPr>
          <w:color w:val="003B6D"/>
        </w:rPr>
      </w:pPr>
      <w:r w:rsidRPr="00EE5BBF">
        <w:rPr>
          <w:color w:val="003B6D"/>
        </w:rPr>
        <w:t xml:space="preserve">Peppol </w:t>
      </w:r>
      <w:r w:rsidR="000F5673" w:rsidRPr="00EE5BBF">
        <w:rPr>
          <w:color w:val="003B6D"/>
        </w:rPr>
        <w:t>Participant</w:t>
      </w:r>
      <w:r w:rsidRPr="00EE5BBF">
        <w:rPr>
          <w:color w:val="003B6D"/>
        </w:rPr>
        <w:t>,</w:t>
      </w:r>
      <w:r w:rsidR="000F5673" w:rsidRPr="00EE5BBF">
        <w:rPr>
          <w:color w:val="003B6D"/>
        </w:rPr>
        <w:t xml:space="preserve"> </w:t>
      </w:r>
      <w:r w:rsidR="00251F90" w:rsidRPr="00EE5BBF">
        <w:rPr>
          <w:color w:val="003B6D"/>
        </w:rPr>
        <w:t>Party</w:t>
      </w:r>
      <w:r w:rsidRPr="00EE5BBF">
        <w:rPr>
          <w:color w:val="003B6D"/>
        </w:rPr>
        <w:t xml:space="preserve">, Process and Document </w:t>
      </w:r>
      <w:r w:rsidR="00667198" w:rsidRPr="00EE5BBF">
        <w:rPr>
          <w:color w:val="003B6D"/>
        </w:rPr>
        <w:t>Identifiers</w:t>
      </w:r>
    </w:p>
    <w:p w14:paraId="270FCFF8" w14:textId="40E0CF3F" w:rsidR="00D72025" w:rsidRPr="0055292A" w:rsidRDefault="00E84332" w:rsidP="00D72025">
      <w:pPr>
        <w:rPr>
          <w:b/>
        </w:rPr>
      </w:pPr>
      <w:r>
        <w:rPr>
          <w:b/>
        </w:rPr>
        <w:t>Guidance note</w:t>
      </w:r>
      <w:r w:rsidR="008558C9">
        <w:rPr>
          <w:b/>
        </w:rPr>
        <w:t xml:space="preserve"> 08</w:t>
      </w:r>
    </w:p>
    <w:p w14:paraId="24AA209B" w14:textId="77777777" w:rsidR="00EB55D5" w:rsidRPr="00D72025" w:rsidRDefault="00EB55D5" w:rsidP="00D72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1388"/>
        <w:gridCol w:w="3110"/>
      </w:tblGrid>
      <w:tr w:rsidR="00AE0E98" w:rsidRPr="0010233E" w14:paraId="118A9CDD" w14:textId="77777777" w:rsidTr="00AE0E98">
        <w:tc>
          <w:tcPr>
            <w:tcW w:w="3007" w:type="dxa"/>
            <w:tcBorders>
              <w:bottom w:val="single" w:sz="4" w:space="0" w:color="auto"/>
            </w:tcBorders>
          </w:tcPr>
          <w:p w14:paraId="2DB1A709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Issue date</w:t>
            </w:r>
          </w:p>
        </w:tc>
        <w:tc>
          <w:tcPr>
            <w:tcW w:w="1388" w:type="dxa"/>
          </w:tcPr>
          <w:p w14:paraId="1361DE1D" w14:textId="77777777" w:rsidR="00AE0E98" w:rsidRPr="0010233E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</w:tcPr>
          <w:p w14:paraId="2C92A9D8" w14:textId="77777777" w:rsidR="00AE0E98" w:rsidRPr="0010233E" w:rsidRDefault="00AE0E98" w:rsidP="00AE0E98">
            <w:pPr>
              <w:rPr>
                <w:b/>
              </w:rPr>
            </w:pPr>
            <w:r w:rsidRPr="0010233E">
              <w:rPr>
                <w:b/>
              </w:rPr>
              <w:t>Version</w:t>
            </w:r>
          </w:p>
        </w:tc>
      </w:tr>
      <w:tr w:rsidR="00AE0E98" w:rsidRPr="004F4796" w14:paraId="496478FB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7227" w14:textId="353241D3" w:rsidR="00AE0E98" w:rsidRPr="004F4796" w:rsidRDefault="00180396" w:rsidP="00962885">
            <w:del w:id="0" w:author="Author">
              <w:r w:rsidDel="000A1DE8">
                <w:delText>21</w:delText>
              </w:r>
              <w:r w:rsidR="00B46C8D" w:rsidDel="000A1DE8">
                <w:delText xml:space="preserve"> </w:delText>
              </w:r>
            </w:del>
            <w:ins w:id="1" w:author="Author">
              <w:r w:rsidR="000A1DE8">
                <w:t>13</w:t>
              </w:r>
              <w:r w:rsidR="000A1DE8">
                <w:t xml:space="preserve"> </w:t>
              </w:r>
            </w:ins>
            <w:del w:id="2" w:author="Author">
              <w:r w:rsidR="00B46C8D" w:rsidDel="000A1DE8">
                <w:delText>November</w:delText>
              </w:r>
              <w:r w:rsidR="00B46C8D" w:rsidRPr="004F4796" w:rsidDel="000A1DE8">
                <w:delText xml:space="preserve"> </w:delText>
              </w:r>
            </w:del>
            <w:ins w:id="3" w:author="Author">
              <w:r w:rsidR="000A1DE8">
                <w:t>December</w:t>
              </w:r>
              <w:r w:rsidR="000A1DE8" w:rsidRPr="004F4796">
                <w:t xml:space="preserve"> </w:t>
              </w:r>
            </w:ins>
            <w:r w:rsidR="00B46C8D" w:rsidRPr="004F4796">
              <w:t>202</w:t>
            </w:r>
            <w:ins w:id="4" w:author="Author">
              <w:r w:rsidR="000A1DE8">
                <w:t>3</w:t>
              </w:r>
            </w:ins>
            <w:del w:id="5" w:author="Author">
              <w:r w:rsidR="00B46C8D" w:rsidDel="000A1DE8">
                <w:delText>2</w:delText>
              </w:r>
            </w:del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4517E78F" w14:textId="77777777" w:rsidR="00AE0E98" w:rsidRPr="004F4796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B24ED" w14:textId="2BA0B285" w:rsidR="00AE0E98" w:rsidRPr="004F4796" w:rsidRDefault="008558C9" w:rsidP="00AE0E98">
            <w:r>
              <w:t>1.</w:t>
            </w:r>
            <w:r w:rsidR="006E584D">
              <w:t>1</w:t>
            </w:r>
            <w:r w:rsidR="006F643E">
              <w:t>.</w:t>
            </w:r>
            <w:ins w:id="6" w:author="Author">
              <w:r w:rsidR="000A1DE8">
                <w:t>3</w:t>
              </w:r>
            </w:ins>
            <w:del w:id="7" w:author="Author">
              <w:r w:rsidR="00B83093" w:rsidDel="000A1DE8">
                <w:delText>2</w:delText>
              </w:r>
            </w:del>
          </w:p>
        </w:tc>
      </w:tr>
      <w:tr w:rsidR="00AE0E98" w:rsidRPr="004F4796" w14:paraId="1A3BF853" w14:textId="77777777" w:rsidTr="00AE0E98">
        <w:tc>
          <w:tcPr>
            <w:tcW w:w="3007" w:type="dxa"/>
            <w:tcBorders>
              <w:top w:val="single" w:sz="4" w:space="0" w:color="auto"/>
              <w:bottom w:val="single" w:sz="4" w:space="0" w:color="auto"/>
            </w:tcBorders>
          </w:tcPr>
          <w:p w14:paraId="2E8209B4" w14:textId="77777777" w:rsidR="00AE0E98" w:rsidRPr="004F4796" w:rsidRDefault="00AE0E98" w:rsidP="00AE0E98">
            <w:pPr>
              <w:rPr>
                <w:b/>
              </w:rPr>
            </w:pPr>
            <w:r w:rsidRPr="004F4796">
              <w:rPr>
                <w:b/>
              </w:rPr>
              <w:t>Effective from</w:t>
            </w:r>
          </w:p>
        </w:tc>
        <w:tc>
          <w:tcPr>
            <w:tcW w:w="1388" w:type="dxa"/>
          </w:tcPr>
          <w:p w14:paraId="4DBB1408" w14:textId="77777777" w:rsidR="00AE0E98" w:rsidRPr="004F4796" w:rsidRDefault="00AE0E98" w:rsidP="00AE0E98">
            <w:pPr>
              <w:rPr>
                <w:b/>
              </w:rPr>
            </w:pPr>
          </w:p>
        </w:tc>
        <w:tc>
          <w:tcPr>
            <w:tcW w:w="3110" w:type="dxa"/>
            <w:tcBorders>
              <w:top w:val="single" w:sz="4" w:space="0" w:color="auto"/>
              <w:bottom w:val="single" w:sz="4" w:space="0" w:color="auto"/>
            </w:tcBorders>
          </w:tcPr>
          <w:p w14:paraId="1CFC685A" w14:textId="77777777" w:rsidR="00AE0E98" w:rsidRPr="004F4796" w:rsidRDefault="00AE0E98" w:rsidP="00AE0E98">
            <w:pPr>
              <w:rPr>
                <w:b/>
              </w:rPr>
            </w:pPr>
            <w:r w:rsidRPr="004F4796">
              <w:rPr>
                <w:b/>
              </w:rPr>
              <w:t>Artefacts impacted</w:t>
            </w:r>
          </w:p>
        </w:tc>
      </w:tr>
      <w:tr w:rsidR="00AE0E98" w14:paraId="74E54D5B" w14:textId="77777777" w:rsidTr="00AE0E98"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4167" w14:textId="38684844" w:rsidR="00AE0E98" w:rsidRPr="004F4796" w:rsidRDefault="00180396" w:rsidP="00EA1889">
            <w:del w:id="8" w:author="Author">
              <w:r w:rsidDel="000A1DE8">
                <w:delText>21</w:delText>
              </w:r>
              <w:r w:rsidR="00B46C8D" w:rsidDel="000A1DE8">
                <w:delText xml:space="preserve"> </w:delText>
              </w:r>
            </w:del>
            <w:ins w:id="9" w:author="Author">
              <w:r w:rsidR="000A1DE8">
                <w:t>13</w:t>
              </w:r>
              <w:r w:rsidR="000A1DE8">
                <w:t xml:space="preserve"> </w:t>
              </w:r>
            </w:ins>
            <w:del w:id="10" w:author="Author">
              <w:r w:rsidR="00B46C8D" w:rsidDel="000A1DE8">
                <w:delText>November</w:delText>
              </w:r>
              <w:r w:rsidR="008558C9" w:rsidDel="000A1DE8">
                <w:delText xml:space="preserve"> </w:delText>
              </w:r>
            </w:del>
            <w:ins w:id="11" w:author="Author">
              <w:r w:rsidR="000A1DE8">
                <w:t>December</w:t>
              </w:r>
              <w:r w:rsidR="000A1DE8">
                <w:t xml:space="preserve"> </w:t>
              </w:r>
            </w:ins>
            <w:r w:rsidR="00962885" w:rsidRPr="004F4796">
              <w:t>202</w:t>
            </w:r>
            <w:ins w:id="12" w:author="Author">
              <w:r w:rsidR="000A1DE8">
                <w:t>3</w:t>
              </w:r>
            </w:ins>
            <w:del w:id="13" w:author="Author">
              <w:r w:rsidR="00B46C8D" w:rsidDel="000A1DE8">
                <w:delText>2</w:delText>
              </w:r>
            </w:del>
          </w:p>
        </w:tc>
        <w:tc>
          <w:tcPr>
            <w:tcW w:w="1388" w:type="dxa"/>
            <w:tcBorders>
              <w:left w:val="single" w:sz="4" w:space="0" w:color="auto"/>
              <w:right w:val="single" w:sz="4" w:space="0" w:color="auto"/>
            </w:tcBorders>
          </w:tcPr>
          <w:p w14:paraId="1683B734" w14:textId="77777777" w:rsidR="00AE0E98" w:rsidRPr="004F4796" w:rsidRDefault="00AE0E98" w:rsidP="00AE0E98"/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14DD" w14:textId="77777777" w:rsidR="00A67FE5" w:rsidRDefault="00BF0663" w:rsidP="00955375">
            <w:r w:rsidRPr="004F4796">
              <w:t>Peppol</w:t>
            </w:r>
            <w:r w:rsidR="00955375" w:rsidRPr="004F4796">
              <w:t xml:space="preserve"> specifications used in the A-NZ contexts</w:t>
            </w:r>
          </w:p>
        </w:tc>
      </w:tr>
    </w:tbl>
    <w:p w14:paraId="1BD58B8E" w14:textId="77777777" w:rsidR="006A3695" w:rsidRDefault="006A3695" w:rsidP="006A3695">
      <w:pPr>
        <w:jc w:val="right"/>
        <w:rPr>
          <w:b/>
        </w:rPr>
      </w:pPr>
    </w:p>
    <w:p w14:paraId="6A5784D9" w14:textId="77777777" w:rsidR="006A3695" w:rsidRDefault="006A3695" w:rsidP="006A3695">
      <w:pPr>
        <w:jc w:val="right"/>
      </w:pPr>
    </w:p>
    <w:p w14:paraId="07910D00" w14:textId="0EFFBCB9" w:rsidR="00CB16A9" w:rsidRDefault="00CB16A9" w:rsidP="00EE5BBF">
      <w:pPr>
        <w:pStyle w:val="Heading1"/>
      </w:pPr>
      <w:r w:rsidRPr="00B36235">
        <w:t>Introduction</w:t>
      </w:r>
    </w:p>
    <w:p w14:paraId="6F7E243D" w14:textId="4A9E1B84" w:rsidR="00A0383C" w:rsidRDefault="00407638" w:rsidP="00BD193D">
      <w:pPr>
        <w:spacing w:before="0" w:after="120" w:line="240" w:lineRule="auto"/>
      </w:pPr>
      <w:r>
        <w:rPr>
          <w:rFonts w:cstheme="minorHAnsi"/>
        </w:rPr>
        <w:t xml:space="preserve">The purpose of this </w:t>
      </w:r>
      <w:r w:rsidR="00FF516F">
        <w:t>guidance note</w:t>
      </w:r>
      <w:r>
        <w:rPr>
          <w:rFonts w:cstheme="minorHAnsi"/>
        </w:rPr>
        <w:t xml:space="preserve"> is to provide</w:t>
      </w:r>
      <w:r w:rsidR="005D0759">
        <w:rPr>
          <w:rFonts w:cstheme="minorHAnsi"/>
        </w:rPr>
        <w:t xml:space="preserve"> clarification</w:t>
      </w:r>
      <w:r>
        <w:rPr>
          <w:rFonts w:cstheme="minorHAnsi"/>
        </w:rPr>
        <w:t xml:space="preserve"> on how</w:t>
      </w:r>
      <w:r w:rsidR="00B44217">
        <w:rPr>
          <w:rFonts w:cstheme="minorHAnsi"/>
        </w:rPr>
        <w:t xml:space="preserve"> </w:t>
      </w:r>
      <w:r w:rsidR="00667198">
        <w:rPr>
          <w:rFonts w:cstheme="minorHAnsi"/>
        </w:rPr>
        <w:t>Service</w:t>
      </w:r>
      <w:r w:rsidR="00EE276E">
        <w:rPr>
          <w:rFonts w:cstheme="minorHAnsi"/>
        </w:rPr>
        <w:t xml:space="preserve"> </w:t>
      </w:r>
      <w:r w:rsidR="00066301">
        <w:rPr>
          <w:rFonts w:cstheme="minorHAnsi"/>
        </w:rPr>
        <w:t xml:space="preserve">Providers </w:t>
      </w:r>
      <w:r w:rsidR="00667198">
        <w:rPr>
          <w:rFonts w:cstheme="minorHAnsi"/>
        </w:rPr>
        <w:t>should use</w:t>
      </w:r>
      <w:r w:rsidR="00B44217">
        <w:rPr>
          <w:rFonts w:cstheme="minorHAnsi"/>
        </w:rPr>
        <w:t xml:space="preserve"> </w:t>
      </w:r>
      <w:r w:rsidR="00667198" w:rsidRPr="0024759F">
        <w:rPr>
          <w:rFonts w:cstheme="minorHAnsi"/>
        </w:rPr>
        <w:t>identifiers</w:t>
      </w:r>
      <w:r w:rsidR="00B44217">
        <w:rPr>
          <w:rFonts w:cstheme="minorHAnsi"/>
        </w:rPr>
        <w:t xml:space="preserve"> </w:t>
      </w:r>
      <w:r w:rsidR="00EE276E">
        <w:rPr>
          <w:rFonts w:cstheme="minorHAnsi"/>
        </w:rPr>
        <w:t xml:space="preserve">when </w:t>
      </w:r>
      <w:r w:rsidR="005D0759">
        <w:rPr>
          <w:rFonts w:cstheme="minorHAnsi"/>
        </w:rPr>
        <w:t>implementing</w:t>
      </w:r>
      <w:r w:rsidR="00667198">
        <w:rPr>
          <w:rFonts w:cstheme="minorHAnsi"/>
        </w:rPr>
        <w:t xml:space="preserve"> the </w:t>
      </w:r>
      <w:r w:rsidR="0030061B">
        <w:t>specifications. This</w:t>
      </w:r>
      <w:r w:rsidR="00251F90">
        <w:t xml:space="preserve"> </w:t>
      </w:r>
      <w:r w:rsidR="00FF516F">
        <w:t>guidance note</w:t>
      </w:r>
      <w:r w:rsidR="00251F90">
        <w:t xml:space="preserve"> </w:t>
      </w:r>
      <w:r w:rsidR="004C01C7">
        <w:t xml:space="preserve">must </w:t>
      </w:r>
      <w:r w:rsidR="00251F90">
        <w:t xml:space="preserve">be read in conjunction with </w:t>
      </w:r>
      <w:r w:rsidR="005D0759">
        <w:t>other relevant</w:t>
      </w:r>
      <w:r w:rsidR="00B44217">
        <w:t xml:space="preserve"> </w:t>
      </w:r>
      <w:hyperlink r:id="rId9" w:history="1">
        <w:r w:rsidR="00BF0663">
          <w:rPr>
            <w:rStyle w:val="Hyperlink"/>
          </w:rPr>
          <w:t>Peppol</w:t>
        </w:r>
        <w:r w:rsidR="00B44217">
          <w:rPr>
            <w:rStyle w:val="Hyperlink"/>
          </w:rPr>
          <w:t xml:space="preserve"> </w:t>
        </w:r>
        <w:r w:rsidR="002254F0" w:rsidRPr="002254F0">
          <w:rPr>
            <w:rStyle w:val="Hyperlink"/>
          </w:rPr>
          <w:t>documentation</w:t>
        </w:r>
      </w:hyperlink>
      <w:r w:rsidR="005D0759">
        <w:t xml:space="preserve"> that provide</w:t>
      </w:r>
      <w:r w:rsidR="00251F90">
        <w:t>s</w:t>
      </w:r>
      <w:r w:rsidR="005D0759">
        <w:t xml:space="preserve"> specific requirements and instructions</w:t>
      </w:r>
      <w:r w:rsidR="00A0383C">
        <w:t xml:space="preserve">. </w:t>
      </w:r>
    </w:p>
    <w:p w14:paraId="532CC3B1" w14:textId="3B4BFE69" w:rsidR="00985F6E" w:rsidRDefault="00CB6329" w:rsidP="00BD193D">
      <w:pPr>
        <w:spacing w:before="0" w:after="120" w:line="240" w:lineRule="auto"/>
        <w:rPr>
          <w:rFonts w:cstheme="minorHAnsi"/>
        </w:rPr>
      </w:pPr>
      <w:r>
        <w:t xml:space="preserve">This document is intended to draw together concepts that are described and specified in various specifications, and illustrate the practical application thereof; however, it is important to note </w:t>
      </w:r>
      <w:r w:rsidR="00641772">
        <w:t xml:space="preserve">that this document is not a specification and that </w:t>
      </w:r>
      <w:r w:rsidR="00A0383C">
        <w:t xml:space="preserve">the Peppol documentation </w:t>
      </w:r>
      <w:r w:rsidR="006E584D">
        <w:t>take</w:t>
      </w:r>
      <w:r w:rsidR="00AD447B">
        <w:t>s</w:t>
      </w:r>
      <w:r w:rsidR="006E584D">
        <w:t xml:space="preserve"> precedence over this guidance</w:t>
      </w:r>
      <w:r w:rsidR="00251F90">
        <w:t>.</w:t>
      </w:r>
      <w:r w:rsidR="00AD447B">
        <w:t xml:space="preserve"> Examples within this document are non-normative.</w:t>
      </w:r>
    </w:p>
    <w:p w14:paraId="775C3B1C" w14:textId="77777777" w:rsidR="00BE7F0F" w:rsidRPr="00473889" w:rsidRDefault="00874AC6" w:rsidP="00B36235">
      <w:pPr>
        <w:pStyle w:val="Heading2"/>
      </w:pPr>
      <w:r w:rsidRPr="00B36235">
        <w:t>Background</w:t>
      </w:r>
    </w:p>
    <w:p w14:paraId="28548AE6" w14:textId="199454A2" w:rsidR="00854265" w:rsidRDefault="00A63A19" w:rsidP="001A78E8">
      <w:r>
        <w:t>Participant and p</w:t>
      </w:r>
      <w:r w:rsidR="00F70C93">
        <w:t xml:space="preserve">arty identifiers </w:t>
      </w:r>
      <w:r w:rsidR="00345B3D">
        <w:t>serve</w:t>
      </w:r>
      <w:r w:rsidR="00842EBD">
        <w:t xml:space="preserve"> </w:t>
      </w:r>
      <w:r w:rsidR="007564D1">
        <w:t xml:space="preserve">various </w:t>
      </w:r>
      <w:r w:rsidR="00F70C93">
        <w:t xml:space="preserve">functions </w:t>
      </w:r>
      <w:r w:rsidR="001571E5">
        <w:t xml:space="preserve">in the </w:t>
      </w:r>
      <w:r w:rsidR="00BF0663">
        <w:t>Peppol</w:t>
      </w:r>
      <w:r w:rsidR="001571E5">
        <w:t xml:space="preserve"> network and </w:t>
      </w:r>
      <w:r w:rsidR="00BD3411">
        <w:t>Australian and New Zealand (</w:t>
      </w:r>
      <w:r w:rsidR="001571E5">
        <w:t>A-NZ</w:t>
      </w:r>
      <w:r w:rsidR="00BD3411">
        <w:t>)</w:t>
      </w:r>
      <w:r w:rsidR="001571E5">
        <w:t xml:space="preserve"> </w:t>
      </w:r>
      <w:r w:rsidR="00842EBD">
        <w:t xml:space="preserve">Peppol </w:t>
      </w:r>
      <w:r w:rsidR="001571E5">
        <w:t>implementation</w:t>
      </w:r>
      <w:r w:rsidR="00251F90">
        <w:t>. These include, but are not limited to</w:t>
      </w:r>
      <w:r w:rsidR="001A78E8">
        <w:t>:</w:t>
      </w:r>
    </w:p>
    <w:p w14:paraId="4E61586B" w14:textId="585BABCF" w:rsidR="001571E5" w:rsidRDefault="00842EBD" w:rsidP="001571E5">
      <w:pPr>
        <w:pStyle w:val="ListParagraph"/>
        <w:numPr>
          <w:ilvl w:val="0"/>
          <w:numId w:val="7"/>
        </w:numPr>
      </w:pPr>
      <w:r>
        <w:t xml:space="preserve">routing a </w:t>
      </w:r>
      <w:r w:rsidR="00F70C93">
        <w:t>message</w:t>
      </w:r>
      <w:r w:rsidR="001571E5">
        <w:t xml:space="preserve"> without opening the document</w:t>
      </w:r>
      <w:r w:rsidR="00F70C93">
        <w:t xml:space="preserve"> (</w:t>
      </w:r>
      <w:r w:rsidR="00F70C93" w:rsidRPr="0024759F">
        <w:t>payload</w:t>
      </w:r>
      <w:r w:rsidR="00F70C93">
        <w:t>)</w:t>
      </w:r>
      <w:r w:rsidR="00251F90">
        <w:t>,</w:t>
      </w:r>
    </w:p>
    <w:p w14:paraId="0789E9ED" w14:textId="49AEA4A1" w:rsidR="001A78E8" w:rsidRDefault="00C913A4" w:rsidP="002E06A8">
      <w:pPr>
        <w:pStyle w:val="ListParagraph"/>
        <w:numPr>
          <w:ilvl w:val="0"/>
          <w:numId w:val="7"/>
        </w:numPr>
      </w:pPr>
      <w:r>
        <w:t xml:space="preserve">internally </w:t>
      </w:r>
      <w:r w:rsidR="00842EBD">
        <w:t xml:space="preserve">routing </w:t>
      </w:r>
      <w:r>
        <w:t xml:space="preserve">a </w:t>
      </w:r>
      <w:r w:rsidR="001571E5">
        <w:t>document</w:t>
      </w:r>
      <w:r>
        <w:t xml:space="preserve"> within an </w:t>
      </w:r>
      <w:r w:rsidR="00F44B74">
        <w:t>entity</w:t>
      </w:r>
      <w:r w:rsidR="00251F90">
        <w:t>,</w:t>
      </w:r>
    </w:p>
    <w:p w14:paraId="50DFCF89" w14:textId="1C779FED" w:rsidR="00B7765E" w:rsidRDefault="001571E5" w:rsidP="00886B60">
      <w:pPr>
        <w:pStyle w:val="ListParagraph"/>
        <w:numPr>
          <w:ilvl w:val="0"/>
          <w:numId w:val="7"/>
        </w:numPr>
      </w:pPr>
      <w:r>
        <w:t>identif</w:t>
      </w:r>
      <w:r w:rsidR="003F7911">
        <w:t>y</w:t>
      </w:r>
      <w:r w:rsidR="00842EBD">
        <w:t>ing</w:t>
      </w:r>
      <w:r w:rsidR="003F7911">
        <w:t xml:space="preserve"> </w:t>
      </w:r>
      <w:r w:rsidR="00886B60">
        <w:t xml:space="preserve">parties </w:t>
      </w:r>
      <w:r w:rsidR="00F70C93">
        <w:t xml:space="preserve">of </w:t>
      </w:r>
      <w:r w:rsidR="003F7911">
        <w:t>a transaction</w:t>
      </w:r>
      <w:r w:rsidR="00B7765E">
        <w:t>,</w:t>
      </w:r>
      <w:r w:rsidR="003F7911">
        <w:t xml:space="preserve"> and </w:t>
      </w:r>
    </w:p>
    <w:p w14:paraId="35299B94" w14:textId="4C61B289" w:rsidR="00251F90" w:rsidRDefault="00842EBD" w:rsidP="00886B60">
      <w:pPr>
        <w:pStyle w:val="ListParagraph"/>
        <w:numPr>
          <w:ilvl w:val="0"/>
          <w:numId w:val="7"/>
        </w:numPr>
      </w:pPr>
      <w:r>
        <w:lastRenderedPageBreak/>
        <w:t xml:space="preserve">providing </w:t>
      </w:r>
      <w:r w:rsidR="007B5AC0">
        <w:t>identifier data to assist trading part</w:t>
      </w:r>
      <w:r>
        <w:t>n</w:t>
      </w:r>
      <w:r w:rsidR="007B5AC0">
        <w:t>ers to ascertain</w:t>
      </w:r>
      <w:r w:rsidR="00B7765E">
        <w:t xml:space="preserve"> an entity’s legal and/or tax status and </w:t>
      </w:r>
      <w:r w:rsidR="003F7911">
        <w:t>meet</w:t>
      </w:r>
      <w:r>
        <w:t>ing</w:t>
      </w:r>
      <w:r w:rsidR="003F7911">
        <w:t xml:space="preserve"> any legislative requirements </w:t>
      </w:r>
      <w:r>
        <w:t xml:space="preserve">by </w:t>
      </w:r>
      <w:r w:rsidR="003F7911">
        <w:t>doing so</w:t>
      </w:r>
      <w:r w:rsidR="00886B60">
        <w:t>.</w:t>
      </w:r>
    </w:p>
    <w:p w14:paraId="18424A52" w14:textId="68070348" w:rsidR="0032035F" w:rsidRDefault="00F32C76" w:rsidP="0032035F">
      <w:r>
        <w:t xml:space="preserve">Peppol </w:t>
      </w:r>
      <w:r w:rsidR="007135B8">
        <w:t xml:space="preserve">documentation </w:t>
      </w:r>
      <w:r>
        <w:t xml:space="preserve">also specifies the </w:t>
      </w:r>
      <w:r w:rsidR="0030061B">
        <w:t>construct</w:t>
      </w:r>
      <w:r>
        <w:t xml:space="preserve"> of identifiers for defined business processes and exchangeable business documents. T</w:t>
      </w:r>
      <w:r w:rsidR="0032035F">
        <w:t xml:space="preserve">his </w:t>
      </w:r>
      <w:r w:rsidR="00FF516F">
        <w:t>guidance note</w:t>
      </w:r>
      <w:r w:rsidR="0032035F">
        <w:t xml:space="preserve"> aims to provide clarification </w:t>
      </w:r>
      <w:r w:rsidR="003B4E40">
        <w:t xml:space="preserve">on </w:t>
      </w:r>
      <w:r w:rsidR="007135B8">
        <w:t xml:space="preserve">the use of </w:t>
      </w:r>
      <w:r>
        <w:t>identifiers</w:t>
      </w:r>
      <w:r w:rsidR="007135B8">
        <w:t xml:space="preserve"> within the Peppol network </w:t>
      </w:r>
      <w:r w:rsidR="003B4E40">
        <w:t>in the A-NZ context</w:t>
      </w:r>
      <w:r w:rsidR="004C01C7">
        <w:t xml:space="preserve"> and does not replace or </w:t>
      </w:r>
      <w:r w:rsidR="0030061B">
        <w:t>supersede</w:t>
      </w:r>
      <w:r w:rsidR="004C01C7">
        <w:t xml:space="preserve"> the </w:t>
      </w:r>
      <w:hyperlink r:id="rId10" w:history="1">
        <w:r w:rsidR="009B7CAA">
          <w:rPr>
            <w:rStyle w:val="Hyperlink"/>
          </w:rPr>
          <w:t xml:space="preserve">Peppol </w:t>
        </w:r>
        <w:r w:rsidR="009B7CAA" w:rsidRPr="002254F0">
          <w:rPr>
            <w:rStyle w:val="Hyperlink"/>
          </w:rPr>
          <w:t>documentation</w:t>
        </w:r>
      </w:hyperlink>
      <w:r w:rsidR="0032035F">
        <w:t xml:space="preserve">. </w:t>
      </w:r>
    </w:p>
    <w:p w14:paraId="4229DF31" w14:textId="77777777" w:rsidR="00501EAB" w:rsidRDefault="00501EAB" w:rsidP="00B36235">
      <w:pPr>
        <w:pStyle w:val="Heading2"/>
      </w:pPr>
      <w:r>
        <w:t>Term</w:t>
      </w:r>
      <w:r w:rsidR="00AE4D44">
        <w:t>inology</w:t>
      </w:r>
    </w:p>
    <w:p w14:paraId="5B642581" w14:textId="77777777" w:rsidR="0032035F" w:rsidRPr="0032035F" w:rsidRDefault="0032035F" w:rsidP="00F53326">
      <w:pPr>
        <w:rPr>
          <w:b/>
        </w:rPr>
      </w:pPr>
      <w:r w:rsidRPr="0032035F">
        <w:rPr>
          <w:b/>
        </w:rPr>
        <w:t>Participant and Party</w:t>
      </w:r>
    </w:p>
    <w:p w14:paraId="2BFFA360" w14:textId="7FE3B174" w:rsidR="00F53326" w:rsidRDefault="00F53326" w:rsidP="00F53326">
      <w:r>
        <w:t xml:space="preserve">In accordance </w:t>
      </w:r>
      <w:r w:rsidR="00EE276E">
        <w:t xml:space="preserve">with </w:t>
      </w:r>
      <w:r>
        <w:t xml:space="preserve">the </w:t>
      </w:r>
      <w:hyperlink r:id="rId11" w:history="1">
        <w:r w:rsidR="00BF0663">
          <w:rPr>
            <w:rStyle w:val="Hyperlink"/>
          </w:rPr>
          <w:t>Peppol</w:t>
        </w:r>
        <w:r w:rsidR="00354B7D">
          <w:rPr>
            <w:rStyle w:val="Hyperlink"/>
          </w:rPr>
          <w:t xml:space="preserve"> </w:t>
        </w:r>
        <w:r w:rsidR="006E0BF7" w:rsidRPr="003C0B2E">
          <w:rPr>
            <w:rStyle w:val="Hyperlink"/>
          </w:rPr>
          <w:t>policy</w:t>
        </w:r>
        <w:r w:rsidRPr="003C0B2E">
          <w:rPr>
            <w:rStyle w:val="Hyperlink"/>
          </w:rPr>
          <w:t xml:space="preserve"> for use of identifiers</w:t>
        </w:r>
      </w:hyperlink>
      <w:r w:rsidR="003C0B2E">
        <w:t>,</w:t>
      </w:r>
      <w:r>
        <w:t xml:space="preserve"> this </w:t>
      </w:r>
      <w:r w:rsidR="00C765EE">
        <w:t xml:space="preserve">guidance note </w:t>
      </w:r>
      <w:r>
        <w:t>uses</w:t>
      </w:r>
      <w:r w:rsidR="006959E5">
        <w:t xml:space="preserve"> the term</w:t>
      </w:r>
      <w:r>
        <w:t xml:space="preserve"> </w:t>
      </w:r>
      <w:r w:rsidR="00CD3436">
        <w:t>‘</w:t>
      </w:r>
      <w:r>
        <w:t>Participant</w:t>
      </w:r>
      <w:r w:rsidR="00CD3436">
        <w:t>‘</w:t>
      </w:r>
      <w:r>
        <w:t xml:space="preserve"> to refer to a</w:t>
      </w:r>
      <w:r w:rsidR="00285E32">
        <w:t>n</w:t>
      </w:r>
      <w:r w:rsidR="00B41F73">
        <w:t xml:space="preserve"> </w:t>
      </w:r>
      <w:r w:rsidR="00285E32">
        <w:t xml:space="preserve">entity that participates in the </w:t>
      </w:r>
      <w:r w:rsidR="0097344D">
        <w:t>eDelivery</w:t>
      </w:r>
      <w:r>
        <w:t xml:space="preserve"> network, and </w:t>
      </w:r>
      <w:r w:rsidR="00285E32">
        <w:t xml:space="preserve">use </w:t>
      </w:r>
      <w:r w:rsidR="006959E5">
        <w:t xml:space="preserve">the term </w:t>
      </w:r>
      <w:r w:rsidR="00CD3436">
        <w:t>‘</w:t>
      </w:r>
      <w:r>
        <w:t>Party</w:t>
      </w:r>
      <w:r w:rsidR="00CD3436">
        <w:t>‘</w:t>
      </w:r>
      <w:r w:rsidR="00285E32">
        <w:t xml:space="preserve"> to </w:t>
      </w:r>
      <w:r w:rsidR="00063E95">
        <w:t xml:space="preserve">refer </w:t>
      </w:r>
      <w:r w:rsidR="00166F49">
        <w:t xml:space="preserve">to </w:t>
      </w:r>
      <w:r w:rsidR="00AF1996">
        <w:t>a business entity</w:t>
      </w:r>
      <w:r w:rsidR="005105C5">
        <w:t xml:space="preserve"> </w:t>
      </w:r>
      <w:r w:rsidR="00E81BED">
        <w:t xml:space="preserve">referred to </w:t>
      </w:r>
      <w:r>
        <w:t>in business documents.</w:t>
      </w:r>
    </w:p>
    <w:p w14:paraId="092B67BB" w14:textId="77777777" w:rsidR="00FC5937" w:rsidRPr="0048342A" w:rsidRDefault="00FC5937" w:rsidP="00FC5937">
      <w:pPr>
        <w:rPr>
          <w:b/>
          <w:bCs/>
        </w:rPr>
      </w:pPr>
      <w:r w:rsidRPr="0048342A">
        <w:rPr>
          <w:b/>
          <w:bCs/>
        </w:rPr>
        <w:t>Document</w:t>
      </w:r>
    </w:p>
    <w:p w14:paraId="613719D8" w14:textId="1BA6A564" w:rsidR="00FC5937" w:rsidRDefault="00FC5937" w:rsidP="00FC5937">
      <w:r>
        <w:t xml:space="preserve">In the context of this </w:t>
      </w:r>
      <w:r w:rsidR="00FF516F">
        <w:t>guidance note</w:t>
      </w:r>
      <w:r>
        <w:t xml:space="preserve">, a </w:t>
      </w:r>
      <w:r w:rsidR="00CD3436">
        <w:t>‘</w:t>
      </w:r>
      <w:r>
        <w:t>Document</w:t>
      </w:r>
      <w:r w:rsidR="00CD3436">
        <w:t>‘</w:t>
      </w:r>
      <w:r>
        <w:t xml:space="preserve"> refers to a business document, for example an invoice, which is specified by a relevant Peppol </w:t>
      </w:r>
      <w:hyperlink r:id="rId12" w:history="1">
        <w:r w:rsidR="00873F90" w:rsidRPr="00873F90">
          <w:rPr>
            <w:rStyle w:val="Hyperlink"/>
          </w:rPr>
          <w:t>Business Interoperability Specification</w:t>
        </w:r>
        <w:r w:rsidR="00873F90">
          <w:rPr>
            <w:rStyle w:val="Hyperlink"/>
          </w:rPr>
          <w:t xml:space="preserve"> (BIS)</w:t>
        </w:r>
      </w:hyperlink>
      <w:r w:rsidR="00BD399D">
        <w:t xml:space="preserve"> based on </w:t>
      </w:r>
      <w:r w:rsidR="007A50F5">
        <w:t>UBL and</w:t>
      </w:r>
      <w:r w:rsidR="00D11E88">
        <w:t xml:space="preserve"> is sometimes referred to as the ‘message payload’</w:t>
      </w:r>
      <w:r>
        <w:t xml:space="preserve">. A BIS specifies the value for the document type in </w:t>
      </w:r>
      <w:r w:rsidRPr="00E52D97">
        <w:rPr>
          <w:i/>
        </w:rPr>
        <w:t>cbc:CustomizationID</w:t>
      </w:r>
      <w:r>
        <w:t xml:space="preserve">. </w:t>
      </w:r>
    </w:p>
    <w:p w14:paraId="19E7540E" w14:textId="078C08B1" w:rsidR="009D24C8" w:rsidRDefault="009D4988" w:rsidP="00FC5937">
      <w:r>
        <w:t xml:space="preserve">For example, the </w:t>
      </w:r>
      <w:hyperlink r:id="rId13" w:history="1">
        <w:r w:rsidRPr="00F30B44">
          <w:rPr>
            <w:rStyle w:val="Hyperlink"/>
          </w:rPr>
          <w:t xml:space="preserve">A-NZ invoice </w:t>
        </w:r>
        <w:r w:rsidR="00EE0999" w:rsidRPr="00F30B44">
          <w:rPr>
            <w:rStyle w:val="Hyperlink"/>
          </w:rPr>
          <w:t>specification</w:t>
        </w:r>
      </w:hyperlink>
      <w:r>
        <w:t xml:space="preserve"> has: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802"/>
      </w:tblGrid>
      <w:tr w:rsidR="009D24C8" w:rsidRPr="009D24C8" w14:paraId="2108A865" w14:textId="77777777" w:rsidTr="009D24C8">
        <w:tc>
          <w:tcPr>
            <w:tcW w:w="1985" w:type="dxa"/>
          </w:tcPr>
          <w:p w14:paraId="5A9055BB" w14:textId="77777777" w:rsidR="009D24C8" w:rsidRPr="009D24C8" w:rsidRDefault="009D24C8" w:rsidP="00CB16A9">
            <w:pPr>
              <w:rPr>
                <w:sz w:val="20"/>
                <w:szCs w:val="22"/>
              </w:rPr>
            </w:pPr>
            <w:r w:rsidRPr="009D24C8">
              <w:rPr>
                <w:sz w:val="20"/>
                <w:szCs w:val="22"/>
              </w:rPr>
              <w:t>cbc:CustomizationID</w:t>
            </w:r>
          </w:p>
        </w:tc>
        <w:tc>
          <w:tcPr>
            <w:tcW w:w="6802" w:type="dxa"/>
          </w:tcPr>
          <w:p w14:paraId="6E35CD0F" w14:textId="77777777" w:rsidR="009D24C8" w:rsidRPr="009D24C8" w:rsidRDefault="009D24C8" w:rsidP="00CB16A9">
            <w:pPr>
              <w:ind w:left="270"/>
              <w:rPr>
                <w:sz w:val="20"/>
                <w:szCs w:val="22"/>
              </w:rPr>
            </w:pPr>
            <w:bookmarkStart w:id="14" w:name="_Hlk38020761"/>
            <w:r w:rsidRPr="009D24C8">
              <w:rPr>
                <w:sz w:val="20"/>
                <w:szCs w:val="22"/>
              </w:rPr>
              <w:t>urn:cen.eu:en16931:2017#conformant#urn:fdc:peppol.eu:2017:poacc:billing:international:aunz:3.0</w:t>
            </w:r>
            <w:bookmarkEnd w:id="14"/>
          </w:p>
        </w:tc>
      </w:tr>
    </w:tbl>
    <w:p w14:paraId="6430EC8D" w14:textId="77777777" w:rsidR="009D24C8" w:rsidRDefault="009D24C8" w:rsidP="00FC5937"/>
    <w:p w14:paraId="43EFD076" w14:textId="77777777" w:rsidR="00FC5937" w:rsidRDefault="00FC5937" w:rsidP="00FC5937">
      <w:pPr>
        <w:rPr>
          <w:b/>
          <w:bCs/>
        </w:rPr>
      </w:pPr>
      <w:r w:rsidRPr="0048342A">
        <w:rPr>
          <w:b/>
          <w:bCs/>
        </w:rPr>
        <w:t>Process</w:t>
      </w:r>
    </w:p>
    <w:p w14:paraId="621D26A4" w14:textId="6821F8E9" w:rsidR="00FC5937" w:rsidRDefault="00FC5937" w:rsidP="00FC5937">
      <w:r>
        <w:rPr>
          <w:bCs/>
        </w:rPr>
        <w:t xml:space="preserve">In </w:t>
      </w:r>
      <w:r>
        <w:t xml:space="preserve">the context of this </w:t>
      </w:r>
      <w:r w:rsidR="00FF516F">
        <w:t>guidance note</w:t>
      </w:r>
      <w:r>
        <w:t xml:space="preserve">, a </w:t>
      </w:r>
      <w:r w:rsidR="0056560E">
        <w:t>‘</w:t>
      </w:r>
      <w:r w:rsidRPr="00FA0898">
        <w:t>Process</w:t>
      </w:r>
      <w:r w:rsidR="0056560E">
        <w:t>’</w:t>
      </w:r>
      <w:r>
        <w:t xml:space="preserve"> refers to a broader business process context, in which transactions </w:t>
      </w:r>
      <w:r w:rsidR="009B110B">
        <w:t>occur</w:t>
      </w:r>
      <w:r>
        <w:t xml:space="preserve"> (e.g. transmitting of business documents</w:t>
      </w:r>
      <w:r w:rsidR="00B97195">
        <w:t>) and</w:t>
      </w:r>
      <w:r w:rsidR="000D2303">
        <w:t xml:space="preserve"> indicates how the document is to be processed through the receiving participant’s systems</w:t>
      </w:r>
      <w:r>
        <w:t xml:space="preserve">. </w:t>
      </w:r>
    </w:p>
    <w:p w14:paraId="13605160" w14:textId="7693AF82" w:rsidR="00FC5937" w:rsidRDefault="00FC5937" w:rsidP="00FC5937">
      <w:r>
        <w:t xml:space="preserve">Each BIS defines a business process where the business document applies. For example, The </w:t>
      </w:r>
      <w:r w:rsidRPr="00E3782E">
        <w:rPr>
          <w:i/>
        </w:rPr>
        <w:t>Ordering</w:t>
      </w:r>
      <w:r>
        <w:t xml:space="preserve"> business process includes the </w:t>
      </w:r>
      <w:r w:rsidRPr="00E3782E">
        <w:rPr>
          <w:i/>
        </w:rPr>
        <w:t>Order</w:t>
      </w:r>
      <w:r>
        <w:t xml:space="preserve"> and </w:t>
      </w:r>
      <w:r w:rsidRPr="00E3782E">
        <w:rPr>
          <w:i/>
        </w:rPr>
        <w:t xml:space="preserve">Order </w:t>
      </w:r>
      <w:r>
        <w:rPr>
          <w:i/>
        </w:rPr>
        <w:t>R</w:t>
      </w:r>
      <w:r w:rsidRPr="00E3782E">
        <w:rPr>
          <w:i/>
        </w:rPr>
        <w:t>esponse</w:t>
      </w:r>
      <w:r>
        <w:t xml:space="preserve"> transactions, while the </w:t>
      </w:r>
      <w:r w:rsidRPr="00E3782E">
        <w:rPr>
          <w:i/>
        </w:rPr>
        <w:t>Order Only</w:t>
      </w:r>
      <w:r>
        <w:t xml:space="preserve"> process includes </w:t>
      </w:r>
      <w:r w:rsidRPr="00380D14">
        <w:rPr>
          <w:i/>
        </w:rPr>
        <w:t xml:space="preserve">Order </w:t>
      </w:r>
      <w:r w:rsidRPr="0048706B">
        <w:rPr>
          <w:iCs/>
        </w:rPr>
        <w:t>tra</w:t>
      </w:r>
      <w:r w:rsidR="005105C5" w:rsidRPr="0048706B">
        <w:rPr>
          <w:iCs/>
        </w:rPr>
        <w:t>n</w:t>
      </w:r>
      <w:r w:rsidRPr="0048706B">
        <w:rPr>
          <w:iCs/>
        </w:rPr>
        <w:t>saction</w:t>
      </w:r>
      <w:r>
        <w:t xml:space="preserve"> only. </w:t>
      </w:r>
    </w:p>
    <w:p w14:paraId="711E83A6" w14:textId="77777777" w:rsidR="00FC5937" w:rsidRDefault="00FC5937" w:rsidP="00FC5937">
      <w:r>
        <w:t xml:space="preserve">A BIS specifies the value for the Process type in </w:t>
      </w:r>
      <w:r w:rsidRPr="00E52D97">
        <w:rPr>
          <w:i/>
        </w:rPr>
        <w:t>cbc:</w:t>
      </w:r>
      <w:r>
        <w:rPr>
          <w:i/>
        </w:rPr>
        <w:t>Profile</w:t>
      </w:r>
      <w:r w:rsidRPr="00E52D97">
        <w:rPr>
          <w:i/>
        </w:rPr>
        <w:t>ID</w:t>
      </w:r>
      <w:r>
        <w:t>.</w:t>
      </w:r>
    </w:p>
    <w:p w14:paraId="52E0AF46" w14:textId="77777777" w:rsidR="00B46C8D" w:rsidRDefault="000D2303" w:rsidP="009D24C8">
      <w:r>
        <w:t xml:space="preserve">For example, the </w:t>
      </w:r>
      <w:hyperlink r:id="rId14" w:history="1">
        <w:r w:rsidRPr="00F30B44">
          <w:rPr>
            <w:rStyle w:val="Hyperlink"/>
          </w:rPr>
          <w:t>A-NZ invoice specification</w:t>
        </w:r>
      </w:hyperlink>
      <w:r>
        <w:t xml:space="preserve"> has:</w:t>
      </w:r>
      <w:r w:rsidR="00B46C8D">
        <w:br/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518"/>
      </w:tblGrid>
      <w:tr w:rsidR="00B46C8D" w:rsidRPr="009D24C8" w14:paraId="49D177DF" w14:textId="77777777" w:rsidTr="00FA09C2">
        <w:trPr>
          <w:trHeight w:val="562"/>
        </w:trPr>
        <w:tc>
          <w:tcPr>
            <w:tcW w:w="1985" w:type="dxa"/>
          </w:tcPr>
          <w:p w14:paraId="10B0F669" w14:textId="77777777" w:rsidR="00B46C8D" w:rsidRPr="009D24C8" w:rsidRDefault="00B46C8D" w:rsidP="00FA09C2">
            <w:pPr>
              <w:rPr>
                <w:sz w:val="20"/>
                <w:szCs w:val="22"/>
              </w:rPr>
            </w:pPr>
            <w:proofErr w:type="spellStart"/>
            <w:proofErr w:type="gramStart"/>
            <w:r w:rsidRPr="009D24C8">
              <w:rPr>
                <w:sz w:val="20"/>
                <w:szCs w:val="22"/>
              </w:rPr>
              <w:t>cbc:ProfileID</w:t>
            </w:r>
            <w:proofErr w:type="spellEnd"/>
            <w:proofErr w:type="gramEnd"/>
          </w:p>
        </w:tc>
        <w:tc>
          <w:tcPr>
            <w:tcW w:w="6518" w:type="dxa"/>
          </w:tcPr>
          <w:p w14:paraId="6FE9D5C9" w14:textId="77777777" w:rsidR="00B46C8D" w:rsidRPr="009D24C8" w:rsidRDefault="00B46C8D" w:rsidP="00FA09C2">
            <w:pPr>
              <w:ind w:left="312"/>
              <w:rPr>
                <w:sz w:val="20"/>
                <w:szCs w:val="22"/>
              </w:rPr>
            </w:pPr>
            <w:proofErr w:type="gramStart"/>
            <w:r w:rsidRPr="009D24C8">
              <w:rPr>
                <w:sz w:val="20"/>
                <w:szCs w:val="22"/>
              </w:rPr>
              <w:t>urn:fdc</w:t>
            </w:r>
            <w:proofErr w:type="gramEnd"/>
            <w:r w:rsidRPr="009D24C8">
              <w:rPr>
                <w:sz w:val="20"/>
                <w:szCs w:val="22"/>
              </w:rPr>
              <w:t>:peppol.eu:2017:poacc:billing:01:1.0</w:t>
            </w:r>
          </w:p>
          <w:p w14:paraId="78BB7055" w14:textId="77777777" w:rsidR="00B46C8D" w:rsidRPr="009D24C8" w:rsidRDefault="00B46C8D" w:rsidP="00FA09C2">
            <w:pPr>
              <w:rPr>
                <w:sz w:val="20"/>
                <w:szCs w:val="22"/>
              </w:rPr>
            </w:pPr>
          </w:p>
        </w:tc>
      </w:tr>
    </w:tbl>
    <w:p w14:paraId="0D396700" w14:textId="76C73246" w:rsidR="000D2303" w:rsidRDefault="000D2303" w:rsidP="009D24C8"/>
    <w:p w14:paraId="0D65D304" w14:textId="77777777" w:rsidR="00B46C8D" w:rsidRDefault="00B46C8D">
      <w:r>
        <w:br w:type="page"/>
      </w:r>
    </w:p>
    <w:p w14:paraId="71E08B42" w14:textId="77777777" w:rsidR="00AE4D44" w:rsidRDefault="00A01D78" w:rsidP="00EE5BBF">
      <w:pPr>
        <w:pStyle w:val="Heading1"/>
      </w:pPr>
      <w:r>
        <w:lastRenderedPageBreak/>
        <w:t>Guidance</w:t>
      </w:r>
    </w:p>
    <w:p w14:paraId="0FF84EF4" w14:textId="23160CCE" w:rsidR="009225BB" w:rsidRDefault="009225BB" w:rsidP="009225BB">
      <w:pPr>
        <w:pStyle w:val="Heading2"/>
      </w:pPr>
      <w:r>
        <w:t>eDelivery Identifier Relationship</w:t>
      </w:r>
      <w:r w:rsidRPr="00B36235">
        <w:t>s</w:t>
      </w:r>
    </w:p>
    <w:p w14:paraId="0826AFB4" w14:textId="77777777" w:rsidR="00450D94" w:rsidRDefault="00BB0119" w:rsidP="0073643D">
      <w:r>
        <w:t xml:space="preserve">There are three ‘layers’ of a Peppol message: </w:t>
      </w:r>
    </w:p>
    <w:p w14:paraId="228EED46" w14:textId="446B3D5B" w:rsidR="00450D94" w:rsidRDefault="00450D94" w:rsidP="00450D94">
      <w:pPr>
        <w:pStyle w:val="Bulletedlist1"/>
      </w:pPr>
      <w:r>
        <w:t>T</w:t>
      </w:r>
      <w:r w:rsidR="00BB0119">
        <w:t xml:space="preserve">he AS4 </w:t>
      </w:r>
      <w:r w:rsidR="005D52B4">
        <w:t xml:space="preserve">messaging </w:t>
      </w:r>
      <w:r w:rsidR="00BB0119">
        <w:t>protoc</w:t>
      </w:r>
      <w:r w:rsidR="005105C5">
        <w:t>o</w:t>
      </w:r>
      <w:r w:rsidR="00BB0119">
        <w:t>l</w:t>
      </w:r>
      <w:r w:rsidR="002E2F5D">
        <w:t xml:space="preserve"> </w:t>
      </w:r>
      <w:r>
        <w:t>described in the</w:t>
      </w:r>
      <w:r w:rsidRPr="00450D94">
        <w:t xml:space="preserve"> </w:t>
      </w:r>
      <w:hyperlink r:id="rId15" w:history="1">
        <w:r w:rsidR="006B2353" w:rsidRPr="006B2353">
          <w:rPr>
            <w:rStyle w:val="Hyperlink"/>
          </w:rPr>
          <w:t>Peppol AS4 Profile</w:t>
        </w:r>
      </w:hyperlink>
    </w:p>
    <w:p w14:paraId="73ADFA77" w14:textId="1DB5B348" w:rsidR="00450D94" w:rsidRDefault="00450D94" w:rsidP="00450D94">
      <w:pPr>
        <w:pStyle w:val="Bulletedlist1"/>
      </w:pPr>
      <w:r>
        <w:t>T</w:t>
      </w:r>
      <w:r w:rsidR="00BB0119">
        <w:t>he Standard Business Document Header</w:t>
      </w:r>
      <w:r w:rsidR="005D52B4">
        <w:t xml:space="preserve"> (SBDH)</w:t>
      </w:r>
      <w:r w:rsidR="002E2F5D">
        <w:t xml:space="preserve"> described in the </w:t>
      </w:r>
      <w:bookmarkStart w:id="15" w:name="_Hlk50534193"/>
      <w:r w:rsidRPr="00450D94">
        <w:fldChar w:fldCharType="begin"/>
      </w:r>
      <w:r w:rsidR="000722CF">
        <w:instrText>HYPERLINK "https://docs.peppol.eu/edelivery/"</w:instrText>
      </w:r>
      <w:r w:rsidRPr="00450D94">
        <w:fldChar w:fldCharType="separate"/>
      </w:r>
      <w:r w:rsidRPr="00450D94">
        <w:rPr>
          <w:rStyle w:val="Hyperlink"/>
        </w:rPr>
        <w:t>Peppol</w:t>
      </w:r>
      <w:r w:rsidR="00B0649F">
        <w:rPr>
          <w:rStyle w:val="Hyperlink"/>
        </w:rPr>
        <w:t xml:space="preserve"> EDN</w:t>
      </w:r>
      <w:r w:rsidRPr="00450D94">
        <w:rPr>
          <w:rStyle w:val="Hyperlink"/>
        </w:rPr>
        <w:t xml:space="preserve"> Business Message Envelope (SBDH)</w:t>
      </w:r>
      <w:r w:rsidRPr="00450D94">
        <w:fldChar w:fldCharType="end"/>
      </w:r>
      <w:bookmarkEnd w:id="15"/>
    </w:p>
    <w:p w14:paraId="4E4B5D2F" w14:textId="1BC21926" w:rsidR="005D52B4" w:rsidRDefault="00450D94" w:rsidP="00450D94">
      <w:pPr>
        <w:pStyle w:val="Bulletedlist1"/>
      </w:pPr>
      <w:r>
        <w:t>T</w:t>
      </w:r>
      <w:r w:rsidR="00BB0119">
        <w:t xml:space="preserve">he enclosed </w:t>
      </w:r>
      <w:r w:rsidR="00297833">
        <w:t xml:space="preserve">UBL </w:t>
      </w:r>
      <w:r w:rsidR="00CD3436">
        <w:t>D</w:t>
      </w:r>
      <w:r w:rsidR="00BB0119">
        <w:t>ocument</w:t>
      </w:r>
      <w:r w:rsidR="00AB10B7">
        <w:t xml:space="preserve"> (message payload)</w:t>
      </w:r>
      <w:r w:rsidRPr="00450D94">
        <w:rPr>
          <w:rFonts w:eastAsia="Times New Roman"/>
        </w:rPr>
        <w:t xml:space="preserve"> </w:t>
      </w:r>
      <w:r w:rsidRPr="00450D94">
        <w:t xml:space="preserve">described in </w:t>
      </w:r>
      <w:bookmarkStart w:id="16" w:name="_Hlk50525780"/>
      <w:r w:rsidRPr="00450D94">
        <w:fldChar w:fldCharType="begin"/>
      </w:r>
      <w:r w:rsidRPr="00450D94">
        <w:instrText xml:space="preserve"> HYPERLINK "https://peppol.eu/downloads/post-award/" </w:instrText>
      </w:r>
      <w:r w:rsidRPr="00450D94">
        <w:fldChar w:fldCharType="separate"/>
      </w:r>
      <w:r w:rsidRPr="00450D94">
        <w:rPr>
          <w:rStyle w:val="Hyperlink"/>
        </w:rPr>
        <w:t>Business Interoperability Specifications</w:t>
      </w:r>
      <w:r w:rsidRPr="00450D94">
        <w:fldChar w:fldCharType="end"/>
      </w:r>
      <w:bookmarkEnd w:id="16"/>
      <w:r w:rsidR="00BB0119">
        <w:t>.</w:t>
      </w:r>
    </w:p>
    <w:p w14:paraId="3C42B7CE" w14:textId="0C7BBA23" w:rsidR="00AE4D44" w:rsidRDefault="005D52B4" w:rsidP="0073643D">
      <w:r>
        <w:t xml:space="preserve">Identifiers used in each layer are discussed </w:t>
      </w:r>
      <w:r w:rsidR="00CD3436">
        <w:t xml:space="preserve">in the </w:t>
      </w:r>
      <w:r w:rsidR="007401E3">
        <w:t xml:space="preserve">following </w:t>
      </w:r>
      <w:r w:rsidR="00CD3436">
        <w:t>sections</w:t>
      </w:r>
      <w:r>
        <w:t>.</w:t>
      </w:r>
      <w:r w:rsidR="00BB0119">
        <w:t xml:space="preserve"> </w:t>
      </w:r>
    </w:p>
    <w:p w14:paraId="1297C51E" w14:textId="0433F8B9" w:rsidR="00856E1E" w:rsidRDefault="007F3A92" w:rsidP="003A3B7E">
      <w:pPr>
        <w:keepLines/>
        <w:rPr>
          <w:rFonts w:cstheme="minorHAnsi"/>
        </w:rPr>
      </w:pPr>
      <w:r>
        <w:rPr>
          <w:rFonts w:cstheme="minorHAnsi"/>
        </w:rPr>
        <w:t>Importantly, there is a relationship between AS4, SBDH and UBL (document/payload).</w:t>
      </w:r>
      <w:r w:rsidR="00231CC8">
        <w:rPr>
          <w:rFonts w:cstheme="minorHAnsi"/>
        </w:rPr>
        <w:t xml:space="preserve"> These are shown in the two tables below, followed by descriptions of the terms.</w:t>
      </w:r>
      <w:r w:rsidR="009B0C37">
        <w:rPr>
          <w:rFonts w:cstheme="minorHAnsi"/>
        </w:rPr>
        <w:t xml:space="preserve"> Note that the SBDH scope is repeated </w:t>
      </w:r>
      <w:r w:rsidR="009B0C37" w:rsidRPr="009B0C37">
        <w:rPr>
          <w:rFonts w:cstheme="minorHAnsi"/>
        </w:rPr>
        <w:t xml:space="preserve">at least twice - once for </w:t>
      </w:r>
      <w:r w:rsidR="009B0C37">
        <w:rPr>
          <w:rFonts w:cstheme="minorHAnsi"/>
        </w:rPr>
        <w:t>Document type and once for Process</w:t>
      </w:r>
      <w:r w:rsidR="003A3B7E">
        <w:rPr>
          <w:rFonts w:cstheme="minorHAnsi"/>
        </w:rPr>
        <w:t>, and these are each described in the tables below</w:t>
      </w:r>
      <w:r w:rsidR="009B0C37">
        <w:rPr>
          <w:rFonts w:cstheme="minorHAnsi"/>
        </w:rPr>
        <w:t>.</w:t>
      </w:r>
    </w:p>
    <w:p w14:paraId="54F5FD4A" w14:textId="77777777" w:rsidR="009642C1" w:rsidRDefault="009642C1" w:rsidP="003A3B7E">
      <w:pPr>
        <w:keepLines/>
        <w:rPr>
          <w:rFonts w:cstheme="minorHAnsi"/>
        </w:rPr>
      </w:pPr>
    </w:p>
    <w:p w14:paraId="5F2C6EF8" w14:textId="39E69839" w:rsidR="00CD3436" w:rsidRPr="000A106C" w:rsidRDefault="00281A70" w:rsidP="004A2780">
      <w:pPr>
        <w:keepLines/>
        <w:rPr>
          <w:rFonts w:cstheme="minorHAnsi"/>
        </w:rPr>
      </w:pPr>
      <w:r w:rsidRPr="003A3B7E">
        <w:rPr>
          <w:rFonts w:cstheme="minorHAnsi"/>
          <w:b/>
          <w:bCs/>
        </w:rPr>
        <w:t>Document</w:t>
      </w:r>
      <w:r w:rsidR="003D6AFC" w:rsidRPr="003A3B7E">
        <w:rPr>
          <w:rFonts w:cstheme="minorHAnsi"/>
          <w:b/>
          <w:bCs/>
        </w:rPr>
        <w:t xml:space="preserve"> type</w:t>
      </w:r>
      <w:r>
        <w:rPr>
          <w:rFonts w:cstheme="minorHAnsi"/>
        </w:rPr>
        <w:t xml:space="preserve">: </w:t>
      </w:r>
      <w:r w:rsidR="007F3A92">
        <w:rPr>
          <w:rFonts w:cstheme="minorHAnsi"/>
        </w:rPr>
        <w:t>T</w:t>
      </w:r>
      <w:r w:rsidR="00CD3436" w:rsidRPr="000A106C">
        <w:rPr>
          <w:rFonts w:cstheme="minorHAnsi"/>
        </w:rPr>
        <w:t>he AS4</w:t>
      </w:r>
      <w:r w:rsidR="007F3A92">
        <w:rPr>
          <w:rFonts w:cstheme="minorHAnsi"/>
        </w:rPr>
        <w:t xml:space="preserve"> Action</w:t>
      </w:r>
      <w:r w:rsidR="00CD3436" w:rsidRPr="000A106C">
        <w:rPr>
          <w:rFonts w:cstheme="minorHAnsi"/>
        </w:rPr>
        <w:t xml:space="preserve">, SBDH </w:t>
      </w:r>
      <w:r w:rsidR="007F3A92">
        <w:rPr>
          <w:rFonts w:cstheme="minorHAnsi"/>
        </w:rPr>
        <w:t>Scope</w:t>
      </w:r>
      <w:r w:rsidR="0067523E">
        <w:rPr>
          <w:rFonts w:cstheme="minorHAnsi"/>
        </w:rPr>
        <w:t xml:space="preserve"> (document type identifier)</w:t>
      </w:r>
      <w:r w:rsidR="007F3A92">
        <w:rPr>
          <w:rFonts w:cstheme="minorHAnsi"/>
        </w:rPr>
        <w:t xml:space="preserve"> </w:t>
      </w:r>
      <w:r w:rsidR="00CD3436" w:rsidRPr="000A106C">
        <w:rPr>
          <w:rFonts w:cstheme="minorHAnsi"/>
        </w:rPr>
        <w:t xml:space="preserve">and </w:t>
      </w:r>
      <w:r w:rsidR="007F3A92">
        <w:rPr>
          <w:rFonts w:cstheme="minorHAnsi"/>
        </w:rPr>
        <w:t>UBL CustomizationID</w:t>
      </w:r>
      <w:r w:rsidR="00CD3436" w:rsidRPr="000A106C">
        <w:rPr>
          <w:rFonts w:cstheme="minorHAnsi"/>
        </w:rPr>
        <w:t xml:space="preserve"> are aligned as follows:</w:t>
      </w:r>
      <w:r w:rsidR="00856E1E">
        <w:rPr>
          <w:rFonts w:cstheme="minorHAnsi"/>
        </w:rPr>
        <w:br/>
      </w:r>
    </w:p>
    <w:tbl>
      <w:tblPr>
        <w:tblStyle w:val="ListTable6Colorful-Accent4"/>
        <w:tblW w:w="0" w:type="auto"/>
        <w:tblLook w:val="04A0" w:firstRow="1" w:lastRow="0" w:firstColumn="1" w:lastColumn="0" w:noHBand="0" w:noVBand="1"/>
      </w:tblPr>
      <w:tblGrid>
        <w:gridCol w:w="2017"/>
        <w:gridCol w:w="1740"/>
        <w:gridCol w:w="5529"/>
      </w:tblGrid>
      <w:tr w:rsidR="00E54960" w:rsidRPr="00856E1E" w14:paraId="251B1F3D" w14:textId="77777777" w:rsidTr="00E54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AA09AB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sz w:val="20"/>
                <w:szCs w:val="22"/>
              </w:rPr>
              <w:t>Area</w:t>
            </w:r>
          </w:p>
        </w:tc>
        <w:tc>
          <w:tcPr>
            <w:tcW w:w="0" w:type="auto"/>
            <w:hideMark/>
          </w:tcPr>
          <w:p w14:paraId="0441BC57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A3B7E"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68E31990" w14:textId="77777777" w:rsidR="00CD3436" w:rsidRPr="003A3B7E" w:rsidRDefault="00CD3436" w:rsidP="004A2780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3A3B7E">
              <w:rPr>
                <w:rFonts w:asciiTheme="minorHAnsi" w:hAnsiTheme="minorHAnsi" w:cstheme="minorHAnsi"/>
                <w:sz w:val="20"/>
                <w:szCs w:val="22"/>
              </w:rPr>
              <w:t>General form</w:t>
            </w:r>
          </w:p>
        </w:tc>
      </w:tr>
      <w:tr w:rsidR="00E54960" w:rsidRPr="000A106C" w14:paraId="016C59C0" w14:textId="77777777" w:rsidTr="003A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92F4F" w14:textId="5E6A9A39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AS4</w:t>
            </w:r>
          </w:p>
        </w:tc>
        <w:tc>
          <w:tcPr>
            <w:tcW w:w="0" w:type="auto"/>
            <w:hideMark/>
          </w:tcPr>
          <w:p w14:paraId="0F98BDB2" w14:textId="3AAB5C8A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Action</w:t>
            </w:r>
          </w:p>
        </w:tc>
        <w:tc>
          <w:tcPr>
            <w:tcW w:w="0" w:type="auto"/>
            <w:hideMark/>
          </w:tcPr>
          <w:p w14:paraId="71B220E4" w14:textId="6BF1B803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scheme</w:t>
            </w: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namespace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doc-type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##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version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}</w:t>
            </w:r>
          </w:p>
        </w:tc>
      </w:tr>
      <w:tr w:rsidR="00E54960" w:rsidRPr="000A106C" w14:paraId="0D60677A" w14:textId="77777777" w:rsidTr="00E54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14:paraId="4CACD4F7" w14:textId="309984BE" w:rsidR="00CD3436" w:rsidRPr="00330796" w:rsidRDefault="00CD3436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SBDH</w:t>
            </w:r>
            <w:r w:rsidR="00E5496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325D04">
              <w:rPr>
                <w:rFonts w:asciiTheme="minorHAnsi" w:hAnsiTheme="minorHAnsi" w:cstheme="minorHAnsi"/>
                <w:b w:val="0"/>
                <w:sz w:val="20"/>
                <w:szCs w:val="22"/>
              </w:rPr>
              <w:t>(</w:t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Document type 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s</w:t>
            </w:r>
            <w:r w:rsidR="00E54960">
              <w:rPr>
                <w:rFonts w:asciiTheme="minorHAnsi" w:hAnsiTheme="minorHAnsi" w:cstheme="minorHAnsi"/>
                <w:b w:val="0"/>
                <w:sz w:val="20"/>
                <w:szCs w:val="22"/>
              </w:rPr>
              <w:t>cope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>block</w:t>
            </w:r>
            <w:r w:rsidR="00325D04">
              <w:rPr>
                <w:rFonts w:asciiTheme="minorHAnsi" w:hAnsiTheme="minorHAnsi" w:cstheme="minorHAnsi"/>
                <w:b w:val="0"/>
                <w:sz w:val="20"/>
                <w:szCs w:val="22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93073FB" w14:textId="18668E4B" w:rsidR="00E54960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Type</w:t>
            </w:r>
          </w:p>
          <w:p w14:paraId="517FFCC2" w14:textId="1297D938" w:rsidR="00CD3436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InstanceIdentifier</w:t>
            </w:r>
          </w:p>
          <w:p w14:paraId="1D72D6C8" w14:textId="74270FF9" w:rsidR="00E54960" w:rsidRPr="000A106C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2113330" w14:textId="31197A18" w:rsidR="00E54960" w:rsidRPr="003A3B7E" w:rsidRDefault="008E052E" w:rsidP="003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</w:rPr>
            </w:pPr>
            <w:r w:rsidRPr="003A3B7E">
              <w:rPr>
                <w:rFonts w:ascii="Consolas" w:hAnsi="Consolas" w:cs="Consolas"/>
                <w:color w:val="auto"/>
              </w:rPr>
              <w:t>DOCUMENT</w:t>
            </w:r>
            <w:r w:rsidR="00E54960" w:rsidRPr="003A3B7E">
              <w:rPr>
                <w:rFonts w:ascii="Consolas" w:hAnsi="Consolas" w:cs="Consolas"/>
                <w:color w:val="auto"/>
              </w:rPr>
              <w:t>ID</w:t>
            </w:r>
          </w:p>
          <w:p w14:paraId="628DC909" w14:textId="77777777" w:rsidR="00CD3436" w:rsidRDefault="009145A4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66FF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namespace</w:t>
            </w:r>
            <w:r>
              <w:rPr>
                <w:rFonts w:asciiTheme="minorHAnsi" w:hAnsiTheme="minorHAnsi" w:cstheme="minorHAnsi"/>
                <w:color w:val="7030A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doc-type</w:t>
            </w:r>
            <w:r>
              <w:rPr>
                <w:rFonts w:asciiTheme="minorHAnsi" w:hAnsiTheme="minorHAnsi" w:cstheme="minorHAnsi"/>
                <w:color w:val="00B05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##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  <w:r w:rsidR="00CD3436" w:rsidRPr="000A106C">
              <w:rPr>
                <w:rFonts w:asciiTheme="minorHAnsi" w:hAnsiTheme="minorHAnsi" w:cstheme="minorHAnsi"/>
                <w:sz w:val="20"/>
                <w:szCs w:val="22"/>
              </w:rPr>
              <w:t>::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version</w:t>
            </w:r>
            <w:r>
              <w:rPr>
                <w:rFonts w:asciiTheme="minorHAnsi" w:hAnsiTheme="minorHAnsi" w:cstheme="minorHAnsi"/>
                <w:color w:val="FF66FF"/>
                <w:sz w:val="20"/>
                <w:szCs w:val="22"/>
              </w:rPr>
              <w:t>}</w:t>
            </w:r>
          </w:p>
          <w:p w14:paraId="59A68255" w14:textId="74663D80" w:rsidR="00E54960" w:rsidRPr="000A106C" w:rsidRDefault="00E54960" w:rsidP="004A278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scheme</w:t>
            </w:r>
            <w:r>
              <w:rPr>
                <w:rFonts w:asciiTheme="minorHAnsi" w:hAnsiTheme="minorHAnsi" w:cstheme="minorHAnsi"/>
                <w:color w:val="BF9000"/>
                <w:sz w:val="20"/>
                <w:szCs w:val="22"/>
              </w:rPr>
              <w:t>}</w:t>
            </w:r>
          </w:p>
        </w:tc>
      </w:tr>
      <w:tr w:rsidR="00E54960" w:rsidRPr="000A106C" w14:paraId="57A7FC73" w14:textId="77777777" w:rsidTr="003A3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77775" w14:textId="396DAB28" w:rsidR="00CD3436" w:rsidRPr="00330796" w:rsidRDefault="00325D04" w:rsidP="004A2780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Document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(UBL)</w:t>
            </w:r>
          </w:p>
        </w:tc>
        <w:tc>
          <w:tcPr>
            <w:tcW w:w="0" w:type="auto"/>
            <w:hideMark/>
          </w:tcPr>
          <w:p w14:paraId="471E8E5B" w14:textId="3F4BFF77" w:rsidR="00CD3436" w:rsidRPr="000A106C" w:rsidRDefault="00CD3436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CustomizationID</w:t>
            </w:r>
          </w:p>
        </w:tc>
        <w:tc>
          <w:tcPr>
            <w:tcW w:w="0" w:type="auto"/>
            <w:hideMark/>
          </w:tcPr>
          <w:p w14:paraId="7A482481" w14:textId="3C7E7ACB" w:rsidR="00CD3436" w:rsidRPr="000A106C" w:rsidRDefault="009145A4" w:rsidP="004A2780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{</w:t>
            </w:r>
            <w:r w:rsidR="00CD3436" w:rsidRPr="000A106C"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CustomizationID</w:t>
            </w:r>
            <w:r>
              <w:rPr>
                <w:rFonts w:asciiTheme="minorHAnsi" w:hAnsiTheme="minorHAnsi" w:cstheme="minorHAnsi"/>
                <w:color w:val="00B0F0"/>
                <w:sz w:val="20"/>
                <w:szCs w:val="22"/>
              </w:rPr>
              <w:t>}</w:t>
            </w:r>
          </w:p>
        </w:tc>
      </w:tr>
    </w:tbl>
    <w:p w14:paraId="542416B7" w14:textId="77777777" w:rsidR="00856E1E" w:rsidRDefault="00856E1E" w:rsidP="007F3A92">
      <w:pPr>
        <w:keepLines/>
        <w:rPr>
          <w:rFonts w:cstheme="minorHAnsi"/>
        </w:rPr>
      </w:pPr>
    </w:p>
    <w:p w14:paraId="5807034F" w14:textId="7965DE7E" w:rsidR="007F3A92" w:rsidRDefault="00281A70" w:rsidP="007F3A92">
      <w:pPr>
        <w:keepLines/>
        <w:rPr>
          <w:rFonts w:cstheme="minorHAnsi"/>
        </w:rPr>
      </w:pPr>
      <w:r w:rsidRPr="003A3B7E">
        <w:rPr>
          <w:rFonts w:cstheme="minorHAnsi"/>
          <w:b/>
          <w:bCs/>
        </w:rPr>
        <w:t>Process</w:t>
      </w:r>
      <w:r>
        <w:rPr>
          <w:rFonts w:cstheme="minorHAnsi"/>
        </w:rPr>
        <w:t xml:space="preserve">: </w:t>
      </w:r>
      <w:r w:rsidR="007F3A92">
        <w:rPr>
          <w:rFonts w:cstheme="minorHAnsi"/>
        </w:rPr>
        <w:t>T</w:t>
      </w:r>
      <w:r w:rsidR="007F3A92" w:rsidRPr="000A106C">
        <w:rPr>
          <w:rFonts w:cstheme="minorHAnsi"/>
        </w:rPr>
        <w:t>he AS4</w:t>
      </w:r>
      <w:r w:rsidR="007F3A92">
        <w:rPr>
          <w:rFonts w:cstheme="minorHAnsi"/>
        </w:rPr>
        <w:t xml:space="preserve"> </w:t>
      </w:r>
      <w:r w:rsidR="00E54960">
        <w:rPr>
          <w:rFonts w:cstheme="minorHAnsi"/>
        </w:rPr>
        <w:t>Service</w:t>
      </w:r>
      <w:r w:rsidR="007F3A92" w:rsidRPr="000A106C">
        <w:rPr>
          <w:rFonts w:cstheme="minorHAnsi"/>
        </w:rPr>
        <w:t xml:space="preserve">, SBDH </w:t>
      </w:r>
      <w:r w:rsidR="007F3A92">
        <w:rPr>
          <w:rFonts w:cstheme="minorHAnsi"/>
        </w:rPr>
        <w:t xml:space="preserve">Scope </w:t>
      </w:r>
      <w:r w:rsidR="0067523E">
        <w:rPr>
          <w:rFonts w:cstheme="minorHAnsi"/>
        </w:rPr>
        <w:t xml:space="preserve">(process identifier) </w:t>
      </w:r>
      <w:r w:rsidR="007F3A92" w:rsidRPr="000A106C">
        <w:rPr>
          <w:rFonts w:cstheme="minorHAnsi"/>
        </w:rPr>
        <w:t xml:space="preserve">and </w:t>
      </w:r>
      <w:r w:rsidR="007F3A92">
        <w:rPr>
          <w:rFonts w:cstheme="minorHAnsi"/>
        </w:rPr>
        <w:t xml:space="preserve">UBL </w:t>
      </w:r>
      <w:r w:rsidR="00E54960">
        <w:rPr>
          <w:rFonts w:cstheme="minorHAnsi"/>
        </w:rPr>
        <w:t>Profile</w:t>
      </w:r>
      <w:r w:rsidR="007F3A92">
        <w:rPr>
          <w:rFonts w:cstheme="minorHAnsi"/>
        </w:rPr>
        <w:t>ID</w:t>
      </w:r>
      <w:r w:rsidR="007F3A92" w:rsidRPr="000A106C">
        <w:rPr>
          <w:rFonts w:cstheme="minorHAnsi"/>
        </w:rPr>
        <w:t xml:space="preserve"> are aligned as follows: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1706"/>
        <w:gridCol w:w="1740"/>
        <w:gridCol w:w="1461"/>
      </w:tblGrid>
      <w:tr w:rsidR="007F3A92" w:rsidRPr="004C6950" w14:paraId="0C54C529" w14:textId="77777777" w:rsidTr="00C2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3D747" w14:textId="77777777" w:rsidR="007F3A92" w:rsidRPr="004C6950" w:rsidRDefault="007F3A92" w:rsidP="00C267F6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sz w:val="20"/>
                <w:szCs w:val="22"/>
              </w:rPr>
              <w:t>Area</w:t>
            </w:r>
          </w:p>
        </w:tc>
        <w:tc>
          <w:tcPr>
            <w:tcW w:w="0" w:type="auto"/>
            <w:hideMark/>
          </w:tcPr>
          <w:p w14:paraId="76868FB6" w14:textId="77777777" w:rsidR="007F3A92" w:rsidRPr="004C6950" w:rsidRDefault="007F3A92" w:rsidP="00C267F6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23443FEA" w14:textId="77777777" w:rsidR="007F3A92" w:rsidRPr="004C6950" w:rsidRDefault="007F3A92" w:rsidP="00C267F6">
            <w:pPr>
              <w:pStyle w:val="NoSpacing"/>
              <w:keepNext/>
              <w:spacing w:before="140"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2"/>
              </w:rPr>
            </w:pPr>
            <w:r w:rsidRPr="004C6950">
              <w:rPr>
                <w:rFonts w:asciiTheme="minorHAnsi" w:hAnsiTheme="minorHAnsi" w:cstheme="minorHAnsi"/>
                <w:color w:val="000000"/>
                <w:sz w:val="20"/>
                <w:szCs w:val="22"/>
              </w:rPr>
              <w:t>General form</w:t>
            </w:r>
          </w:p>
        </w:tc>
      </w:tr>
      <w:tr w:rsidR="007F3A92" w:rsidRPr="000A106C" w14:paraId="0A68315A" w14:textId="77777777" w:rsidTr="00C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191C1" w14:textId="40EF66F1" w:rsidR="007F3A92" w:rsidRPr="00330796" w:rsidRDefault="00E54960" w:rsidP="00C267F6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AS4</w:t>
            </w:r>
          </w:p>
        </w:tc>
        <w:tc>
          <w:tcPr>
            <w:tcW w:w="0" w:type="auto"/>
            <w:hideMark/>
          </w:tcPr>
          <w:p w14:paraId="7492827C" w14:textId="5256837A" w:rsidR="007F3A92" w:rsidRDefault="007F3A92" w:rsidP="00C267F6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Service</w:t>
            </w:r>
          </w:p>
          <w:p w14:paraId="5FB16085" w14:textId="1CE88FB8" w:rsidR="00E54960" w:rsidRPr="000A106C" w:rsidRDefault="00E54960" w:rsidP="00C267F6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Service@type</w:t>
            </w:r>
          </w:p>
        </w:tc>
        <w:tc>
          <w:tcPr>
            <w:tcW w:w="0" w:type="auto"/>
            <w:hideMark/>
          </w:tcPr>
          <w:p w14:paraId="20EE8349" w14:textId="77777777" w:rsidR="007F3A92" w:rsidRDefault="007F3A92" w:rsidP="00C267F6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538135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  <w:p w14:paraId="32D0AC21" w14:textId="625649E0" w:rsidR="00E54960" w:rsidRPr="000A106C" w:rsidRDefault="001501F4" w:rsidP="00C267F6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7030A0"/>
                <w:sz w:val="20"/>
                <w:szCs w:val="22"/>
              </w:rPr>
            </w:pPr>
            <w:r>
              <w:rPr>
                <w:color w:val="009999"/>
              </w:rPr>
              <w:t>{</w:t>
            </w:r>
            <w:r w:rsidR="00E54960">
              <w:rPr>
                <w:color w:val="009999"/>
              </w:rPr>
              <w:t>scheme</w:t>
            </w:r>
            <w:r>
              <w:rPr>
                <w:color w:val="009999"/>
              </w:rPr>
              <w:t>}</w:t>
            </w:r>
          </w:p>
        </w:tc>
      </w:tr>
      <w:tr w:rsidR="007F3A92" w:rsidRPr="000A106C" w14:paraId="0E118568" w14:textId="77777777" w:rsidTr="00C2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E7BC56" w14:textId="0D0FF5DA" w:rsidR="007F3A92" w:rsidRPr="00330796" w:rsidRDefault="00E54960" w:rsidP="00C267F6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330796">
              <w:rPr>
                <w:rFonts w:asciiTheme="minorHAnsi" w:hAnsiTheme="minorHAnsi" w:cstheme="minorHAnsi"/>
                <w:b w:val="0"/>
                <w:sz w:val="20"/>
                <w:szCs w:val="22"/>
              </w:rPr>
              <w:t>SBDH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  <w:t>(</w:t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Process 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scope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br/>
            </w:r>
            <w:r w:rsidR="00007392">
              <w:rPr>
                <w:rFonts w:asciiTheme="minorHAnsi" w:hAnsiTheme="minorHAnsi" w:cstheme="minorHAnsi"/>
                <w:b w:val="0"/>
                <w:sz w:val="20"/>
                <w:szCs w:val="22"/>
              </w:rPr>
              <w:t>block</w:t>
            </w:r>
            <w:r w:rsidR="00281A70">
              <w:rPr>
                <w:rFonts w:asciiTheme="minorHAnsi" w:hAnsiTheme="minorHAnsi" w:cstheme="minorHAnsi"/>
                <w:b w:val="0"/>
                <w:sz w:val="20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3400D783" w14:textId="77777777" w:rsidR="00E54960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Type</w:t>
            </w:r>
          </w:p>
          <w:p w14:paraId="1F5879E2" w14:textId="77777777" w:rsidR="00E54960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InstanceIdentifier</w:t>
            </w:r>
          </w:p>
          <w:p w14:paraId="6F311D9C" w14:textId="20489CE8" w:rsidR="007F3A92" w:rsidRPr="000A106C" w:rsidRDefault="00E54960" w:rsidP="00E54960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Identifier</w:t>
            </w:r>
          </w:p>
        </w:tc>
        <w:tc>
          <w:tcPr>
            <w:tcW w:w="0" w:type="auto"/>
            <w:hideMark/>
          </w:tcPr>
          <w:p w14:paraId="2B1E4EB9" w14:textId="5BFEC6A5" w:rsidR="00E54960" w:rsidRPr="003A3B7E" w:rsidRDefault="00E54960" w:rsidP="003A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uto"/>
              </w:rPr>
            </w:pPr>
            <w:r w:rsidRPr="003A3B7E">
              <w:rPr>
                <w:rFonts w:ascii="Consolas" w:hAnsi="Consolas" w:cs="Consolas"/>
                <w:color w:val="auto"/>
              </w:rPr>
              <w:t>P</w:t>
            </w:r>
            <w:r w:rsidR="008E052E" w:rsidRPr="003A3B7E">
              <w:rPr>
                <w:rFonts w:ascii="Consolas" w:hAnsi="Consolas" w:cs="Consolas"/>
                <w:color w:val="auto"/>
              </w:rPr>
              <w:t>ROCESS</w:t>
            </w:r>
            <w:r w:rsidRPr="003A3B7E">
              <w:rPr>
                <w:rFonts w:ascii="Consolas" w:hAnsi="Consolas" w:cs="Consolas"/>
                <w:color w:val="auto"/>
              </w:rPr>
              <w:t>ID</w:t>
            </w:r>
          </w:p>
          <w:p w14:paraId="3FD9E34C" w14:textId="77777777" w:rsidR="007F3A92" w:rsidRDefault="007F3A92" w:rsidP="00C267F6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38135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  <w:p w14:paraId="4A49D8DD" w14:textId="235CFEE7" w:rsidR="00E54960" w:rsidRPr="000A106C" w:rsidRDefault="001501F4" w:rsidP="00C267F6">
            <w:pPr>
              <w:pStyle w:val="NoSpacing"/>
              <w:keepNext/>
              <w:spacing w:before="14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B0F0"/>
                <w:sz w:val="20"/>
                <w:szCs w:val="22"/>
              </w:rPr>
            </w:pPr>
            <w:r>
              <w:rPr>
                <w:color w:val="009999"/>
              </w:rPr>
              <w:t>{scheme}</w:t>
            </w:r>
          </w:p>
        </w:tc>
      </w:tr>
      <w:tr w:rsidR="007F3A92" w:rsidRPr="000A106C" w14:paraId="5FCC3722" w14:textId="77777777" w:rsidTr="00C2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A7C0F" w14:textId="07E1749B" w:rsidR="007F3A92" w:rsidRPr="00330796" w:rsidRDefault="00E54960" w:rsidP="003A3B7E">
            <w:pPr>
              <w:pStyle w:val="NoSpacing"/>
              <w:keepNext/>
              <w:spacing w:before="140" w:line="240" w:lineRule="atLeas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2"/>
              </w:rPr>
              <w:t>Document (UBL)</w:t>
            </w:r>
          </w:p>
        </w:tc>
        <w:tc>
          <w:tcPr>
            <w:tcW w:w="0" w:type="auto"/>
            <w:hideMark/>
          </w:tcPr>
          <w:p w14:paraId="0246273E" w14:textId="58179449" w:rsidR="007F3A92" w:rsidRPr="000A106C" w:rsidRDefault="007F3A92" w:rsidP="003A3B7E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2"/>
              </w:rPr>
            </w:pPr>
            <w:r w:rsidRPr="000A106C">
              <w:rPr>
                <w:rFonts w:asciiTheme="minorHAnsi" w:hAnsiTheme="minorHAnsi" w:cstheme="minorHAnsi"/>
                <w:sz w:val="20"/>
                <w:szCs w:val="22"/>
              </w:rPr>
              <w:t>ProfileID</w:t>
            </w:r>
          </w:p>
        </w:tc>
        <w:tc>
          <w:tcPr>
            <w:tcW w:w="0" w:type="auto"/>
            <w:hideMark/>
          </w:tcPr>
          <w:p w14:paraId="585C1631" w14:textId="77777777" w:rsidR="007F3A92" w:rsidRPr="000A106C" w:rsidRDefault="007F3A92" w:rsidP="003A3B7E">
            <w:pPr>
              <w:pStyle w:val="NoSpacing"/>
              <w:keepNext/>
              <w:spacing w:before="14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B0F0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{</w:t>
            </w:r>
            <w:r w:rsidRPr="000A106C"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ProfileID</w:t>
            </w:r>
            <w:r>
              <w:rPr>
                <w:rFonts w:asciiTheme="minorHAnsi" w:hAnsiTheme="minorHAnsi" w:cstheme="minorHAnsi"/>
                <w:color w:val="538135"/>
                <w:sz w:val="20"/>
                <w:szCs w:val="22"/>
              </w:rPr>
              <w:t>}</w:t>
            </w:r>
          </w:p>
        </w:tc>
      </w:tr>
    </w:tbl>
    <w:p w14:paraId="22A1DE01" w14:textId="1BA0A763" w:rsidR="007F3A92" w:rsidRDefault="007F3A92" w:rsidP="007F3A92">
      <w:pPr>
        <w:keepLines/>
        <w:rPr>
          <w:rFonts w:cstheme="minorHAnsi"/>
        </w:rPr>
      </w:pPr>
      <w:r>
        <w:rPr>
          <w:rFonts w:cstheme="minorHAnsi"/>
        </w:rPr>
        <w:t>Where:</w:t>
      </w:r>
    </w:p>
    <w:p w14:paraId="02C4E331" w14:textId="1E964473" w:rsidR="003045E9" w:rsidRPr="000A106C" w:rsidRDefault="003045E9" w:rsidP="003045E9">
      <w:pPr>
        <w:rPr>
          <w:rFonts w:cstheme="minorHAnsi"/>
        </w:rPr>
      </w:pPr>
      <w:r w:rsidRPr="00EE5BBF">
        <w:rPr>
          <w:rFonts w:cstheme="minorHAnsi"/>
          <w:color w:val="BF9000"/>
          <w:szCs w:val="24"/>
        </w:rPr>
        <w:t>scheme</w:t>
      </w:r>
      <w:r w:rsidR="008E052E">
        <w:rPr>
          <w:rFonts w:cstheme="minorHAnsi"/>
          <w:color w:val="BF9000"/>
          <w:szCs w:val="24"/>
        </w:rPr>
        <w:t xml:space="preserve"> </w:t>
      </w:r>
      <w:r w:rsidR="008E052E">
        <w:rPr>
          <w:rFonts w:cstheme="minorHAnsi"/>
          <w:color w:val="auto"/>
          <w:szCs w:val="24"/>
        </w:rPr>
        <w:t>(</w:t>
      </w:r>
      <w:r w:rsidR="003D6AFC">
        <w:rPr>
          <w:rFonts w:cstheme="minorHAnsi"/>
          <w:color w:val="auto"/>
          <w:szCs w:val="24"/>
        </w:rPr>
        <w:t>Document type</w:t>
      </w:r>
      <w:r w:rsidR="008E052E">
        <w:rPr>
          <w:rFonts w:cstheme="minorHAnsi"/>
          <w:color w:val="auto"/>
          <w:szCs w:val="24"/>
        </w:rPr>
        <w:t>)</w:t>
      </w:r>
      <w:r w:rsidRPr="000A106C">
        <w:rPr>
          <w:rFonts w:cstheme="minorHAnsi"/>
        </w:rPr>
        <w:t xml:space="preserve">: document </w:t>
      </w:r>
      <w:r>
        <w:rPr>
          <w:rFonts w:cstheme="minorHAnsi"/>
        </w:rPr>
        <w:t xml:space="preserve">type identifier scheme e.g. </w:t>
      </w:r>
      <w:r w:rsidRPr="00740738">
        <w:rPr>
          <w:rFonts w:ascii="Consolas" w:hAnsi="Consolas" w:cs="Consolas"/>
          <w:color w:val="053E91" w:themeColor="accent3" w:themeShade="80"/>
        </w:rPr>
        <w:t>busdox-actorid-qns</w:t>
      </w:r>
      <w:r w:rsidR="0048706B">
        <w:rPr>
          <w:rFonts w:ascii="Consolas" w:hAnsi="Consolas" w:cs="Consolas"/>
          <w:color w:val="053E91" w:themeColor="accent3" w:themeShade="80"/>
        </w:rPr>
        <w:t xml:space="preserve"> </w:t>
      </w:r>
      <w:r w:rsidR="0048706B" w:rsidRPr="00032758">
        <w:rPr>
          <w:rFonts w:cstheme="minorHAnsi"/>
        </w:rPr>
        <w:t>as defined by Policy 16 (more details in the following sections in this document).</w:t>
      </w:r>
      <w:r w:rsidR="0048706B">
        <w:rPr>
          <w:rFonts w:ascii="Consolas" w:hAnsi="Consolas" w:cs="Consolas"/>
          <w:color w:val="053E91" w:themeColor="accent3" w:themeShade="80"/>
        </w:rPr>
        <w:t xml:space="preserve"> </w:t>
      </w:r>
    </w:p>
    <w:p w14:paraId="4865DC3E" w14:textId="259D1482" w:rsidR="00CD3436" w:rsidRPr="00857A3A" w:rsidRDefault="00CD3436" w:rsidP="00CD3436">
      <w:pPr>
        <w:rPr>
          <w:rFonts w:cstheme="minorHAnsi"/>
        </w:rPr>
      </w:pPr>
      <w:r w:rsidRPr="000A106C">
        <w:rPr>
          <w:rFonts w:cstheme="minorHAnsi"/>
          <w:color w:val="7030A0"/>
        </w:rPr>
        <w:lastRenderedPageBreak/>
        <w:t>namespace</w:t>
      </w:r>
      <w:r w:rsidRPr="000A106C">
        <w:rPr>
          <w:rFonts w:cstheme="minorHAnsi"/>
        </w:rPr>
        <w:t xml:space="preserve">: document element namespace </w:t>
      </w:r>
      <w:r w:rsidRPr="00924F40">
        <w:rPr>
          <w:rFonts w:cstheme="minorHAnsi"/>
        </w:rPr>
        <w:t>URI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48706B">
        <w:rPr>
          <w:rFonts w:cstheme="minorHAnsi"/>
        </w:rPr>
        <w:t xml:space="preserve">for Peppol UBL invoices the value is </w:t>
      </w:r>
      <w:r w:rsidR="00177B64" w:rsidRPr="00857A3A">
        <w:rPr>
          <w:rFonts w:ascii="Consolas" w:hAnsi="Consolas" w:cs="Consolas"/>
          <w:color w:val="053E91" w:themeColor="accent3" w:themeShade="80"/>
        </w:rPr>
        <w:t>urn:oasis:names:specification:ubl:schema:xsd:Invoice-2</w:t>
      </w:r>
    </w:p>
    <w:p w14:paraId="06BF1E01" w14:textId="16289339" w:rsidR="00CD3436" w:rsidRPr="00857A3A" w:rsidRDefault="00CD3436" w:rsidP="00CD3436">
      <w:pPr>
        <w:rPr>
          <w:rFonts w:cstheme="minorHAnsi"/>
        </w:rPr>
      </w:pPr>
      <w:r w:rsidRPr="00EE5BBF">
        <w:rPr>
          <w:rFonts w:cstheme="minorHAnsi"/>
          <w:color w:val="00B050"/>
        </w:rPr>
        <w:t>doc-type</w:t>
      </w:r>
      <w:r w:rsidRPr="00EE5BBF">
        <w:rPr>
          <w:rFonts w:cstheme="minorHAnsi"/>
        </w:rPr>
        <w:t>: document element local name e.g.</w:t>
      </w:r>
      <w:r w:rsidRPr="00924F40">
        <w:rPr>
          <w:rFonts w:cstheme="minorHAnsi"/>
        </w:rPr>
        <w:t xml:space="preserve"> </w:t>
      </w:r>
      <w:r w:rsidR="00177B64" w:rsidRPr="00857A3A">
        <w:rPr>
          <w:rFonts w:ascii="Consolas" w:hAnsi="Consolas" w:cs="Consolas"/>
          <w:color w:val="053E91" w:themeColor="accent3" w:themeShade="80"/>
        </w:rPr>
        <w:t>Invoice</w:t>
      </w:r>
    </w:p>
    <w:p w14:paraId="407BF46A" w14:textId="2DA4BCF0" w:rsidR="009038F8" w:rsidRPr="00EE5BBF" w:rsidRDefault="00177B64" w:rsidP="00177B64">
      <w:pPr>
        <w:rPr>
          <w:rFonts w:ascii="Consolas" w:hAnsi="Consolas" w:cs="Consolas"/>
          <w:color w:val="053E91" w:themeColor="accent3" w:themeShade="80"/>
        </w:rPr>
      </w:pPr>
      <w:r w:rsidRPr="00EE5BBF">
        <w:rPr>
          <w:rFonts w:cstheme="minorHAnsi"/>
          <w:color w:val="00B0F0"/>
          <w:szCs w:val="24"/>
        </w:rPr>
        <w:t>CustomizationID</w:t>
      </w:r>
      <w:r w:rsidRPr="00924F40">
        <w:rPr>
          <w:rFonts w:cstheme="minorHAnsi"/>
        </w:rPr>
        <w:t xml:space="preserve">: </w:t>
      </w:r>
      <w:r w:rsidR="00B81D63" w:rsidRPr="00857A3A">
        <w:rPr>
          <w:rFonts w:cstheme="minorHAnsi"/>
        </w:rPr>
        <w:t>identifies the BIS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9038F8" w:rsidRPr="00857A3A">
        <w:rPr>
          <w:rFonts w:ascii="Consolas" w:hAnsi="Consolas" w:cs="Consolas"/>
          <w:color w:val="053E91" w:themeColor="accent3" w:themeShade="80"/>
        </w:rPr>
        <w:t>urn:cen.eu:en16931:2017#conformant#urn:fdc:peppol.eu:2017:poacc:billing:international:aunz:3.0</w:t>
      </w:r>
    </w:p>
    <w:p w14:paraId="3E5A5F7D" w14:textId="23F104C0" w:rsidR="00177B64" w:rsidRPr="00857A3A" w:rsidRDefault="00177B64" w:rsidP="00177B64">
      <w:pPr>
        <w:rPr>
          <w:rFonts w:cstheme="minorHAnsi"/>
        </w:rPr>
      </w:pPr>
      <w:r w:rsidRPr="00EE5BBF">
        <w:rPr>
          <w:rFonts w:cstheme="minorHAnsi"/>
          <w:color w:val="FF66FF"/>
          <w:szCs w:val="24"/>
        </w:rPr>
        <w:t>version</w:t>
      </w:r>
      <w:r w:rsidRPr="00924F40">
        <w:rPr>
          <w:rFonts w:cstheme="minorHAnsi"/>
        </w:rPr>
        <w:t xml:space="preserve">: document </w:t>
      </w:r>
      <w:r w:rsidR="00B81D63" w:rsidRPr="00857A3A">
        <w:rPr>
          <w:rFonts w:cstheme="minorHAnsi"/>
        </w:rPr>
        <w:t>type version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9038F8" w:rsidRPr="00857A3A">
        <w:rPr>
          <w:rFonts w:ascii="Consolas" w:hAnsi="Consolas" w:cs="Consolas"/>
          <w:color w:val="053E91" w:themeColor="accent3" w:themeShade="80"/>
        </w:rPr>
        <w:t>2.1</w:t>
      </w:r>
    </w:p>
    <w:p w14:paraId="3A872586" w14:textId="7050111D" w:rsidR="001975D4" w:rsidRDefault="008E052E" w:rsidP="008E052E">
      <w:pPr>
        <w:pStyle w:val="NoSpacing"/>
        <w:keepNext/>
        <w:spacing w:before="140" w:line="240" w:lineRule="atLeast"/>
        <w:rPr>
          <w:rFonts w:asciiTheme="minorHAnsi" w:hAnsiTheme="minorHAnsi" w:cstheme="minorHAnsi"/>
          <w:sz w:val="20"/>
          <w:szCs w:val="22"/>
          <w:lang w:val="en-US"/>
        </w:rPr>
      </w:pPr>
      <w:r w:rsidRPr="003A3B7E">
        <w:rPr>
          <w:rFonts w:ascii="Consolas" w:hAnsi="Consolas" w:cs="Consolas"/>
          <w:sz w:val="22"/>
          <w:szCs w:val="20"/>
        </w:rPr>
        <w:t>DOCUMENTID</w:t>
      </w:r>
      <w:r w:rsidR="0067523E">
        <w:rPr>
          <w:rFonts w:asciiTheme="minorHAnsi" w:hAnsiTheme="minorHAnsi" w:cstheme="minorHAnsi"/>
          <w:sz w:val="20"/>
          <w:szCs w:val="22"/>
        </w:rPr>
        <w:t xml:space="preserve">: </w:t>
      </w:r>
      <w:r w:rsidR="0038732B">
        <w:rPr>
          <w:rFonts w:asciiTheme="minorHAnsi" w:hAnsiTheme="minorHAnsi" w:cstheme="minorHAnsi"/>
          <w:sz w:val="20"/>
          <w:szCs w:val="22"/>
        </w:rPr>
        <w:t xml:space="preserve">code </w:t>
      </w:r>
      <w:r w:rsidR="0067523E">
        <w:rPr>
          <w:rFonts w:asciiTheme="minorHAnsi" w:hAnsiTheme="minorHAnsi" w:cstheme="minorHAnsi"/>
          <w:sz w:val="20"/>
          <w:szCs w:val="22"/>
        </w:rPr>
        <w:t xml:space="preserve">used to </w:t>
      </w:r>
      <w:r w:rsidR="001975D4">
        <w:rPr>
          <w:rFonts w:asciiTheme="minorHAnsi" w:hAnsiTheme="minorHAnsi" w:cstheme="minorHAnsi"/>
          <w:sz w:val="20"/>
          <w:szCs w:val="22"/>
        </w:rPr>
        <w:t xml:space="preserve">indicate the envelope </w:t>
      </w:r>
      <w:r w:rsidR="009B0C37">
        <w:rPr>
          <w:rFonts w:asciiTheme="minorHAnsi" w:hAnsiTheme="minorHAnsi" w:cstheme="minorHAnsi"/>
          <w:sz w:val="20"/>
          <w:szCs w:val="22"/>
        </w:rPr>
        <w:t xml:space="preserve">scope </w:t>
      </w:r>
      <w:r w:rsidR="001975D4">
        <w:rPr>
          <w:rFonts w:asciiTheme="minorHAnsi" w:hAnsiTheme="minorHAnsi" w:cstheme="minorHAnsi"/>
          <w:sz w:val="20"/>
          <w:szCs w:val="22"/>
        </w:rPr>
        <w:t xml:space="preserve">elements </w:t>
      </w:r>
      <w:r w:rsidR="0038732B">
        <w:rPr>
          <w:rFonts w:asciiTheme="minorHAnsi" w:hAnsiTheme="minorHAnsi" w:cstheme="minorHAnsi"/>
          <w:sz w:val="20"/>
          <w:szCs w:val="22"/>
        </w:rPr>
        <w:t xml:space="preserve">that </w:t>
      </w:r>
      <w:r w:rsidR="001975D4">
        <w:rPr>
          <w:rFonts w:asciiTheme="minorHAnsi" w:hAnsiTheme="minorHAnsi" w:cstheme="minorHAnsi"/>
          <w:sz w:val="20"/>
          <w:szCs w:val="22"/>
        </w:rPr>
        <w:t xml:space="preserve">specify </w:t>
      </w:r>
      <w:r w:rsidR="0067523E">
        <w:rPr>
          <w:rFonts w:asciiTheme="minorHAnsi" w:hAnsiTheme="minorHAnsi" w:cstheme="minorHAnsi"/>
          <w:sz w:val="20"/>
          <w:szCs w:val="22"/>
        </w:rPr>
        <w:t xml:space="preserve">the </w:t>
      </w:r>
      <w:r w:rsidR="0067523E" w:rsidRPr="0067523E">
        <w:rPr>
          <w:rFonts w:asciiTheme="minorHAnsi" w:hAnsiTheme="minorHAnsi" w:cstheme="minorHAnsi"/>
          <w:sz w:val="20"/>
          <w:szCs w:val="22"/>
          <w:lang w:val="en-US"/>
        </w:rPr>
        <w:t>document type identifier</w:t>
      </w:r>
      <w:r w:rsidR="001975D4">
        <w:rPr>
          <w:rFonts w:asciiTheme="minorHAnsi" w:hAnsiTheme="minorHAnsi" w:cstheme="minorHAnsi"/>
          <w:sz w:val="20"/>
          <w:szCs w:val="22"/>
          <w:lang w:val="en-US"/>
        </w:rPr>
        <w:t xml:space="preserve">, </w:t>
      </w:r>
      <w:r w:rsidR="001975D4">
        <w:rPr>
          <w:rFonts w:asciiTheme="minorHAnsi" w:hAnsiTheme="minorHAnsi" w:cstheme="minorHAnsi"/>
          <w:sz w:val="20"/>
          <w:szCs w:val="22"/>
        </w:rPr>
        <w:t>reserved SBDH attribute</w:t>
      </w:r>
      <w:r w:rsidR="001975D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  <w:r w:rsidR="002205F4" w:rsidRPr="00FD03B7">
        <w:rPr>
          <w:rFonts w:ascii="Consolas" w:hAnsi="Consolas" w:cs="Consolas"/>
          <w:sz w:val="22"/>
          <w:szCs w:val="20"/>
        </w:rPr>
        <w:t>DOCUMENTID</w:t>
      </w:r>
      <w:r w:rsidR="002205F4" w:rsidDel="002205F4">
        <w:rPr>
          <w:rFonts w:asciiTheme="minorHAnsi" w:hAnsiTheme="minorHAnsi" w:cstheme="minorHAnsi"/>
          <w:sz w:val="20"/>
          <w:szCs w:val="22"/>
          <w:lang w:val="en-US"/>
        </w:rPr>
        <w:t xml:space="preserve"> </w:t>
      </w:r>
    </w:p>
    <w:p w14:paraId="5AF3E766" w14:textId="4AAD7DCB" w:rsidR="00177B64" w:rsidRPr="000A106C" w:rsidRDefault="00177B64" w:rsidP="00177B64">
      <w:pPr>
        <w:rPr>
          <w:rFonts w:cstheme="minorHAnsi"/>
        </w:rPr>
      </w:pPr>
      <w:r w:rsidRPr="00EE5BBF">
        <w:rPr>
          <w:rFonts w:cstheme="minorHAnsi"/>
          <w:color w:val="538135"/>
          <w:szCs w:val="24"/>
        </w:rPr>
        <w:t>ProfileID</w:t>
      </w:r>
      <w:r w:rsidRPr="00924F40">
        <w:rPr>
          <w:rFonts w:cstheme="minorHAnsi"/>
        </w:rPr>
        <w:t xml:space="preserve">: </w:t>
      </w:r>
      <w:r w:rsidR="0040798C" w:rsidRPr="00857A3A">
        <w:rPr>
          <w:rFonts w:cstheme="minorHAnsi"/>
        </w:rPr>
        <w:t>process identifiers defining the orchestrations in which business documents are exchanged</w:t>
      </w:r>
      <w:r w:rsidRPr="00857A3A">
        <w:rPr>
          <w:rFonts w:cstheme="minorHAnsi"/>
        </w:rPr>
        <w:t xml:space="preserve"> </w:t>
      </w:r>
      <w:r w:rsidRPr="00EE5BBF">
        <w:rPr>
          <w:rFonts w:cstheme="minorHAnsi"/>
        </w:rPr>
        <w:t>e.g.</w:t>
      </w:r>
      <w:r w:rsidRPr="00924F40">
        <w:rPr>
          <w:rFonts w:cstheme="minorHAnsi"/>
        </w:rPr>
        <w:t xml:space="preserve"> </w:t>
      </w:r>
      <w:r w:rsidR="0048706B">
        <w:rPr>
          <w:rFonts w:cstheme="minorHAnsi"/>
        </w:rPr>
        <w:t>for Peppol invoicing, the val</w:t>
      </w:r>
      <w:r w:rsidR="003D0393">
        <w:rPr>
          <w:rFonts w:cstheme="minorHAnsi"/>
        </w:rPr>
        <w:t>u</w:t>
      </w:r>
      <w:r w:rsidR="0048706B">
        <w:rPr>
          <w:rFonts w:cstheme="minorHAnsi"/>
        </w:rPr>
        <w:t xml:space="preserve">e is </w:t>
      </w:r>
      <w:r w:rsidR="00FF7EAC" w:rsidRPr="00857A3A">
        <w:rPr>
          <w:rFonts w:ascii="Consolas" w:hAnsi="Consolas" w:cs="Consolas"/>
          <w:color w:val="053E91" w:themeColor="accent3" w:themeShade="80"/>
        </w:rPr>
        <w:t>urn:fdc:peppol.eu:2017:p</w:t>
      </w:r>
      <w:r w:rsidR="00FF7EAC" w:rsidRPr="00FF7EAC">
        <w:rPr>
          <w:rFonts w:ascii="Consolas" w:hAnsi="Consolas" w:cs="Consolas"/>
          <w:color w:val="053E91" w:themeColor="accent3" w:themeShade="80"/>
        </w:rPr>
        <w:t>oacc:billing:01:1.0</w:t>
      </w:r>
    </w:p>
    <w:p w14:paraId="5C1AB362" w14:textId="77777777" w:rsidR="00C46A57" w:rsidRPr="000A106C" w:rsidRDefault="00C46A57" w:rsidP="00C46A57">
      <w:pPr>
        <w:rPr>
          <w:rFonts w:cstheme="minorHAnsi"/>
        </w:rPr>
      </w:pPr>
      <w:r w:rsidRPr="00FD03B7">
        <w:rPr>
          <w:rFonts w:ascii="Calibri" w:hAnsi="Calibri" w:cs="Calibri"/>
          <w:color w:val="009999"/>
          <w:sz w:val="24"/>
          <w:szCs w:val="24"/>
        </w:rPr>
        <w:t>scheme</w:t>
      </w:r>
      <w:r>
        <w:rPr>
          <w:rFonts w:cstheme="minorHAnsi"/>
          <w:color w:val="BF9000"/>
          <w:szCs w:val="24"/>
        </w:rPr>
        <w:t xml:space="preserve"> </w:t>
      </w:r>
      <w:r>
        <w:rPr>
          <w:rFonts w:cstheme="minorHAnsi"/>
          <w:color w:val="auto"/>
          <w:szCs w:val="24"/>
        </w:rPr>
        <w:t>(Process)</w:t>
      </w:r>
      <w:r w:rsidRPr="000A106C">
        <w:rPr>
          <w:rFonts w:cstheme="minorHAnsi"/>
        </w:rPr>
        <w:t xml:space="preserve">: </w:t>
      </w:r>
      <w:r>
        <w:rPr>
          <w:rFonts w:cstheme="minorHAnsi"/>
        </w:rPr>
        <w:t xml:space="preserve">process identifier scheme e.g. </w:t>
      </w:r>
      <w:r w:rsidRPr="003D6AFC">
        <w:rPr>
          <w:rFonts w:ascii="Consolas" w:hAnsi="Consolas" w:cs="Consolas"/>
          <w:color w:val="053E91" w:themeColor="accent3" w:themeShade="80"/>
        </w:rPr>
        <w:t>cenbii-procid-ubl</w:t>
      </w:r>
      <w:r>
        <w:rPr>
          <w:rFonts w:ascii="Consolas" w:hAnsi="Consolas" w:cs="Consolas"/>
          <w:color w:val="053E91" w:themeColor="accent3" w:themeShade="80"/>
        </w:rPr>
        <w:t xml:space="preserve"> </w:t>
      </w:r>
      <w:r w:rsidRPr="00032758">
        <w:rPr>
          <w:rFonts w:cstheme="minorHAnsi"/>
        </w:rPr>
        <w:t xml:space="preserve">as defined by Policy </w:t>
      </w:r>
      <w:r>
        <w:rPr>
          <w:rFonts w:cstheme="minorHAnsi"/>
        </w:rPr>
        <w:t>24</w:t>
      </w:r>
      <w:r w:rsidRPr="00032758">
        <w:rPr>
          <w:rFonts w:cstheme="minorHAnsi"/>
        </w:rPr>
        <w:t xml:space="preserve"> (more details in the following sections in this document).</w:t>
      </w:r>
      <w:r>
        <w:rPr>
          <w:rFonts w:ascii="Consolas" w:hAnsi="Consolas" w:cs="Consolas"/>
          <w:color w:val="053E91" w:themeColor="accent3" w:themeShade="80"/>
        </w:rPr>
        <w:t xml:space="preserve"> </w:t>
      </w:r>
    </w:p>
    <w:p w14:paraId="07608D99" w14:textId="63AD1EBA" w:rsidR="00C46A57" w:rsidRDefault="00C46A57" w:rsidP="00C46A57">
      <w:pPr>
        <w:pStyle w:val="NoSpacing"/>
        <w:keepNext/>
        <w:spacing w:before="140" w:line="240" w:lineRule="atLeast"/>
        <w:rPr>
          <w:rFonts w:asciiTheme="minorHAnsi" w:hAnsiTheme="minorHAnsi" w:cstheme="minorHAnsi"/>
          <w:sz w:val="20"/>
          <w:szCs w:val="22"/>
          <w:lang w:val="en-US"/>
        </w:rPr>
      </w:pPr>
      <w:r w:rsidRPr="003A3B7E">
        <w:rPr>
          <w:rFonts w:ascii="Consolas" w:hAnsi="Consolas" w:cs="Consolas"/>
          <w:sz w:val="22"/>
          <w:szCs w:val="20"/>
        </w:rPr>
        <w:t>PROCESSID</w:t>
      </w:r>
      <w:r>
        <w:rPr>
          <w:rFonts w:asciiTheme="minorHAnsi" w:hAnsiTheme="minorHAnsi" w:cstheme="minorHAnsi"/>
          <w:sz w:val="20"/>
          <w:szCs w:val="22"/>
        </w:rPr>
        <w:t xml:space="preserve">: code used to indicate the envelope scope elements that specify the </w:t>
      </w:r>
      <w:r>
        <w:rPr>
          <w:rFonts w:asciiTheme="minorHAnsi" w:hAnsiTheme="minorHAnsi" w:cstheme="minorHAnsi"/>
          <w:sz w:val="20"/>
          <w:szCs w:val="22"/>
          <w:lang w:val="en-US"/>
        </w:rPr>
        <w:t xml:space="preserve">process </w:t>
      </w:r>
      <w:r w:rsidRPr="0067523E">
        <w:rPr>
          <w:rFonts w:asciiTheme="minorHAnsi" w:hAnsiTheme="minorHAnsi" w:cstheme="minorHAnsi"/>
          <w:sz w:val="20"/>
          <w:szCs w:val="22"/>
          <w:lang w:val="en-US"/>
        </w:rPr>
        <w:t>identifier</w:t>
      </w:r>
      <w:r>
        <w:rPr>
          <w:rFonts w:asciiTheme="minorHAnsi" w:hAnsiTheme="minorHAnsi" w:cstheme="minorHAnsi"/>
          <w:sz w:val="20"/>
          <w:szCs w:val="22"/>
          <w:lang w:val="en-US"/>
        </w:rPr>
        <w:t xml:space="preserve">, </w:t>
      </w:r>
      <w:r>
        <w:rPr>
          <w:rFonts w:asciiTheme="minorHAnsi" w:hAnsiTheme="minorHAnsi" w:cstheme="minorHAnsi"/>
          <w:sz w:val="20"/>
          <w:szCs w:val="22"/>
        </w:rPr>
        <w:t xml:space="preserve">reserved SBDH attribute </w:t>
      </w:r>
      <w:r w:rsidRPr="00FD03B7">
        <w:rPr>
          <w:rFonts w:ascii="Consolas" w:hAnsi="Consolas" w:cs="Consolas"/>
          <w:sz w:val="22"/>
          <w:szCs w:val="20"/>
        </w:rPr>
        <w:t>PROCESSID</w:t>
      </w:r>
      <w:r w:rsidDel="002205F4">
        <w:rPr>
          <w:rFonts w:asciiTheme="minorHAnsi" w:hAnsiTheme="minorHAnsi" w:cstheme="minorHAnsi"/>
          <w:sz w:val="20"/>
          <w:szCs w:val="22"/>
        </w:rPr>
        <w:t xml:space="preserve"> </w:t>
      </w:r>
    </w:p>
    <w:p w14:paraId="1C892137" w14:textId="726E0668" w:rsidR="00E54960" w:rsidRDefault="00E54960" w:rsidP="00CD3436">
      <w:r w:rsidRPr="0036620C">
        <w:t>Note that the UBL does NOT convey the document/process schemes.</w:t>
      </w:r>
    </w:p>
    <w:p w14:paraId="6CEEB9EB" w14:textId="5FF030B3" w:rsidR="00CD3436" w:rsidRDefault="00CD3436" w:rsidP="00CD3436">
      <w:pPr>
        <w:rPr>
          <w:rStyle w:val="Hyperlink"/>
        </w:rPr>
      </w:pPr>
      <w:r>
        <w:t xml:space="preserve">Please refer to the Peppol eDelivery network </w:t>
      </w:r>
      <w:hyperlink r:id="rId16" w:history="1">
        <w:r w:rsidRPr="00C7307D">
          <w:rPr>
            <w:rStyle w:val="Hyperlink"/>
          </w:rPr>
          <w:t>guidance and specification documents</w:t>
        </w:r>
      </w:hyperlink>
      <w:r>
        <w:rPr>
          <w:rStyle w:val="Hyperlink"/>
        </w:rPr>
        <w:t xml:space="preserve">, </w:t>
      </w:r>
      <w:r>
        <w:t xml:space="preserve">including </w:t>
      </w:r>
      <w:hyperlink r:id="rId17" w:history="1">
        <w:r w:rsidRPr="00C7307D">
          <w:rPr>
            <w:rStyle w:val="Hyperlink"/>
          </w:rPr>
          <w:t>code lists</w:t>
        </w:r>
      </w:hyperlink>
      <w:r>
        <w:t xml:space="preserve"> for further details</w:t>
      </w:r>
      <w:r w:rsidRPr="002A1948">
        <w:t xml:space="preserve">. </w:t>
      </w:r>
    </w:p>
    <w:p w14:paraId="6814FC97" w14:textId="77777777" w:rsidR="00B83093" w:rsidRPr="00143A5B" w:rsidRDefault="00B83093" w:rsidP="00B83093">
      <w:pPr>
        <w:keepLines/>
        <w:rPr>
          <w:rStyle w:val="text"/>
          <w:b/>
          <w:bCs/>
          <w:szCs w:val="22"/>
        </w:rPr>
      </w:pPr>
      <w:r w:rsidRPr="00143A5B">
        <w:rPr>
          <w:rStyle w:val="text"/>
          <w:b/>
          <w:bCs/>
          <w:szCs w:val="22"/>
        </w:rPr>
        <w:t>Document Type Identifier</w:t>
      </w:r>
    </w:p>
    <w:p w14:paraId="082B1C94" w14:textId="1B90328F" w:rsidR="00B83093" w:rsidRPr="00143A5B" w:rsidRDefault="00B83093" w:rsidP="00B83093">
      <w:pPr>
        <w:spacing w:before="100" w:beforeAutospacing="1" w:after="100" w:afterAutospacing="1" w:line="240" w:lineRule="auto"/>
        <w:rPr>
          <w:rStyle w:val="text"/>
          <w:szCs w:val="22"/>
        </w:rPr>
      </w:pPr>
      <w:r w:rsidRPr="000633B5">
        <w:rPr>
          <w:rStyle w:val="text"/>
          <w:szCs w:val="22"/>
        </w:rPr>
        <w:t>Document profiles are required for</w:t>
      </w:r>
      <w:r w:rsidRPr="00143A5B">
        <w:rPr>
          <w:rStyle w:val="text"/>
          <w:szCs w:val="22"/>
        </w:rPr>
        <w:t xml:space="preserve"> the transmission of inbound and outbound transactions</w:t>
      </w:r>
      <w:r w:rsidRPr="000633B5">
        <w:rPr>
          <w:rStyle w:val="text"/>
          <w:szCs w:val="22"/>
        </w:rPr>
        <w:t xml:space="preserve"> via the Peppol network.</w:t>
      </w:r>
      <w:r w:rsidRPr="00143A5B">
        <w:rPr>
          <w:rStyle w:val="text"/>
          <w:szCs w:val="22"/>
        </w:rPr>
        <w:t xml:space="preserve"> </w:t>
      </w:r>
      <w:r w:rsidRPr="000633B5">
        <w:rPr>
          <w:rStyle w:val="text"/>
          <w:szCs w:val="22"/>
        </w:rPr>
        <w:t xml:space="preserve">A document profile consists of a document identifier and a process </w:t>
      </w:r>
      <w:proofErr w:type="spellStart"/>
      <w:proofErr w:type="gramStart"/>
      <w:r w:rsidRPr="000633B5">
        <w:rPr>
          <w:rStyle w:val="text"/>
          <w:szCs w:val="22"/>
        </w:rPr>
        <w:t>profile.The</w:t>
      </w:r>
      <w:proofErr w:type="spellEnd"/>
      <w:proofErr w:type="gramEnd"/>
      <w:r w:rsidRPr="000633B5">
        <w:rPr>
          <w:rStyle w:val="text"/>
          <w:szCs w:val="22"/>
        </w:rPr>
        <w:t xml:space="preserve"> document identifier indicates which documents can be exchanged, the process profile indicates which process should be used during the transfer of a message.</w:t>
      </w:r>
      <w:r w:rsidRPr="00143A5B">
        <w:rPr>
          <w:rStyle w:val="text"/>
          <w:szCs w:val="22"/>
        </w:rPr>
        <w:br/>
        <w:t>The A-NZ invoice specification supports the document profiles of the Peppol BIS I</w:t>
      </w:r>
      <w:r w:rsidR="00A25E74">
        <w:rPr>
          <w:rStyle w:val="text"/>
          <w:szCs w:val="22"/>
        </w:rPr>
        <w:t>nvoice</w:t>
      </w:r>
      <w:r w:rsidRPr="00143A5B">
        <w:rPr>
          <w:rStyle w:val="text"/>
          <w:szCs w:val="22"/>
        </w:rPr>
        <w:t xml:space="preserve"> (EN 16931-conformant) &amp; the Peppol BIS C</w:t>
      </w:r>
      <w:r w:rsidR="00A25E74">
        <w:rPr>
          <w:rStyle w:val="text"/>
          <w:szCs w:val="22"/>
        </w:rPr>
        <w:t>redit</w:t>
      </w:r>
      <w:r w:rsidRPr="00143A5B">
        <w:rPr>
          <w:rStyle w:val="text"/>
          <w:szCs w:val="22"/>
        </w:rPr>
        <w:t xml:space="preserve"> N</w:t>
      </w:r>
      <w:r w:rsidR="00A25E74">
        <w:rPr>
          <w:rStyle w:val="text"/>
          <w:szCs w:val="22"/>
        </w:rPr>
        <w:t>ote</w:t>
      </w:r>
      <w:r w:rsidRPr="00143A5B">
        <w:rPr>
          <w:rStyle w:val="text"/>
          <w:szCs w:val="22"/>
        </w:rPr>
        <w:t xml:space="preserve"> (EN 16931-conformant). </w:t>
      </w:r>
      <w:r w:rsidRPr="00143A5B">
        <w:rPr>
          <w:rStyle w:val="text"/>
          <w:szCs w:val="22"/>
        </w:rPr>
        <w:br/>
        <w:t xml:space="preserve">A receiver needs to be registered on the SMP with receiving capabilities for Invoice and Credit Note, </w:t>
      </w:r>
      <w:proofErr w:type="gramStart"/>
      <w:r w:rsidRPr="00143A5B">
        <w:rPr>
          <w:rStyle w:val="text"/>
          <w:szCs w:val="22"/>
        </w:rPr>
        <w:t>in order to</w:t>
      </w:r>
      <w:proofErr w:type="gramEnd"/>
      <w:r w:rsidRPr="00143A5B">
        <w:rPr>
          <w:rStyle w:val="text"/>
          <w:szCs w:val="22"/>
        </w:rPr>
        <w:t xml:space="preserve"> receive both document types as different identifiers are used in the AS4/SBDH </w:t>
      </w:r>
      <w:r>
        <w:rPr>
          <w:rStyle w:val="text"/>
          <w:szCs w:val="22"/>
        </w:rPr>
        <w:t>-</w:t>
      </w:r>
      <w:r w:rsidRPr="00143A5B">
        <w:rPr>
          <w:rStyle w:val="text"/>
          <w:szCs w:val="22"/>
        </w:rPr>
        <w:t>namespace and doc-type for an invoice/credit note. (</w:t>
      </w:r>
      <w:r w:rsidRPr="00143A5B">
        <w:rPr>
          <w:rStyle w:val="text"/>
          <w:i/>
          <w:iCs/>
          <w:szCs w:val="22"/>
        </w:rPr>
        <w:t>Highlighted below</w:t>
      </w:r>
      <w:r w:rsidRPr="00143A5B">
        <w:rPr>
          <w:rStyle w:val="text"/>
          <w:szCs w:val="22"/>
        </w:rPr>
        <w:t>).</w:t>
      </w:r>
    </w:p>
    <w:p w14:paraId="78F40692" w14:textId="46F477DE" w:rsidR="00B83093" w:rsidRDefault="00B83093" w:rsidP="00B83093">
      <w:pPr>
        <w:rPr>
          <w:rFonts w:ascii="Consolas" w:hAnsi="Consolas" w:cs="Consolas"/>
          <w:b/>
          <w:bCs/>
          <w:color w:val="053E91" w:themeColor="accent3" w:themeShade="80"/>
          <w:szCs w:val="22"/>
        </w:rPr>
      </w:pPr>
      <w:r w:rsidRPr="00143A5B">
        <w:rPr>
          <w:rFonts w:cstheme="minorHAnsi"/>
          <w:b/>
          <w:bCs/>
          <w:color w:val="auto"/>
          <w:szCs w:val="22"/>
        </w:rPr>
        <w:t>Credit Note specific</w:t>
      </w:r>
      <w:r w:rsidR="001607A9">
        <w:rPr>
          <w:rFonts w:cstheme="minorHAnsi"/>
          <w:b/>
          <w:bCs/>
          <w:color w:val="auto"/>
          <w:szCs w:val="22"/>
        </w:rPr>
        <w:t xml:space="preserve"> </w:t>
      </w:r>
      <w:proofErr w:type="spellStart"/>
      <w:r w:rsidR="001607A9">
        <w:rPr>
          <w:rFonts w:cstheme="minorHAnsi"/>
          <w:b/>
          <w:bCs/>
          <w:color w:val="auto"/>
          <w:szCs w:val="22"/>
        </w:rPr>
        <w:t>identifer</w:t>
      </w:r>
      <w:proofErr w:type="spellEnd"/>
      <w:r>
        <w:rPr>
          <w:rFonts w:cstheme="minorHAnsi"/>
          <w:color w:val="7030A0"/>
          <w:szCs w:val="22"/>
        </w:rPr>
        <w:br/>
      </w:r>
      <w:r>
        <w:rPr>
          <w:rFonts w:cstheme="minorHAnsi"/>
          <w:color w:val="7030A0"/>
          <w:szCs w:val="22"/>
        </w:rPr>
        <w:br/>
      </w:r>
      <w:r w:rsidRPr="00143A5B">
        <w:rPr>
          <w:rFonts w:cstheme="minorHAnsi"/>
          <w:color w:val="7030A0"/>
          <w:szCs w:val="22"/>
        </w:rPr>
        <w:t>namespace</w:t>
      </w:r>
      <w:r w:rsidRPr="00143A5B">
        <w:rPr>
          <w:rFonts w:cstheme="minorHAnsi"/>
          <w:szCs w:val="22"/>
        </w:rPr>
        <w:t xml:space="preserve">: document element namespace URI </w:t>
      </w:r>
      <w:proofErr w:type="gramStart"/>
      <w:r w:rsidRPr="00143A5B">
        <w:rPr>
          <w:rFonts w:ascii="Consolas" w:hAnsi="Consolas" w:cs="Consolas"/>
          <w:color w:val="053E91" w:themeColor="accent3" w:themeShade="80"/>
          <w:szCs w:val="22"/>
        </w:rPr>
        <w:t>urn:oasis</w:t>
      </w:r>
      <w:proofErr w:type="gramEnd"/>
      <w:r w:rsidRPr="00143A5B">
        <w:rPr>
          <w:rFonts w:ascii="Consolas" w:hAnsi="Consolas" w:cs="Consolas"/>
          <w:color w:val="053E91" w:themeColor="accent3" w:themeShade="80"/>
          <w:szCs w:val="22"/>
        </w:rPr>
        <w:t>:names:specification:ubl:schema:xsd:</w:t>
      </w:r>
      <w:r w:rsidRPr="00143A5B">
        <w:rPr>
          <w:rFonts w:ascii="Consolas" w:hAnsi="Consolas" w:cs="Consolas"/>
          <w:b/>
          <w:bCs/>
          <w:color w:val="053E91" w:themeColor="accent3" w:themeShade="80"/>
          <w:szCs w:val="22"/>
        </w:rPr>
        <w:t>CreditNote-2</w:t>
      </w:r>
    </w:p>
    <w:p w14:paraId="2BA74748" w14:textId="7508D0D1" w:rsidR="00B46C8D" w:rsidRDefault="00B46C8D" w:rsidP="00B83093">
      <w:pPr>
        <w:rPr>
          <w:rFonts w:ascii="Consolas" w:hAnsi="Consolas" w:cs="Consolas"/>
          <w:b/>
          <w:bCs/>
          <w:color w:val="053E91" w:themeColor="accent3" w:themeShade="80"/>
          <w:szCs w:val="22"/>
        </w:rPr>
      </w:pPr>
      <w:r w:rsidRPr="00B46C8D">
        <w:rPr>
          <w:rFonts w:cstheme="minorHAnsi"/>
          <w:color w:val="00B050"/>
          <w:szCs w:val="22"/>
        </w:rPr>
        <w:t>doc-type</w:t>
      </w:r>
      <w:r w:rsidRPr="00143A5B">
        <w:rPr>
          <w:rFonts w:cstheme="minorHAnsi"/>
          <w:szCs w:val="22"/>
        </w:rPr>
        <w:t xml:space="preserve">: document element </w:t>
      </w:r>
      <w:r>
        <w:rPr>
          <w:rFonts w:cstheme="minorHAnsi"/>
          <w:szCs w:val="22"/>
        </w:rPr>
        <w:t xml:space="preserve">local name </w:t>
      </w:r>
      <w:proofErr w:type="spellStart"/>
      <w:r w:rsidRPr="00143A5B">
        <w:rPr>
          <w:rFonts w:ascii="Consolas" w:hAnsi="Consolas" w:cs="Consolas"/>
          <w:b/>
          <w:bCs/>
          <w:color w:val="053E91" w:themeColor="accent3" w:themeShade="80"/>
          <w:szCs w:val="22"/>
        </w:rPr>
        <w:t>CreditNote</w:t>
      </w:r>
      <w:proofErr w:type="spellEnd"/>
    </w:p>
    <w:p w14:paraId="66922A9B" w14:textId="12247884" w:rsidR="00B46C8D" w:rsidRDefault="00B83093" w:rsidP="00B83093">
      <w:pPr>
        <w:rPr>
          <w:ins w:id="17" w:author="Author"/>
          <w:rStyle w:val="text"/>
          <w:szCs w:val="22"/>
        </w:rPr>
      </w:pPr>
      <w:r w:rsidRPr="00143A5B">
        <w:rPr>
          <w:rStyle w:val="text"/>
          <w:szCs w:val="22"/>
        </w:rPr>
        <w:t xml:space="preserve">A sender can use the SMP to identify what document types can be handled by a specific participant identifier and </w:t>
      </w:r>
      <w:r w:rsidR="00A25E74">
        <w:rPr>
          <w:rStyle w:val="text"/>
          <w:szCs w:val="22"/>
        </w:rPr>
        <w:t>whether</w:t>
      </w:r>
      <w:r w:rsidRPr="00143A5B">
        <w:rPr>
          <w:rStyle w:val="text"/>
          <w:szCs w:val="22"/>
        </w:rPr>
        <w:t xml:space="preserve"> they support receiving of the document type credit note, in addition to invoice.</w:t>
      </w:r>
    </w:p>
    <w:p w14:paraId="1C30245D" w14:textId="7B2ED1DD" w:rsidR="000A1DE8" w:rsidDel="000A1DE8" w:rsidRDefault="000A1DE8" w:rsidP="00B83093">
      <w:pPr>
        <w:rPr>
          <w:del w:id="18" w:author="Author"/>
          <w:rStyle w:val="text"/>
          <w:szCs w:val="22"/>
        </w:rPr>
      </w:pPr>
    </w:p>
    <w:p w14:paraId="4A57C49E" w14:textId="77777777" w:rsidR="00B46C8D" w:rsidRDefault="00B46C8D">
      <w:pPr>
        <w:spacing w:before="0" w:line="240" w:lineRule="auto"/>
        <w:rPr>
          <w:rStyle w:val="text"/>
          <w:szCs w:val="22"/>
        </w:rPr>
      </w:pPr>
      <w:r>
        <w:rPr>
          <w:rStyle w:val="text"/>
          <w:szCs w:val="22"/>
        </w:rPr>
        <w:br w:type="page"/>
      </w:r>
    </w:p>
    <w:p w14:paraId="47978C3E" w14:textId="77777777" w:rsidR="00BB0119" w:rsidRDefault="00BB0119" w:rsidP="00B83093"/>
    <w:p w14:paraId="1079752C" w14:textId="0D9EBCE6" w:rsidR="00AE4D44" w:rsidRDefault="00707978" w:rsidP="00EE5BBF">
      <w:pPr>
        <w:pStyle w:val="Heading2"/>
      </w:pPr>
      <w:r>
        <w:t xml:space="preserve">Identifiers within </w:t>
      </w:r>
      <w:r w:rsidR="00251277">
        <w:t>eDelivery</w:t>
      </w:r>
    </w:p>
    <w:p w14:paraId="1E90CBF0" w14:textId="77777777" w:rsidR="00B1446D" w:rsidRDefault="00B1446D" w:rsidP="00EE5BBF">
      <w:pPr>
        <w:pStyle w:val="Heading3"/>
      </w:pPr>
      <w:r>
        <w:t xml:space="preserve">Peppol identifier </w:t>
      </w:r>
      <w:r w:rsidRPr="00B36235">
        <w:t>Schemes</w:t>
      </w:r>
    </w:p>
    <w:p w14:paraId="33EC7D72" w14:textId="5791B296" w:rsidR="00B1446D" w:rsidRPr="008206C4" w:rsidRDefault="00B1446D" w:rsidP="00B1446D">
      <w:pPr>
        <w:rPr>
          <w:i/>
        </w:rPr>
      </w:pPr>
      <w:r>
        <w:t xml:space="preserve">The identifier schemes are defined in the </w:t>
      </w:r>
      <w:hyperlink r:id="rId18" w:history="1">
        <w:r>
          <w:rPr>
            <w:rStyle w:val="Hyperlink"/>
          </w:rPr>
          <w:t>Peppol</w:t>
        </w:r>
        <w:r w:rsidRPr="00CD707A">
          <w:rPr>
            <w:rStyle w:val="Hyperlink"/>
          </w:rPr>
          <w:t xml:space="preserve"> policy for use </w:t>
        </w:r>
        <w:r w:rsidRPr="00CD707A">
          <w:rPr>
            <w:rStyle w:val="Hyperlink"/>
          </w:rPr>
          <w:t>o</w:t>
        </w:r>
        <w:r w:rsidRPr="00CD707A">
          <w:rPr>
            <w:rStyle w:val="Hyperlink"/>
          </w:rPr>
          <w:t>f identifiers</w:t>
        </w:r>
      </w:hyperlink>
      <w:r>
        <w:t>:</w:t>
      </w:r>
    </w:p>
    <w:p w14:paraId="12954E4A" w14:textId="77777777" w:rsidR="00B1446D" w:rsidRPr="008206C4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 xml:space="preserve">Policy 5 – </w:t>
      </w:r>
      <w:r w:rsidRPr="00E1577E">
        <w:t>Participant identifier</w:t>
      </w:r>
      <w:r>
        <w:t xml:space="preserve">s meta scheme is </w:t>
      </w:r>
      <w:r w:rsidRPr="00740738">
        <w:rPr>
          <w:rFonts w:ascii="Consolas" w:hAnsi="Consolas" w:cs="Consolas"/>
          <w:color w:val="053E91" w:themeColor="accent3" w:themeShade="80"/>
        </w:rPr>
        <w:t>iso6523-actorid-upi</w:t>
      </w:r>
    </w:p>
    <w:p w14:paraId="04E9387D" w14:textId="0814E590" w:rsidR="00B1446D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>Po</w:t>
      </w:r>
      <w:r w:rsidR="005105C5">
        <w:t>l</w:t>
      </w:r>
      <w:r>
        <w:t xml:space="preserve">icy 16 – </w:t>
      </w:r>
      <w:r w:rsidRPr="008206C4">
        <w:t>Document type identifier</w:t>
      </w:r>
      <w:r w:rsidR="005105C5">
        <w:t xml:space="preserve"> </w:t>
      </w:r>
      <w:r w:rsidRPr="008206C4">
        <w:t>s</w:t>
      </w:r>
      <w:r>
        <w:t xml:space="preserve">cheme </w:t>
      </w:r>
      <w:del w:id="19" w:author="Author">
        <w:r w:rsidDel="0009469A">
          <w:delText xml:space="preserve">is </w:delText>
        </w:r>
      </w:del>
      <w:ins w:id="20" w:author="Author">
        <w:r w:rsidR="0009469A">
          <w:t>must be one of the following</w:t>
        </w:r>
        <w:r w:rsidR="0009469A">
          <w:t xml:space="preserve"> </w:t>
        </w:r>
      </w:ins>
      <w:proofErr w:type="spellStart"/>
      <w:r w:rsidRPr="00740738">
        <w:rPr>
          <w:rFonts w:ascii="Consolas" w:hAnsi="Consolas" w:cs="Consolas"/>
          <w:color w:val="053E91" w:themeColor="accent3" w:themeShade="80"/>
        </w:rPr>
        <w:t>busdox-actorid-qns</w:t>
      </w:r>
      <w:proofErr w:type="spellEnd"/>
      <w:ins w:id="21" w:author="Author">
        <w:r w:rsidR="000A1DE8">
          <w:rPr>
            <w:rFonts w:ascii="Consolas" w:hAnsi="Consolas" w:cs="Consolas"/>
            <w:color w:val="053E91" w:themeColor="accent3" w:themeShade="80"/>
          </w:rPr>
          <w:t xml:space="preserve"> or </w:t>
        </w:r>
        <w:proofErr w:type="spellStart"/>
        <w:r w:rsidR="000A1DE8">
          <w:rPr>
            <w:rFonts w:ascii="Consolas" w:hAnsi="Consolas"/>
            <w:color w:val="525252"/>
          </w:rPr>
          <w:t>peppol</w:t>
        </w:r>
        <w:proofErr w:type="spellEnd"/>
        <w:r w:rsidR="000A1DE8">
          <w:rPr>
            <w:rFonts w:ascii="Consolas" w:hAnsi="Consolas"/>
            <w:color w:val="525252"/>
          </w:rPr>
          <w:t>-doctype-wildcard</w:t>
        </w:r>
      </w:ins>
    </w:p>
    <w:p w14:paraId="0228D174" w14:textId="77777777" w:rsidR="00B1446D" w:rsidRPr="00663300" w:rsidRDefault="00B1446D" w:rsidP="00B1446D">
      <w:pPr>
        <w:pStyle w:val="ListParagraph"/>
        <w:numPr>
          <w:ilvl w:val="0"/>
          <w:numId w:val="25"/>
        </w:numPr>
        <w:ind w:left="709"/>
        <w:rPr>
          <w:i/>
        </w:rPr>
      </w:pPr>
      <w:r>
        <w:t>Policy 24 – P</w:t>
      </w:r>
      <w:r>
        <w:rPr>
          <w:szCs w:val="22"/>
        </w:rPr>
        <w:t xml:space="preserve">rocess identifier scheme is </w:t>
      </w:r>
      <w:r w:rsidRPr="00740738">
        <w:rPr>
          <w:rFonts w:ascii="Consolas" w:hAnsi="Consolas" w:cs="Consolas"/>
          <w:color w:val="053E91" w:themeColor="accent3" w:themeShade="80"/>
        </w:rPr>
        <w:t>cenbii-procid-ubl</w:t>
      </w:r>
    </w:p>
    <w:p w14:paraId="31D39EB1" w14:textId="77777777" w:rsidR="00251277" w:rsidRDefault="00251277" w:rsidP="00EE5BBF">
      <w:pPr>
        <w:pStyle w:val="Heading3"/>
      </w:pPr>
      <w:r>
        <w:t xml:space="preserve">AS4 </w:t>
      </w:r>
      <w:r w:rsidR="005906CE">
        <w:t>and SBDH</w:t>
      </w:r>
    </w:p>
    <w:p w14:paraId="1E7BB9B4" w14:textId="77777777" w:rsidR="00796737" w:rsidRDefault="00796737" w:rsidP="00796737">
      <w:r>
        <w:t xml:space="preserve">Both the AS4 and the SBDH components need to identify relevant participants/parties and the business process and document type. </w:t>
      </w:r>
    </w:p>
    <w:tbl>
      <w:tblPr>
        <w:tblStyle w:val="MediumList2-Accent6"/>
        <w:tblW w:w="9299" w:type="dxa"/>
        <w:tblLook w:val="04A0" w:firstRow="1" w:lastRow="0" w:firstColumn="1" w:lastColumn="0" w:noHBand="0" w:noVBand="1"/>
      </w:tblPr>
      <w:tblGrid>
        <w:gridCol w:w="1335"/>
        <w:gridCol w:w="1112"/>
        <w:gridCol w:w="3266"/>
        <w:gridCol w:w="3586"/>
        <w:tblGridChange w:id="22">
          <w:tblGrid>
            <w:gridCol w:w="1335"/>
            <w:gridCol w:w="1112"/>
            <w:gridCol w:w="3266"/>
            <w:gridCol w:w="3586"/>
          </w:tblGrid>
        </w:tblGridChange>
      </w:tblGrid>
      <w:tr w:rsidR="007E4A5F" w:rsidRPr="00D73FC8" w14:paraId="599D71F0" w14:textId="77777777" w:rsidTr="00C55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5" w:type="dxa"/>
          </w:tcPr>
          <w:p w14:paraId="0B8FFA39" w14:textId="77777777" w:rsidR="007E4A5F" w:rsidRPr="00D73FC8" w:rsidRDefault="007E4A5F" w:rsidP="004A2780">
            <w:pPr>
              <w:keepNext/>
              <w:rPr>
                <w:b/>
              </w:rPr>
            </w:pPr>
          </w:p>
        </w:tc>
        <w:tc>
          <w:tcPr>
            <w:tcW w:w="1112" w:type="dxa"/>
          </w:tcPr>
          <w:p w14:paraId="2D7F094A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7D9438A4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FC8">
              <w:rPr>
                <w:b/>
              </w:rPr>
              <w:t>AS4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3A4DE6D6" w14:textId="77777777" w:rsidR="007E4A5F" w:rsidRPr="00D73FC8" w:rsidRDefault="007E4A5F" w:rsidP="004A27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73FC8">
              <w:rPr>
                <w:b/>
              </w:rPr>
              <w:t>SBDH</w:t>
            </w:r>
          </w:p>
        </w:tc>
      </w:tr>
      <w:tr w:rsidR="00197F0A" w14:paraId="18F64791" w14:textId="77777777" w:rsidTr="00C5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 w:val="restart"/>
          </w:tcPr>
          <w:p w14:paraId="0828E7FF" w14:textId="0B298B3D" w:rsidR="00CF0DC2" w:rsidRPr="003A3B7E" w:rsidRDefault="00197F0A" w:rsidP="003A3B7E">
            <w:pPr>
              <w:keepNext/>
              <w:keepLines/>
              <w:rPr>
                <w:sz w:val="18"/>
                <w:szCs w:val="18"/>
              </w:rPr>
            </w:pPr>
            <w:r w:rsidRPr="00924F40">
              <w:rPr>
                <w:b/>
                <w:sz w:val="18"/>
                <w:szCs w:val="18"/>
              </w:rPr>
              <w:t xml:space="preserve">Participant </w:t>
            </w:r>
            <w:r w:rsidR="00791779" w:rsidRPr="00924F40">
              <w:rPr>
                <w:b/>
                <w:sz w:val="18"/>
                <w:szCs w:val="18"/>
              </w:rPr>
              <w:t>Access Poin</w:t>
            </w:r>
            <w:r w:rsidR="00857795" w:rsidRPr="00EE5BBF">
              <w:rPr>
                <w:b/>
                <w:sz w:val="18"/>
                <w:szCs w:val="18"/>
              </w:rPr>
              <w:t>ts</w:t>
            </w:r>
            <w:r w:rsidR="00791779" w:rsidRPr="00924F40">
              <w:rPr>
                <w:b/>
                <w:sz w:val="18"/>
                <w:szCs w:val="18"/>
              </w:rPr>
              <w:t xml:space="preserve"> </w:t>
            </w:r>
            <w:r w:rsidRPr="00857A3A">
              <w:rPr>
                <w:sz w:val="18"/>
                <w:szCs w:val="18"/>
              </w:rPr>
              <w:t>(Corner</w:t>
            </w:r>
            <w:r w:rsidR="00D8763B" w:rsidRPr="00857A3A">
              <w:rPr>
                <w:sz w:val="18"/>
                <w:szCs w:val="18"/>
              </w:rPr>
              <w:t>s</w:t>
            </w:r>
            <w:r w:rsidRPr="00EE5BBF">
              <w:rPr>
                <w:sz w:val="18"/>
                <w:szCs w:val="18"/>
              </w:rPr>
              <w:t xml:space="preserve"> 2 and 3 in a 4-corner </w:t>
            </w:r>
            <w:r w:rsidR="00D8763B" w:rsidRPr="00EE5BBF">
              <w:rPr>
                <w:sz w:val="18"/>
                <w:szCs w:val="18"/>
              </w:rPr>
              <w:t>t</w:t>
            </w:r>
            <w:r w:rsidRPr="00EE5BBF">
              <w:rPr>
                <w:sz w:val="18"/>
                <w:szCs w:val="18"/>
              </w:rPr>
              <w:t>opology)</w:t>
            </w:r>
          </w:p>
        </w:tc>
        <w:tc>
          <w:tcPr>
            <w:tcW w:w="1112" w:type="dxa"/>
          </w:tcPr>
          <w:p w14:paraId="2458D304" w14:textId="77777777" w:rsidR="00197F0A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7EA40ED3" w14:textId="7AB387DF" w:rsidR="00197F0A" w:rsidRPr="00256F92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>
              <w:rPr>
                <w:sz w:val="16"/>
              </w:rPr>
              <w:t>eb:To</w:t>
            </w:r>
            <w:proofErr w:type="spellEnd"/>
            <w:r>
              <w:rPr>
                <w:sz w:val="16"/>
              </w:rPr>
              <w:t xml:space="preserve"> and </w:t>
            </w:r>
            <w:proofErr w:type="spellStart"/>
            <w:r>
              <w:rPr>
                <w:sz w:val="16"/>
              </w:rPr>
              <w:t>eb:F</w:t>
            </w:r>
            <w:r w:rsidR="00876967">
              <w:rPr>
                <w:sz w:val="16"/>
              </w:rPr>
              <w:t>rom</w:t>
            </w:r>
            <w:proofErr w:type="spellEnd"/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76D9B4B4" w14:textId="77777777" w:rsidR="00197F0A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</w:tr>
      <w:tr w:rsidR="00197F0A" w14:paraId="7CAF1B77" w14:textId="77777777" w:rsidTr="00C5559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3B2447FD" w14:textId="77777777" w:rsidR="00197F0A" w:rsidRPr="000957F9" w:rsidRDefault="00197F0A" w:rsidP="003A3B7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79EA853B" w14:textId="77777777" w:rsidR="00197F0A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35061DD9" w14:textId="77777777" w:rsidR="00197F0A" w:rsidRPr="00A5289D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AP certificate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46B3D996" w14:textId="77777777" w:rsidR="00197F0A" w:rsidRPr="00A5289D" w:rsidRDefault="00197F0A" w:rsidP="003A3B7E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7F0A" w14:paraId="4C0B9B35" w14:textId="77777777" w:rsidTr="00C5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64BDAB79" w14:textId="77777777" w:rsidR="00197F0A" w:rsidRPr="000957F9" w:rsidRDefault="00197F0A" w:rsidP="003A3B7E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B683BEA" w14:textId="4DEF44A5" w:rsidR="00197F0A" w:rsidRPr="00256F92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Party</w:t>
            </w:r>
            <w:r w:rsidR="005105C5">
              <w:rPr>
                <w:sz w:val="16"/>
              </w:rPr>
              <w:t>.</w:t>
            </w:r>
            <w:r>
              <w:rPr>
                <w:sz w:val="16"/>
              </w:rPr>
              <w:t>type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48CF5C9E" w14:textId="77777777" w:rsidR="00197F0A" w:rsidRPr="00A5289D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rFonts w:cs="Times New Roman"/>
                <w:sz w:val="16"/>
                <w:szCs w:val="16"/>
              </w:rPr>
              <w:t>urn:fdc:peppol.eu:2017:identifiers:ap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562106B8" w14:textId="77777777" w:rsidR="00197F0A" w:rsidRPr="00A5289D" w:rsidRDefault="00197F0A" w:rsidP="003A3B7E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197F0A" w14:paraId="5673613B" w14:textId="77777777" w:rsidTr="00C5559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tcBorders>
              <w:bottom w:val="single" w:sz="8" w:space="0" w:color="3685F7" w:themeColor="accent6"/>
            </w:tcBorders>
          </w:tcPr>
          <w:p w14:paraId="744E1C57" w14:textId="77777777" w:rsidR="00197F0A" w:rsidRPr="000957F9" w:rsidRDefault="00197F0A" w:rsidP="003A3B7E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1112" w:type="dxa"/>
            <w:tcBorders>
              <w:bottom w:val="single" w:sz="8" w:space="0" w:color="3685F7" w:themeColor="accent6"/>
            </w:tcBorders>
          </w:tcPr>
          <w:p w14:paraId="73A21882" w14:textId="77777777" w:rsidR="00197F0A" w:rsidRPr="00256F92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3266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2C932A70" w14:textId="5DBFA54B" w:rsidR="00197F0A" w:rsidRPr="00A5289D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</w:t>
            </w:r>
            <w:r w:rsidR="005105C5">
              <w:rPr>
                <w:sz w:val="16"/>
                <w:szCs w:val="16"/>
              </w:rPr>
              <w:t>t</w:t>
            </w:r>
            <w:r w:rsidRPr="00A5289D">
              <w:rPr>
                <w:sz w:val="16"/>
                <w:szCs w:val="16"/>
              </w:rPr>
              <w:t xml:space="preserve">ion 4.5, </w:t>
            </w:r>
            <w:hyperlink r:id="rId19" w:history="1">
              <w:r w:rsidRPr="00A5289D">
                <w:rPr>
                  <w:rStyle w:val="Hyperlink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3586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24CFE43B" w14:textId="77777777" w:rsidR="00197F0A" w:rsidRPr="00A5289D" w:rsidRDefault="00197F0A" w:rsidP="003A3B7E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3744" w14:paraId="6816CE22" w14:textId="77777777" w:rsidTr="00C5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 w:val="restart"/>
            <w:tcBorders>
              <w:top w:val="single" w:sz="8" w:space="0" w:color="3685F7" w:themeColor="accent6"/>
            </w:tcBorders>
          </w:tcPr>
          <w:p w14:paraId="2365FE4F" w14:textId="41D8A5A8" w:rsidR="00A43744" w:rsidRPr="000957F9" w:rsidRDefault="00791779" w:rsidP="004A2780">
            <w:pPr>
              <w:keepNext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</w:t>
            </w:r>
          </w:p>
          <w:p w14:paraId="30428126" w14:textId="66F4FA15" w:rsidR="00CF0DC2" w:rsidRPr="00CF0DC2" w:rsidRDefault="00DE15DC" w:rsidP="003A3B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Business entities </w:t>
            </w:r>
            <w:r w:rsidR="00D8763B">
              <w:rPr>
                <w:sz w:val="18"/>
                <w:szCs w:val="18"/>
              </w:rPr>
              <w:t xml:space="preserve"> accessing </w:t>
            </w:r>
            <w:r>
              <w:rPr>
                <w:sz w:val="18"/>
                <w:szCs w:val="18"/>
              </w:rPr>
              <w:t>(</w:t>
            </w:r>
            <w:r w:rsidR="00D8763B">
              <w:rPr>
                <w:sz w:val="18"/>
                <w:szCs w:val="18"/>
              </w:rPr>
              <w:t>c</w:t>
            </w:r>
            <w:r w:rsidR="00A43744" w:rsidRPr="000957F9">
              <w:rPr>
                <w:sz w:val="18"/>
                <w:szCs w:val="18"/>
              </w:rPr>
              <w:t>orner</w:t>
            </w:r>
            <w:r w:rsidR="00D8763B">
              <w:rPr>
                <w:sz w:val="18"/>
                <w:szCs w:val="18"/>
              </w:rPr>
              <w:t>s</w:t>
            </w:r>
            <w:r w:rsidR="00A43744" w:rsidRPr="000957F9">
              <w:rPr>
                <w:sz w:val="18"/>
                <w:szCs w:val="18"/>
              </w:rPr>
              <w:t xml:space="preserve"> 1 and 4 in a 4-corner </w:t>
            </w:r>
            <w:r w:rsidR="00D8763B">
              <w:rPr>
                <w:sz w:val="18"/>
                <w:szCs w:val="18"/>
              </w:rPr>
              <w:t>t</w:t>
            </w:r>
            <w:r w:rsidR="00A43744" w:rsidRPr="000957F9">
              <w:rPr>
                <w:sz w:val="18"/>
                <w:szCs w:val="18"/>
              </w:rPr>
              <w:t>opology)</w:t>
            </w:r>
          </w:p>
          <w:p w14:paraId="1AD9E96E" w14:textId="2128AB5B" w:rsidR="00CF0DC2" w:rsidRPr="003A3B7E" w:rsidRDefault="00CF0DC2" w:rsidP="003A3B7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8" w:space="0" w:color="3685F7" w:themeColor="accent6"/>
            </w:tcBorders>
          </w:tcPr>
          <w:p w14:paraId="34DCD470" w14:textId="77777777" w:rsidR="00A43744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3266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16CE9E5D" w14:textId="054C2989" w:rsidR="00A43744" w:rsidRPr="00A5289D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i/>
                <w:sz w:val="16"/>
                <w:szCs w:val="16"/>
              </w:rPr>
              <w:t xml:space="preserve">…/eb:Property @name = </w:t>
            </w:r>
            <w:r w:rsidR="00501D0F">
              <w:rPr>
                <w:i/>
                <w:sz w:val="16"/>
                <w:szCs w:val="16"/>
              </w:rPr>
              <w:t>"</w:t>
            </w:r>
            <w:r w:rsidR="00A56A2E" w:rsidRPr="00A5289D">
              <w:rPr>
                <w:i/>
                <w:sz w:val="16"/>
                <w:szCs w:val="16"/>
              </w:rPr>
              <w:t>original</w:t>
            </w:r>
            <w:r w:rsidR="00A56A2E">
              <w:rPr>
                <w:i/>
                <w:sz w:val="16"/>
                <w:szCs w:val="16"/>
              </w:rPr>
              <w:t>S</w:t>
            </w:r>
            <w:r w:rsidR="00A56A2E" w:rsidRPr="00A5289D">
              <w:rPr>
                <w:i/>
                <w:sz w:val="16"/>
                <w:szCs w:val="16"/>
              </w:rPr>
              <w:t>ender</w:t>
            </w:r>
            <w:r w:rsidR="00501D0F">
              <w:rPr>
                <w:i/>
                <w:sz w:val="16"/>
                <w:szCs w:val="16"/>
              </w:rPr>
              <w:t>"</w:t>
            </w:r>
            <w:r w:rsidRPr="00A5289D">
              <w:rPr>
                <w:i/>
                <w:sz w:val="16"/>
                <w:szCs w:val="16"/>
              </w:rPr>
              <w:t xml:space="preserve"> </w:t>
            </w:r>
            <w:r w:rsidRPr="00A5289D">
              <w:rPr>
                <w:sz w:val="16"/>
                <w:szCs w:val="16"/>
              </w:rPr>
              <w:t>and</w:t>
            </w:r>
            <w:r w:rsidRPr="00A5289D">
              <w:rPr>
                <w:i/>
                <w:sz w:val="16"/>
                <w:szCs w:val="16"/>
              </w:rPr>
              <w:t xml:space="preserve"> </w:t>
            </w:r>
            <w:r w:rsidR="00501D0F">
              <w:rPr>
                <w:i/>
                <w:sz w:val="16"/>
                <w:szCs w:val="16"/>
              </w:rPr>
              <w:t>"</w:t>
            </w:r>
            <w:r w:rsidR="00A56A2E" w:rsidRPr="00A5289D">
              <w:rPr>
                <w:i/>
                <w:sz w:val="16"/>
                <w:szCs w:val="16"/>
              </w:rPr>
              <w:t>final</w:t>
            </w:r>
            <w:r w:rsidR="00A56A2E">
              <w:rPr>
                <w:i/>
                <w:sz w:val="16"/>
                <w:szCs w:val="16"/>
              </w:rPr>
              <w:t>R</w:t>
            </w:r>
            <w:r w:rsidR="00A56A2E" w:rsidRPr="00A5289D">
              <w:rPr>
                <w:i/>
                <w:sz w:val="16"/>
                <w:szCs w:val="16"/>
              </w:rPr>
              <w:t>ecipient</w:t>
            </w:r>
            <w:r w:rsidR="00501D0F">
              <w:rPr>
                <w:i/>
                <w:sz w:val="16"/>
                <w:szCs w:val="16"/>
              </w:rPr>
              <w:t>"</w:t>
            </w:r>
          </w:p>
        </w:tc>
        <w:tc>
          <w:tcPr>
            <w:tcW w:w="3586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0F9E08D1" w14:textId="19E55CF0" w:rsidR="00E453B0" w:rsidRDefault="00E453B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Sender/Identifier</w:t>
            </w:r>
          </w:p>
          <w:p w14:paraId="3CC4E1CA" w14:textId="77777777" w:rsidR="00A43744" w:rsidRPr="00A5289D" w:rsidRDefault="00E453B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Receiver/Identifier </w:t>
            </w:r>
          </w:p>
        </w:tc>
      </w:tr>
      <w:tr w:rsidR="00A43744" w14:paraId="5B5F9CB8" w14:textId="77777777" w:rsidTr="00C5559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4DEEE0B1" w14:textId="77777777" w:rsidR="00A43744" w:rsidRPr="000957F9" w:rsidRDefault="00A43744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02EC72E" w14:textId="77777777" w:rsidR="00A43744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7D9C2A97" w14:textId="42D7CF81" w:rsidR="00A43744" w:rsidRDefault="00E475AB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XXXX</w:t>
            </w:r>
            <w:r w:rsidR="00A43744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AAAAAAAA</w:t>
            </w:r>
          </w:p>
          <w:p w14:paraId="6B1ADEDC" w14:textId="1E245F46" w:rsidR="00A43744" w:rsidRPr="00A5289D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Where </w:t>
            </w:r>
            <w:r w:rsidR="0056560E">
              <w:rPr>
                <w:sz w:val="16"/>
                <w:szCs w:val="16"/>
              </w:rPr>
              <w:t>‘</w:t>
            </w:r>
            <w:r w:rsidR="00E475AB">
              <w:rPr>
                <w:sz w:val="16"/>
                <w:szCs w:val="16"/>
              </w:rPr>
              <w:t>XXXX’</w:t>
            </w:r>
            <w:r>
              <w:rPr>
                <w:sz w:val="16"/>
                <w:szCs w:val="16"/>
              </w:rPr>
              <w:t xml:space="preserve"> is the </w:t>
            </w:r>
            <w:r w:rsidR="00791779">
              <w:rPr>
                <w:sz w:val="16"/>
                <w:szCs w:val="16"/>
              </w:rPr>
              <w:t xml:space="preserve">type of </w:t>
            </w:r>
            <w:r w:rsidR="000F69B6">
              <w:rPr>
                <w:sz w:val="16"/>
                <w:szCs w:val="16"/>
              </w:rPr>
              <w:t xml:space="preserve">participant </w:t>
            </w:r>
            <w:r w:rsidR="00791779">
              <w:rPr>
                <w:sz w:val="16"/>
                <w:szCs w:val="16"/>
              </w:rPr>
              <w:t>identifier</w:t>
            </w:r>
            <w:r>
              <w:rPr>
                <w:sz w:val="16"/>
                <w:szCs w:val="16"/>
              </w:rPr>
              <w:t xml:space="preserve"> (e.g. 0088 for GLN, or 0151 for ABN), and </w:t>
            </w:r>
            <w:r w:rsidR="0056560E">
              <w:rPr>
                <w:sz w:val="16"/>
                <w:szCs w:val="16"/>
              </w:rPr>
              <w:t>‘</w:t>
            </w:r>
            <w:r w:rsidR="00E475AB">
              <w:rPr>
                <w:sz w:val="16"/>
                <w:szCs w:val="16"/>
              </w:rPr>
              <w:t>AAAAAAAA’</w:t>
            </w:r>
            <w:r>
              <w:rPr>
                <w:sz w:val="16"/>
                <w:szCs w:val="16"/>
              </w:rPr>
              <w:t xml:space="preserve"> is</w:t>
            </w:r>
            <w:r w:rsidR="00E475AB">
              <w:rPr>
                <w:sz w:val="16"/>
                <w:szCs w:val="16"/>
              </w:rPr>
              <w:t xml:space="preserve"> the actual</w:t>
            </w:r>
            <w:r>
              <w:rPr>
                <w:sz w:val="16"/>
                <w:szCs w:val="16"/>
              </w:rPr>
              <w:t xml:space="preserve"> </w:t>
            </w:r>
            <w:r w:rsidRPr="00A5289D">
              <w:rPr>
                <w:sz w:val="16"/>
                <w:szCs w:val="16"/>
              </w:rPr>
              <w:t>identifier</w:t>
            </w:r>
            <w:r w:rsidR="00E475AB">
              <w:rPr>
                <w:sz w:val="16"/>
                <w:szCs w:val="16"/>
              </w:rPr>
              <w:t>.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031C9ED9" w14:textId="0E1C121C" w:rsidR="00E475AB" w:rsidRDefault="00C30076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5105C5">
              <w:rPr>
                <w:sz w:val="16"/>
                <w:szCs w:val="16"/>
              </w:rPr>
              <w:t>as AS4</w:t>
            </w:r>
            <w:r w:rsidR="00612CB8">
              <w:rPr>
                <w:sz w:val="16"/>
                <w:szCs w:val="16"/>
              </w:rPr>
              <w:t xml:space="preserve"> (</w:t>
            </w:r>
            <w:r w:rsidR="00E475AB">
              <w:rPr>
                <w:sz w:val="16"/>
                <w:szCs w:val="16"/>
              </w:rPr>
              <w:t>XXXX:AAAAAAAA</w:t>
            </w:r>
            <w:r w:rsidR="006328AC">
              <w:rPr>
                <w:sz w:val="16"/>
                <w:szCs w:val="16"/>
              </w:rPr>
              <w:t>)</w:t>
            </w:r>
          </w:p>
          <w:p w14:paraId="00E48F71" w14:textId="79F12F6D" w:rsidR="00A43744" w:rsidRPr="00A5289D" w:rsidRDefault="00A43744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43744" w14:paraId="0AEC60D0" w14:textId="77777777" w:rsidTr="00C5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7E0C214C" w14:textId="77777777" w:rsidR="00A43744" w:rsidRPr="000957F9" w:rsidRDefault="00A43744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32665FD7" w14:textId="77777777" w:rsidR="00A43744" w:rsidRPr="00256F92" w:rsidRDefault="00A43744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1C777F11" w14:textId="3F5ECB23" w:rsidR="00A43744" w:rsidRPr="00BE5B35" w:rsidRDefault="00163380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@type=</w:t>
            </w:r>
            <w:r w:rsidR="00501D0F">
              <w:rPr>
                <w:sz w:val="16"/>
              </w:rPr>
              <w:t>"</w:t>
            </w:r>
            <w:r w:rsidR="00A43744" w:rsidRPr="004341DE">
              <w:rPr>
                <w:sz w:val="16"/>
              </w:rPr>
              <w:t>iso6523-actorid-upis</w:t>
            </w:r>
            <w:r w:rsidR="00501D0F">
              <w:rPr>
                <w:sz w:val="16"/>
              </w:rPr>
              <w:t>"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2F527F5A" w14:textId="61258EC8" w:rsidR="00A43744" w:rsidRPr="00BE5B35" w:rsidRDefault="00BB521C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szCs w:val="16"/>
              </w:rPr>
              <w:t>@</w:t>
            </w:r>
            <w:r w:rsidR="00A5671E" w:rsidRPr="00A5671E">
              <w:rPr>
                <w:sz w:val="16"/>
                <w:szCs w:val="16"/>
              </w:rPr>
              <w:t>Authority="iso6523-actorid-upis"</w:t>
            </w:r>
          </w:p>
        </w:tc>
      </w:tr>
      <w:tr w:rsidR="00A43744" w14:paraId="33D4D5B6" w14:textId="77777777" w:rsidTr="00C5559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tcBorders>
              <w:bottom w:val="single" w:sz="8" w:space="0" w:color="3685F7" w:themeColor="accent6"/>
            </w:tcBorders>
          </w:tcPr>
          <w:p w14:paraId="294AB91F" w14:textId="77777777" w:rsidR="00A43744" w:rsidRPr="000957F9" w:rsidRDefault="00A43744" w:rsidP="00796737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  <w:tcBorders>
              <w:bottom w:val="single" w:sz="8" w:space="0" w:color="3685F7" w:themeColor="accent6"/>
            </w:tcBorders>
          </w:tcPr>
          <w:p w14:paraId="32AC9E86" w14:textId="77777777" w:rsidR="00A43744" w:rsidRPr="00256F92" w:rsidRDefault="00A43744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3266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234A405D" w14:textId="10B2476D" w:rsidR="004D678F" w:rsidRPr="004341DE" w:rsidRDefault="00000000" w:rsidP="004D6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hyperlink r:id="rId20" w:history="1">
              <w:r w:rsidR="00A43744" w:rsidRPr="004341DE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</w:hyperlink>
            <w:r w:rsidR="004D678F">
              <w:rPr>
                <w:rStyle w:val="Hyperlink"/>
                <w:rFonts w:cstheme="minorHAnsi"/>
                <w:sz w:val="16"/>
                <w:szCs w:val="16"/>
              </w:rPr>
              <w:br/>
            </w:r>
            <w:r w:rsidR="000C3BF1" w:rsidRPr="00A5289D">
              <w:rPr>
                <w:sz w:val="16"/>
                <w:szCs w:val="16"/>
              </w:rPr>
              <w:t>Sec</w:t>
            </w:r>
            <w:r w:rsidR="000C3BF1">
              <w:rPr>
                <w:sz w:val="16"/>
                <w:szCs w:val="16"/>
              </w:rPr>
              <w:t>t</w:t>
            </w:r>
            <w:r w:rsidR="000C3BF1" w:rsidRPr="00A5289D">
              <w:rPr>
                <w:sz w:val="16"/>
                <w:szCs w:val="16"/>
              </w:rPr>
              <w:t>ion 4.</w:t>
            </w:r>
            <w:r w:rsidR="000C3BF1">
              <w:rPr>
                <w:sz w:val="16"/>
                <w:szCs w:val="16"/>
              </w:rPr>
              <w:t>9</w:t>
            </w:r>
            <w:r w:rsidR="000C3BF1" w:rsidRPr="00A5289D">
              <w:rPr>
                <w:sz w:val="16"/>
                <w:szCs w:val="16"/>
              </w:rPr>
              <w:t xml:space="preserve">, </w:t>
            </w:r>
            <w:hyperlink r:id="rId21" w:history="1">
              <w:r w:rsidR="002028B3"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3586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729406C6" w14:textId="00E6314F" w:rsidR="00A43744" w:rsidRPr="00A5289D" w:rsidRDefault="00000000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2" w:history="1">
              <w:r w:rsidR="00E453B0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E453B0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</w:tc>
      </w:tr>
      <w:tr w:rsidR="00B6275A" w14:paraId="0019B5BC" w14:textId="77777777" w:rsidTr="00C5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 w:val="restart"/>
            <w:tcBorders>
              <w:top w:val="single" w:sz="8" w:space="0" w:color="3685F7" w:themeColor="accent6"/>
            </w:tcBorders>
          </w:tcPr>
          <w:p w14:paraId="071783A8" w14:textId="77777777" w:rsidR="00B6275A" w:rsidRDefault="00B6275A" w:rsidP="004A2780">
            <w:pPr>
              <w:keepNext/>
              <w:rPr>
                <w:b/>
                <w:sz w:val="18"/>
                <w:szCs w:val="18"/>
              </w:rPr>
            </w:pPr>
            <w:r w:rsidRPr="000957F9">
              <w:rPr>
                <w:b/>
                <w:sz w:val="18"/>
                <w:szCs w:val="18"/>
              </w:rPr>
              <w:t>Process</w:t>
            </w:r>
          </w:p>
          <w:p w14:paraId="2C228406" w14:textId="77777777" w:rsidR="00B6275A" w:rsidRPr="009631EB" w:rsidRDefault="00B6275A" w:rsidP="004A2780">
            <w:pPr>
              <w:keepNext/>
              <w:rPr>
                <w:sz w:val="18"/>
                <w:szCs w:val="18"/>
              </w:rPr>
            </w:pPr>
            <w:r w:rsidRPr="009631EB">
              <w:rPr>
                <w:sz w:val="18"/>
                <w:szCs w:val="18"/>
              </w:rPr>
              <w:t>(BIS)</w:t>
            </w:r>
          </w:p>
          <w:p w14:paraId="432F924D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8" w:space="0" w:color="3685F7" w:themeColor="accent6"/>
            </w:tcBorders>
          </w:tcPr>
          <w:p w14:paraId="130C6FB0" w14:textId="77777777" w:rsidR="00B6275A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6F92">
              <w:rPr>
                <w:sz w:val="16"/>
              </w:rPr>
              <w:t>Field</w:t>
            </w:r>
          </w:p>
        </w:tc>
        <w:tc>
          <w:tcPr>
            <w:tcW w:w="3266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5F257300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eb:CollaborationInfo/eb:Service</w:t>
            </w:r>
          </w:p>
        </w:tc>
        <w:tc>
          <w:tcPr>
            <w:tcW w:w="3586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3AB9AC74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BusinessScope/Scope/InstanceIdentifier</w:t>
            </w:r>
          </w:p>
        </w:tc>
      </w:tr>
      <w:tr w:rsidR="00B6275A" w14:paraId="783B772C" w14:textId="77777777" w:rsidTr="00C5559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755DADBB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25DEE73B" w14:textId="77777777" w:rsidR="00B6275A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6F92">
              <w:rPr>
                <w:sz w:val="16"/>
              </w:rPr>
              <w:t>Identifier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73599321" w14:textId="77777777" w:rsidR="00B6275A" w:rsidRPr="00A5289D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ProfileID defined in BIS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4E6E4AE1" w14:textId="77777777" w:rsidR="00B6275A" w:rsidRPr="00A5289D" w:rsidRDefault="00B6275A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ProfileID defined in BIS</w:t>
            </w:r>
          </w:p>
        </w:tc>
      </w:tr>
      <w:tr w:rsidR="00B6275A" w14:paraId="11A990C1" w14:textId="77777777" w:rsidTr="00C5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1C57C03B" w14:textId="77777777" w:rsidR="00B6275A" w:rsidRPr="000957F9" w:rsidRDefault="00B6275A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D766AFA" w14:textId="77777777" w:rsidR="00B6275A" w:rsidRPr="00256F92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72F2E6F6" w14:textId="77777777" w:rsidR="00B6275A" w:rsidRPr="00A5289D" w:rsidRDefault="00B6275A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6719">
              <w:rPr>
                <w:sz w:val="16"/>
              </w:rPr>
              <w:t>cenbii-procid-ubl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6B936C2B" w14:textId="52A92980" w:rsidR="00B6275A" w:rsidRPr="00A5289D" w:rsidRDefault="004D670E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</w:rPr>
              <w:t>Same as AS4 (</w:t>
            </w:r>
            <w:r w:rsidR="00B6275A" w:rsidRPr="00AC6719">
              <w:rPr>
                <w:sz w:val="16"/>
              </w:rPr>
              <w:t>cenbii-procid-ubl</w:t>
            </w:r>
            <w:r>
              <w:rPr>
                <w:sz w:val="16"/>
              </w:rPr>
              <w:t>)</w:t>
            </w:r>
          </w:p>
        </w:tc>
      </w:tr>
      <w:tr w:rsidR="00B6275A" w14:paraId="57264503" w14:textId="77777777" w:rsidTr="00C5559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tcBorders>
              <w:bottom w:val="single" w:sz="8" w:space="0" w:color="3685F7" w:themeColor="accent6"/>
            </w:tcBorders>
          </w:tcPr>
          <w:p w14:paraId="3122FB94" w14:textId="77777777" w:rsidR="00B6275A" w:rsidRPr="000957F9" w:rsidRDefault="00B6275A" w:rsidP="00F2078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  <w:tcBorders>
              <w:bottom w:val="single" w:sz="8" w:space="0" w:color="3685F7" w:themeColor="accent6"/>
            </w:tcBorders>
          </w:tcPr>
          <w:p w14:paraId="261A30D6" w14:textId="77777777" w:rsidR="00B6275A" w:rsidRPr="00256F92" w:rsidRDefault="00B6275A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3266" w:type="dxa"/>
            <w:tcBorders>
              <w:bottom w:val="single" w:sz="8" w:space="0" w:color="3685F7" w:themeColor="accent6"/>
              <w:right w:val="single" w:sz="2" w:space="0" w:color="3685F7" w:themeColor="accent6"/>
            </w:tcBorders>
          </w:tcPr>
          <w:p w14:paraId="55D053F0" w14:textId="35E13F67" w:rsidR="00B6275A" w:rsidRPr="00A5289D" w:rsidRDefault="00B6275A" w:rsidP="00B27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Section 4.6</w:t>
            </w:r>
            <w:r w:rsidR="002028B3">
              <w:rPr>
                <w:sz w:val="16"/>
                <w:szCs w:val="16"/>
              </w:rPr>
              <w:t xml:space="preserve">, </w:t>
            </w:r>
            <w:hyperlink r:id="rId23" w:history="1">
              <w:r w:rsidR="002028B3" w:rsidRPr="002028B3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</w:hyperlink>
          </w:p>
        </w:tc>
        <w:tc>
          <w:tcPr>
            <w:tcW w:w="3586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</w:tcPr>
          <w:p w14:paraId="343101FE" w14:textId="37968DA1" w:rsidR="00B6275A" w:rsidRPr="00A5289D" w:rsidRDefault="00000000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4" w:history="1">
              <w:r w:rsidR="00B6275A" w:rsidRPr="00E453B0">
                <w:rPr>
                  <w:rStyle w:val="Hyperlink"/>
                  <w:sz w:val="16"/>
                  <w:szCs w:val="16"/>
                </w:rPr>
                <w:t xml:space="preserve">Peppol </w:t>
              </w:r>
              <w:r w:rsidR="00B0649F">
                <w:rPr>
                  <w:rStyle w:val="Hyperlink"/>
                  <w:sz w:val="16"/>
                  <w:szCs w:val="16"/>
                </w:rPr>
                <w:t xml:space="preserve">EDN </w:t>
              </w:r>
              <w:r w:rsidR="00B6275A" w:rsidRPr="00E453B0">
                <w:rPr>
                  <w:rStyle w:val="Hyperlink"/>
                  <w:sz w:val="16"/>
                  <w:szCs w:val="16"/>
                </w:rPr>
                <w:t>Business Message Envelope (SBDH)</w:t>
              </w:r>
            </w:hyperlink>
          </w:p>
        </w:tc>
      </w:tr>
      <w:tr w:rsidR="00275C62" w14:paraId="5DD22F5C" w14:textId="77777777" w:rsidTr="00C5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 w:val="restart"/>
            <w:tcBorders>
              <w:top w:val="single" w:sz="8" w:space="0" w:color="3685F7" w:themeColor="accent6"/>
            </w:tcBorders>
          </w:tcPr>
          <w:p w14:paraId="723278D3" w14:textId="77777777" w:rsidR="00275C62" w:rsidRPr="000957F9" w:rsidRDefault="00275C62" w:rsidP="004A2780">
            <w:pPr>
              <w:keepNext/>
              <w:rPr>
                <w:b/>
                <w:sz w:val="18"/>
                <w:szCs w:val="18"/>
              </w:rPr>
            </w:pPr>
            <w:r w:rsidRPr="000957F9">
              <w:rPr>
                <w:b/>
                <w:sz w:val="18"/>
                <w:szCs w:val="18"/>
              </w:rPr>
              <w:lastRenderedPageBreak/>
              <w:t>Document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03C86">
              <w:rPr>
                <w:sz w:val="18"/>
                <w:szCs w:val="18"/>
              </w:rPr>
              <w:t>(BIS)</w:t>
            </w:r>
          </w:p>
        </w:tc>
        <w:tc>
          <w:tcPr>
            <w:tcW w:w="1112" w:type="dxa"/>
            <w:tcBorders>
              <w:top w:val="single" w:sz="8" w:space="0" w:color="3685F7" w:themeColor="accent6"/>
            </w:tcBorders>
          </w:tcPr>
          <w:p w14:paraId="155236B5" w14:textId="77777777" w:rsidR="00275C62" w:rsidRPr="00857A3A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F40">
              <w:rPr>
                <w:sz w:val="16"/>
              </w:rPr>
              <w:t>Field</w:t>
            </w:r>
          </w:p>
        </w:tc>
        <w:tc>
          <w:tcPr>
            <w:tcW w:w="3266" w:type="dxa"/>
            <w:tcBorders>
              <w:top w:val="single" w:sz="8" w:space="0" w:color="3685F7" w:themeColor="accent6"/>
              <w:right w:val="single" w:sz="2" w:space="0" w:color="3685F7" w:themeColor="accent6"/>
            </w:tcBorders>
          </w:tcPr>
          <w:p w14:paraId="0E098191" w14:textId="77777777" w:rsidR="00275C62" w:rsidRPr="00EE5BBF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eb:CollaborationInfo/eb:Action</w:t>
            </w:r>
          </w:p>
        </w:tc>
        <w:tc>
          <w:tcPr>
            <w:tcW w:w="3586" w:type="dxa"/>
            <w:tcBorders>
              <w:top w:val="single" w:sz="8" w:space="0" w:color="3685F7" w:themeColor="accent6"/>
              <w:left w:val="single" w:sz="2" w:space="0" w:color="3685F7" w:themeColor="accent6"/>
            </w:tcBorders>
          </w:tcPr>
          <w:p w14:paraId="1DBC59EA" w14:textId="77777777" w:rsidR="00275C62" w:rsidRPr="00EE5BBF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BusinessScope/Scope/InstanceIdentifier</w:t>
            </w:r>
          </w:p>
        </w:tc>
      </w:tr>
      <w:tr w:rsidR="00275C62" w14:paraId="6680ED7B" w14:textId="77777777" w:rsidTr="00C5559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636FD5F4" w14:textId="77777777" w:rsidR="00275C62" w:rsidRPr="000957F9" w:rsidRDefault="00275C62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46FE34E" w14:textId="77777777" w:rsidR="00275C62" w:rsidRPr="00EE5BBF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BBF">
              <w:rPr>
                <w:sz w:val="16"/>
              </w:rPr>
              <w:t>Identifier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2625C9C0" w14:textId="77777777" w:rsidR="00275C62" w:rsidRPr="00EE5BBF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«scheme»::«document type id value»</w:t>
            </w:r>
          </w:p>
          <w:p w14:paraId="6370163A" w14:textId="510E10A2" w:rsidR="00CF6EFE" w:rsidRPr="00EE5BBF" w:rsidRDefault="00CF6EFE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i.e. </w:t>
            </w:r>
            <w:r w:rsidRPr="00924F40">
              <w:rPr>
                <w:sz w:val="16"/>
                <w:szCs w:val="16"/>
              </w:rPr>
              <w:t>{scheme}::{namespace}::{doc-type}##{CustomizationID}::{version}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1B79B347" w14:textId="71D7FB1C" w:rsidR="00275C62" w:rsidRPr="00924F40" w:rsidRDefault="00275C62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>document type id value</w:t>
            </w:r>
          </w:p>
          <w:p w14:paraId="5E11A8AD" w14:textId="58B3C838" w:rsidR="00B12BBB" w:rsidRPr="00EE5BBF" w:rsidRDefault="00B12BBB" w:rsidP="004A278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E5BBF">
              <w:rPr>
                <w:sz w:val="16"/>
                <w:szCs w:val="16"/>
              </w:rPr>
              <w:t xml:space="preserve">i.e. </w:t>
            </w:r>
            <w:r w:rsidRPr="00924F40">
              <w:rPr>
                <w:sz w:val="16"/>
                <w:szCs w:val="16"/>
              </w:rPr>
              <w:t>{namespace}::</w:t>
            </w:r>
            <w:r w:rsidRPr="00857A3A">
              <w:rPr>
                <w:sz w:val="16"/>
                <w:szCs w:val="16"/>
              </w:rPr>
              <w:t>{doc-type}##{CustomizationID}::{version}</w:t>
            </w:r>
          </w:p>
        </w:tc>
      </w:tr>
      <w:tr w:rsidR="00275C62" w14:paraId="4231F87D" w14:textId="77777777" w:rsidTr="00C55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</w:tcPr>
          <w:p w14:paraId="7B237274" w14:textId="77777777" w:rsidR="00275C62" w:rsidRPr="000957F9" w:rsidRDefault="00275C62" w:rsidP="004A2780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19EAC620" w14:textId="77777777" w:rsidR="00275C62" w:rsidRPr="00256F92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Scheme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</w:tcPr>
          <w:p w14:paraId="5EBF8860" w14:textId="77777777" w:rsidR="00275C62" w:rsidRPr="00A5289D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C6719">
              <w:rPr>
                <w:sz w:val="16"/>
              </w:rPr>
              <w:t>busdox-actorid-qns</w:t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</w:tcPr>
          <w:p w14:paraId="74DFA10A" w14:textId="3A73128B" w:rsidR="00275C62" w:rsidRPr="00A5289D" w:rsidRDefault="00275C62" w:rsidP="004A278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Same </w:t>
            </w:r>
            <w:r w:rsidR="00791779">
              <w:rPr>
                <w:sz w:val="16"/>
                <w:szCs w:val="16"/>
              </w:rPr>
              <w:t xml:space="preserve">as </w:t>
            </w:r>
            <w:r>
              <w:rPr>
                <w:sz w:val="16"/>
                <w:szCs w:val="16"/>
              </w:rPr>
              <w:t>AS4</w:t>
            </w:r>
          </w:p>
        </w:tc>
      </w:tr>
      <w:tr w:rsidR="00275C62" w14:paraId="5F978793" w14:textId="77777777" w:rsidTr="00C36FDF">
        <w:tblPrEx>
          <w:tblW w:w="9299" w:type="dxa"/>
          <w:tblPrExChange w:id="23" w:author="Author">
            <w:tblPrEx>
              <w:tblW w:w="9299" w:type="dxa"/>
            </w:tblPrEx>
          </w:tblPrExChange>
        </w:tblPrEx>
        <w:trPr>
          <w:cantSplit/>
          <w:trPrChange w:id="24" w:author="Author">
            <w:trPr>
              <w:cantSplit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vMerge/>
            <w:tcPrChange w:id="25" w:author="Author">
              <w:tcPr>
                <w:tcW w:w="0" w:type="dxa"/>
                <w:vMerge/>
              </w:tcPr>
            </w:tcPrChange>
          </w:tcPr>
          <w:p w14:paraId="1216B6FE" w14:textId="77777777" w:rsidR="00275C62" w:rsidRPr="000957F9" w:rsidRDefault="00275C62" w:rsidP="00F2078E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  <w:tcPrChange w:id="26" w:author="Author">
              <w:tcPr>
                <w:tcW w:w="0" w:type="dxa"/>
              </w:tcPr>
            </w:tcPrChange>
          </w:tcPr>
          <w:p w14:paraId="0C76F11D" w14:textId="77777777" w:rsidR="00275C62" w:rsidRPr="00256F92" w:rsidRDefault="00275C62" w:rsidP="00CB1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Reference</w:t>
            </w:r>
          </w:p>
        </w:tc>
        <w:tc>
          <w:tcPr>
            <w:tcW w:w="3266" w:type="dxa"/>
            <w:tcBorders>
              <w:right w:val="single" w:sz="2" w:space="0" w:color="3685F7" w:themeColor="accent6"/>
            </w:tcBorders>
            <w:tcPrChange w:id="27" w:author="Author">
              <w:tcPr>
                <w:tcW w:w="0" w:type="dxa"/>
                <w:tcBorders>
                  <w:right w:val="single" w:sz="2" w:space="0" w:color="3685F7" w:themeColor="accent6"/>
                </w:tcBorders>
              </w:tcPr>
            </w:tcPrChange>
          </w:tcPr>
          <w:p w14:paraId="60795835" w14:textId="2B1ABEB8" w:rsidR="00275C62" w:rsidRPr="00A5289D" w:rsidRDefault="00425019" w:rsidP="00A71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5289D">
              <w:rPr>
                <w:sz w:val="16"/>
                <w:szCs w:val="16"/>
              </w:rPr>
              <w:t>Section 4.6</w:t>
            </w:r>
            <w:r>
              <w:rPr>
                <w:sz w:val="16"/>
                <w:szCs w:val="16"/>
              </w:rPr>
              <w:t xml:space="preserve">, </w:t>
            </w:r>
            <w:r w:rsidR="00000000">
              <w:fldChar w:fldCharType="begin"/>
            </w:r>
            <w:r w:rsidR="00000000">
              <w:instrText xml:space="preserve"> HYPERLINK "https://docs.peppol.eu/edelivery/" </w:instrText>
            </w:r>
            <w:r w:rsidR="00000000">
              <w:fldChar w:fldCharType="separate"/>
            </w:r>
            <w:r w:rsidRPr="002028B3">
              <w:rPr>
                <w:rStyle w:val="Hyperlink"/>
                <w:rFonts w:cstheme="minorHAnsi"/>
                <w:sz w:val="16"/>
                <w:szCs w:val="16"/>
              </w:rPr>
              <w:t xml:space="preserve">Peppol AS4 </w:t>
            </w:r>
            <w:r w:rsidRPr="002028B3">
              <w:rPr>
                <w:rStyle w:val="Hyperlink"/>
                <w:rFonts w:cstheme="minorHAnsi"/>
                <w:sz w:val="16"/>
                <w:szCs w:val="16"/>
              </w:rPr>
              <w:t>P</w:t>
            </w:r>
            <w:r w:rsidRPr="002028B3">
              <w:rPr>
                <w:rStyle w:val="Hyperlink"/>
                <w:rFonts w:cstheme="minorHAnsi"/>
                <w:sz w:val="16"/>
                <w:szCs w:val="16"/>
              </w:rPr>
              <w:t>rofile</w:t>
            </w:r>
            <w:r w:rsidR="00000000">
              <w:rPr>
                <w:rStyle w:val="Hyperlink"/>
                <w:rFonts w:cstheme="minorHAnsi"/>
                <w:sz w:val="16"/>
                <w:szCs w:val="16"/>
              </w:rPr>
              <w:fldChar w:fldCharType="end"/>
            </w:r>
            <w:r w:rsidR="00A71E19">
              <w:rPr>
                <w:rStyle w:val="Hyperlink"/>
                <w:rFonts w:cstheme="minorHAnsi"/>
                <w:sz w:val="16"/>
                <w:szCs w:val="16"/>
              </w:rPr>
              <w:br/>
            </w:r>
            <w:r w:rsidR="00275C62">
              <w:rPr>
                <w:rFonts w:cstheme="minorHAnsi"/>
                <w:sz w:val="16"/>
                <w:szCs w:val="16"/>
              </w:rPr>
              <w:t xml:space="preserve">Section 5, </w:t>
            </w:r>
            <w:r w:rsidR="00000000">
              <w:fldChar w:fldCharType="begin"/>
            </w:r>
            <w:r w:rsidR="00000000">
              <w:instrText xml:space="preserve"> HYPERLINK "https://docs.peppol.eu/edelivery/" </w:instrText>
            </w:r>
            <w:r w:rsidR="00000000">
              <w:fldChar w:fldCharType="separate"/>
            </w:r>
            <w:r w:rsidR="00275C62" w:rsidRPr="004341DE">
              <w:rPr>
                <w:rStyle w:val="Hyperlink"/>
                <w:rFonts w:cstheme="minorHAnsi"/>
                <w:sz w:val="16"/>
                <w:szCs w:val="16"/>
              </w:rPr>
              <w:t>Peppol policy for use of identifiers</w:t>
            </w:r>
            <w:r w:rsidR="00000000">
              <w:rPr>
                <w:rStyle w:val="Hyperlink"/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3586" w:type="dxa"/>
            <w:tcBorders>
              <w:left w:val="single" w:sz="2" w:space="0" w:color="3685F7" w:themeColor="accent6"/>
            </w:tcBorders>
            <w:tcPrChange w:id="28" w:author="Author">
              <w:tcPr>
                <w:tcW w:w="0" w:type="dxa"/>
                <w:tcBorders>
                  <w:left w:val="single" w:sz="2" w:space="0" w:color="3685F7" w:themeColor="accent6"/>
                  <w:bottom w:val="single" w:sz="8" w:space="0" w:color="3685F7" w:themeColor="accent6"/>
                </w:tcBorders>
              </w:tcPr>
            </w:tcPrChange>
          </w:tcPr>
          <w:p w14:paraId="2A39DDEB" w14:textId="25435378" w:rsidR="00275C62" w:rsidRDefault="00000000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"https://docs.peppol.eu/edelivery/" </w:instrText>
            </w:r>
            <w:r>
              <w:fldChar w:fldCharType="separate"/>
            </w:r>
            <w:r w:rsidR="00275C62" w:rsidRPr="00E453B0">
              <w:rPr>
                <w:rStyle w:val="Hyperlink"/>
                <w:sz w:val="16"/>
                <w:szCs w:val="16"/>
              </w:rPr>
              <w:t xml:space="preserve">Peppol </w:t>
            </w:r>
            <w:r w:rsidR="00B0649F">
              <w:rPr>
                <w:rStyle w:val="Hyperlink"/>
                <w:sz w:val="16"/>
                <w:szCs w:val="16"/>
              </w:rPr>
              <w:t xml:space="preserve">EDN </w:t>
            </w:r>
            <w:r w:rsidR="00275C62" w:rsidRPr="00E453B0">
              <w:rPr>
                <w:rStyle w:val="Hyperlink"/>
                <w:sz w:val="16"/>
                <w:szCs w:val="16"/>
              </w:rPr>
              <w:t>Business Message Envelope (SBDH)</w:t>
            </w:r>
            <w:r>
              <w:rPr>
                <w:rStyle w:val="Hyperlink"/>
                <w:sz w:val="16"/>
                <w:szCs w:val="16"/>
              </w:rPr>
              <w:fldChar w:fldCharType="end"/>
            </w:r>
          </w:p>
          <w:p w14:paraId="09035318" w14:textId="77049E94" w:rsidR="00E65D59" w:rsidRPr="00A5289D" w:rsidRDefault="00E65D59" w:rsidP="0079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Section 5, </w:t>
            </w:r>
            <w:r w:rsidR="00000000">
              <w:fldChar w:fldCharType="begin"/>
            </w:r>
            <w:r w:rsidR="00000000">
              <w:instrText xml:space="preserve"> HYPERLINK "https://docs.peppol.eu/edelivery/" </w:instrText>
            </w:r>
            <w:r w:rsidR="00000000">
              <w:fldChar w:fldCharType="separate"/>
            </w:r>
            <w:r w:rsidRPr="004341DE">
              <w:rPr>
                <w:rStyle w:val="Hyperlink"/>
                <w:rFonts w:cstheme="minorHAnsi"/>
                <w:sz w:val="16"/>
                <w:szCs w:val="16"/>
              </w:rPr>
              <w:t>Peppol policy for use of identifiers</w:t>
            </w:r>
            <w:r w:rsidR="00000000">
              <w:rPr>
                <w:rStyle w:val="Hyperlink"/>
                <w:rFonts w:cstheme="minorHAnsi"/>
                <w:sz w:val="16"/>
                <w:szCs w:val="16"/>
              </w:rPr>
              <w:fldChar w:fldCharType="end"/>
            </w:r>
          </w:p>
        </w:tc>
      </w:tr>
      <w:tr w:rsidR="00C5559C" w14:paraId="43D7C5F2" w14:textId="77777777" w:rsidTr="00C36FDF">
        <w:tblPrEx>
          <w:tblW w:w="9299" w:type="dxa"/>
          <w:tblPrExChange w:id="29" w:author="Author">
            <w:tblPrEx>
              <w:tblW w:w="9299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ins w:id="30" w:author="Author"/>
          <w:trPrChange w:id="31" w:author="Author">
            <w:trPr>
              <w:cantSplit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PrChange w:id="32" w:author="Author">
              <w:tcPr>
                <w:tcW w:w="1335" w:type="dxa"/>
              </w:tcPr>
            </w:tcPrChange>
          </w:tcPr>
          <w:p w14:paraId="6AB82EA7" w14:textId="7E22FC38" w:rsidR="00C5559C" w:rsidRPr="00C5559C" w:rsidRDefault="00C5559C" w:rsidP="00C5559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33" w:author="Author"/>
                <w:sz w:val="18"/>
                <w:szCs w:val="18"/>
              </w:rPr>
            </w:pPr>
            <w:ins w:id="34" w:author="Author">
              <w:r w:rsidRPr="00C5559C">
                <w:rPr>
                  <w:b/>
                  <w:sz w:val="18"/>
                  <w:szCs w:val="18"/>
                </w:rPr>
                <w:t xml:space="preserve">Document </w:t>
              </w:r>
              <w:r w:rsidRPr="00C5559C">
                <w:rPr>
                  <w:sz w:val="18"/>
                  <w:szCs w:val="18"/>
                </w:rPr>
                <w:t>(BIS)</w:t>
              </w:r>
            </w:ins>
          </w:p>
        </w:tc>
        <w:tc>
          <w:tcPr>
            <w:tcW w:w="1112" w:type="dxa"/>
            <w:shd w:val="clear" w:color="auto" w:fill="FFFFFF" w:themeFill="background1"/>
            <w:tcPrChange w:id="35" w:author="Author">
              <w:tcPr>
                <w:tcW w:w="1112" w:type="dxa"/>
              </w:tcPr>
            </w:tcPrChange>
          </w:tcPr>
          <w:p w14:paraId="36E2B1C8" w14:textId="1F32F545" w:rsidR="00C5559C" w:rsidRPr="00C5559C" w:rsidRDefault="00C5559C" w:rsidP="00C5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6" w:author="Author"/>
                <w:sz w:val="16"/>
              </w:rPr>
            </w:pPr>
            <w:ins w:id="37" w:author="Author">
              <w:r w:rsidRPr="00C5559C">
                <w:rPr>
                  <w:sz w:val="16"/>
                </w:rPr>
                <w:t>Field</w:t>
              </w:r>
            </w:ins>
          </w:p>
        </w:tc>
        <w:tc>
          <w:tcPr>
            <w:tcW w:w="3266" w:type="dxa"/>
            <w:tcBorders>
              <w:right w:val="single" w:sz="2" w:space="0" w:color="3685F7" w:themeColor="accent6"/>
            </w:tcBorders>
            <w:shd w:val="clear" w:color="auto" w:fill="FFFFFF" w:themeFill="background1"/>
            <w:tcPrChange w:id="38" w:author="Author">
              <w:tcPr>
                <w:tcW w:w="3266" w:type="dxa"/>
                <w:tcBorders>
                  <w:right w:val="single" w:sz="2" w:space="0" w:color="3685F7" w:themeColor="accent6"/>
                </w:tcBorders>
              </w:tcPr>
            </w:tcPrChange>
          </w:tcPr>
          <w:p w14:paraId="31CB1BD3" w14:textId="00F8148A" w:rsidR="00C5559C" w:rsidRPr="00C5559C" w:rsidRDefault="00C5559C" w:rsidP="00C5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9" w:author="Author"/>
                <w:sz w:val="16"/>
                <w:szCs w:val="16"/>
              </w:rPr>
            </w:pPr>
            <w:proofErr w:type="spellStart"/>
            <w:proofErr w:type="gramStart"/>
            <w:ins w:id="40" w:author="Author">
              <w:r w:rsidRPr="00C5559C">
                <w:rPr>
                  <w:sz w:val="16"/>
                  <w:szCs w:val="16"/>
                </w:rPr>
                <w:t>eb:CollaborationInfo</w:t>
              </w:r>
              <w:proofErr w:type="spellEnd"/>
              <w:proofErr w:type="gramEnd"/>
              <w:r w:rsidRPr="00C5559C">
                <w:rPr>
                  <w:sz w:val="16"/>
                  <w:szCs w:val="16"/>
                </w:rPr>
                <w:t>/</w:t>
              </w:r>
              <w:proofErr w:type="spellStart"/>
              <w:r w:rsidRPr="00C5559C">
                <w:rPr>
                  <w:sz w:val="16"/>
                  <w:szCs w:val="16"/>
                </w:rPr>
                <w:t>eb:Action</w:t>
              </w:r>
              <w:proofErr w:type="spellEnd"/>
            </w:ins>
          </w:p>
        </w:tc>
        <w:tc>
          <w:tcPr>
            <w:tcW w:w="3586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  <w:shd w:val="clear" w:color="auto" w:fill="FFFFFF" w:themeFill="background1"/>
            <w:tcPrChange w:id="41" w:author="Author">
              <w:tcPr>
                <w:tcW w:w="3586" w:type="dxa"/>
                <w:tcBorders>
                  <w:left w:val="single" w:sz="2" w:space="0" w:color="3685F7" w:themeColor="accent6"/>
                  <w:bottom w:val="single" w:sz="8" w:space="0" w:color="3685F7" w:themeColor="accent6"/>
                </w:tcBorders>
              </w:tcPr>
            </w:tcPrChange>
          </w:tcPr>
          <w:p w14:paraId="57F74325" w14:textId="483895A6" w:rsidR="00C5559C" w:rsidRPr="00C5559C" w:rsidRDefault="00C5559C" w:rsidP="00C5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2" w:author="Author"/>
              </w:rPr>
            </w:pPr>
            <w:proofErr w:type="spellStart"/>
            <w:ins w:id="43" w:author="Author">
              <w:r w:rsidRPr="00C5559C">
                <w:rPr>
                  <w:sz w:val="16"/>
                  <w:szCs w:val="16"/>
                </w:rPr>
                <w:t>BusinessScope</w:t>
              </w:r>
              <w:proofErr w:type="spellEnd"/>
              <w:r w:rsidRPr="00C5559C">
                <w:rPr>
                  <w:sz w:val="16"/>
                  <w:szCs w:val="16"/>
                </w:rPr>
                <w:t>/Scope/</w:t>
              </w:r>
              <w:proofErr w:type="spellStart"/>
              <w:r w:rsidRPr="00C5559C">
                <w:rPr>
                  <w:sz w:val="16"/>
                  <w:szCs w:val="16"/>
                </w:rPr>
                <w:t>InstanceIdentifier</w:t>
              </w:r>
              <w:proofErr w:type="spellEnd"/>
            </w:ins>
          </w:p>
        </w:tc>
      </w:tr>
      <w:tr w:rsidR="00C5559C" w14:paraId="294D09D2" w14:textId="77777777" w:rsidTr="00C36FDF">
        <w:tblPrEx>
          <w:tblW w:w="9299" w:type="dxa"/>
          <w:tblPrExChange w:id="44" w:author="Author">
            <w:tblPrEx>
              <w:tblW w:w="9299" w:type="dxa"/>
            </w:tblPrEx>
          </w:tblPrExChange>
        </w:tblPrEx>
        <w:trPr>
          <w:cantSplit/>
          <w:ins w:id="45" w:author="Author"/>
          <w:trPrChange w:id="46" w:author="Author">
            <w:trPr>
              <w:cantSplit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PrChange w:id="47" w:author="Author">
              <w:tcPr>
                <w:tcW w:w="1335" w:type="dxa"/>
              </w:tcPr>
            </w:tcPrChange>
          </w:tcPr>
          <w:p w14:paraId="3AFA1A61" w14:textId="77777777" w:rsidR="00C5559C" w:rsidRPr="00C5559C" w:rsidRDefault="00C5559C" w:rsidP="00C5559C">
            <w:pPr>
              <w:rPr>
                <w:ins w:id="48" w:author="Author"/>
                <w:b/>
                <w:sz w:val="18"/>
                <w:szCs w:val="18"/>
              </w:rPr>
            </w:pPr>
          </w:p>
        </w:tc>
        <w:tc>
          <w:tcPr>
            <w:tcW w:w="1112" w:type="dxa"/>
            <w:shd w:val="clear" w:color="auto" w:fill="FFFFFF" w:themeFill="background1"/>
            <w:tcPrChange w:id="49" w:author="Author">
              <w:tcPr>
                <w:tcW w:w="1112" w:type="dxa"/>
              </w:tcPr>
            </w:tcPrChange>
          </w:tcPr>
          <w:p w14:paraId="27D2CB0A" w14:textId="0B7E9496" w:rsidR="00C5559C" w:rsidRPr="00C5559C" w:rsidRDefault="00C5559C" w:rsidP="00C5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" w:author="Author"/>
                <w:sz w:val="16"/>
              </w:rPr>
            </w:pPr>
            <w:ins w:id="51" w:author="Author">
              <w:r w:rsidRPr="00C5559C">
                <w:rPr>
                  <w:sz w:val="16"/>
                </w:rPr>
                <w:t>Identifier</w:t>
              </w:r>
            </w:ins>
          </w:p>
        </w:tc>
        <w:tc>
          <w:tcPr>
            <w:tcW w:w="3266" w:type="dxa"/>
            <w:tcBorders>
              <w:right w:val="single" w:sz="2" w:space="0" w:color="3685F7" w:themeColor="accent6"/>
            </w:tcBorders>
            <w:shd w:val="clear" w:color="auto" w:fill="FFFFFF" w:themeFill="background1"/>
            <w:tcPrChange w:id="52" w:author="Author">
              <w:tcPr>
                <w:tcW w:w="3266" w:type="dxa"/>
                <w:tcBorders>
                  <w:right w:val="single" w:sz="2" w:space="0" w:color="3685F7" w:themeColor="accent6"/>
                </w:tcBorders>
              </w:tcPr>
            </w:tcPrChange>
          </w:tcPr>
          <w:p w14:paraId="1216E30F" w14:textId="77777777" w:rsidR="00C5559C" w:rsidRPr="00C5559C" w:rsidRDefault="00C5559C" w:rsidP="00C555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" w:author="Author"/>
                <w:sz w:val="16"/>
                <w:szCs w:val="16"/>
              </w:rPr>
            </w:pPr>
            <w:ins w:id="54" w:author="Author">
              <w:r w:rsidRPr="00C5559C">
                <w:rPr>
                  <w:sz w:val="16"/>
                  <w:szCs w:val="16"/>
                </w:rPr>
                <w:t>«scheme</w:t>
              </w:r>
              <w:proofErr w:type="gramStart"/>
              <w:r w:rsidRPr="00C5559C">
                <w:rPr>
                  <w:sz w:val="16"/>
                  <w:szCs w:val="16"/>
                </w:rPr>
                <w:t>»::</w:t>
              </w:r>
              <w:proofErr w:type="gramEnd"/>
              <w:r w:rsidRPr="00C5559C">
                <w:rPr>
                  <w:sz w:val="16"/>
                  <w:szCs w:val="16"/>
                </w:rPr>
                <w:t>«document type id value»</w:t>
              </w:r>
            </w:ins>
          </w:p>
          <w:p w14:paraId="5CC40344" w14:textId="13118281" w:rsidR="00C5559C" w:rsidRPr="00C5559C" w:rsidRDefault="00C5559C" w:rsidP="00C5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" w:author="Author"/>
                <w:sz w:val="16"/>
                <w:szCs w:val="16"/>
              </w:rPr>
            </w:pPr>
            <w:ins w:id="56" w:author="Author">
              <w:r w:rsidRPr="00C5559C">
                <w:rPr>
                  <w:sz w:val="16"/>
                  <w:szCs w:val="16"/>
                </w:rPr>
                <w:t>i.e. {scheme</w:t>
              </w:r>
              <w:proofErr w:type="gramStart"/>
              <w:r w:rsidRPr="00C5559C">
                <w:rPr>
                  <w:sz w:val="16"/>
                  <w:szCs w:val="16"/>
                </w:rPr>
                <w:t>}::</w:t>
              </w:r>
              <w:proofErr w:type="gramEnd"/>
              <w:r w:rsidRPr="00C5559C">
                <w:rPr>
                  <w:sz w:val="16"/>
                  <w:szCs w:val="16"/>
                </w:rPr>
                <w:t>{namespace}::{doc-type}##{CustomizationID}::{version}</w:t>
              </w:r>
            </w:ins>
          </w:p>
        </w:tc>
        <w:tc>
          <w:tcPr>
            <w:tcW w:w="3586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  <w:shd w:val="clear" w:color="auto" w:fill="FFFFFF" w:themeFill="background1"/>
            <w:tcPrChange w:id="57" w:author="Author">
              <w:tcPr>
                <w:tcW w:w="3586" w:type="dxa"/>
                <w:tcBorders>
                  <w:left w:val="single" w:sz="2" w:space="0" w:color="3685F7" w:themeColor="accent6"/>
                  <w:bottom w:val="single" w:sz="8" w:space="0" w:color="3685F7" w:themeColor="accent6"/>
                </w:tcBorders>
              </w:tcPr>
            </w:tcPrChange>
          </w:tcPr>
          <w:p w14:paraId="21C8505A" w14:textId="77777777" w:rsidR="00C5559C" w:rsidRPr="00C5559C" w:rsidRDefault="00C5559C" w:rsidP="00C555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" w:author="Author"/>
                <w:sz w:val="16"/>
                <w:szCs w:val="16"/>
              </w:rPr>
            </w:pPr>
            <w:ins w:id="59" w:author="Author">
              <w:r w:rsidRPr="00C5559C">
                <w:rPr>
                  <w:sz w:val="16"/>
                  <w:szCs w:val="16"/>
                </w:rPr>
                <w:t>document type id value</w:t>
              </w:r>
            </w:ins>
          </w:p>
          <w:p w14:paraId="66BE303A" w14:textId="1CBF5D19" w:rsidR="00C5559C" w:rsidRPr="00C5559C" w:rsidRDefault="00C5559C" w:rsidP="00C5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" w:author="Author"/>
                <w:sz w:val="16"/>
                <w:szCs w:val="16"/>
              </w:rPr>
            </w:pPr>
            <w:ins w:id="61" w:author="Author">
              <w:r w:rsidRPr="00C5559C">
                <w:rPr>
                  <w:sz w:val="16"/>
                  <w:szCs w:val="16"/>
                </w:rPr>
                <w:t>i.e. {namespace</w:t>
              </w:r>
              <w:proofErr w:type="gramStart"/>
              <w:r w:rsidRPr="00C5559C">
                <w:rPr>
                  <w:sz w:val="16"/>
                  <w:szCs w:val="16"/>
                </w:rPr>
                <w:t>}::</w:t>
              </w:r>
              <w:proofErr w:type="gramEnd"/>
              <w:r w:rsidRPr="00C5559C">
                <w:rPr>
                  <w:sz w:val="16"/>
                  <w:szCs w:val="16"/>
                </w:rPr>
                <w:t>{doc-type}##{CustomizationID}::{version}</w:t>
              </w:r>
            </w:ins>
          </w:p>
        </w:tc>
      </w:tr>
      <w:tr w:rsidR="00C5559C" w14:paraId="00FDD9D4" w14:textId="77777777" w:rsidTr="00C36FDF">
        <w:tblPrEx>
          <w:tblW w:w="9299" w:type="dxa"/>
          <w:tblPrExChange w:id="62" w:author="Author">
            <w:tblPrEx>
              <w:tblW w:w="9299" w:type="dxa"/>
            </w:tblPrEx>
          </w:tblPrExChange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ins w:id="63" w:author="Author"/>
          <w:trPrChange w:id="64" w:author="Author">
            <w:trPr>
              <w:cantSplit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PrChange w:id="65" w:author="Author">
              <w:tcPr>
                <w:tcW w:w="1335" w:type="dxa"/>
              </w:tcPr>
            </w:tcPrChange>
          </w:tcPr>
          <w:p w14:paraId="4FE9F984" w14:textId="77777777" w:rsidR="00C5559C" w:rsidRPr="00C5559C" w:rsidRDefault="00C5559C" w:rsidP="00C5559C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66" w:author="Author"/>
                <w:b/>
                <w:sz w:val="18"/>
                <w:szCs w:val="18"/>
              </w:rPr>
            </w:pPr>
          </w:p>
        </w:tc>
        <w:tc>
          <w:tcPr>
            <w:tcW w:w="1112" w:type="dxa"/>
            <w:shd w:val="clear" w:color="auto" w:fill="FFFFFF" w:themeFill="background1"/>
            <w:tcPrChange w:id="67" w:author="Author">
              <w:tcPr>
                <w:tcW w:w="1112" w:type="dxa"/>
              </w:tcPr>
            </w:tcPrChange>
          </w:tcPr>
          <w:p w14:paraId="5E16185D" w14:textId="259A422E" w:rsidR="00C5559C" w:rsidRPr="00C5559C" w:rsidRDefault="00C5559C" w:rsidP="00C5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8" w:author="Author"/>
                <w:sz w:val="16"/>
              </w:rPr>
            </w:pPr>
            <w:ins w:id="69" w:author="Author">
              <w:r w:rsidRPr="00C5559C">
                <w:rPr>
                  <w:sz w:val="16"/>
                </w:rPr>
                <w:t>Scheme</w:t>
              </w:r>
            </w:ins>
          </w:p>
        </w:tc>
        <w:tc>
          <w:tcPr>
            <w:tcW w:w="3266" w:type="dxa"/>
            <w:tcBorders>
              <w:right w:val="single" w:sz="2" w:space="0" w:color="3685F7" w:themeColor="accent6"/>
            </w:tcBorders>
            <w:shd w:val="clear" w:color="auto" w:fill="FFFFFF" w:themeFill="background1"/>
            <w:tcPrChange w:id="70" w:author="Author">
              <w:tcPr>
                <w:tcW w:w="3266" w:type="dxa"/>
                <w:tcBorders>
                  <w:right w:val="single" w:sz="2" w:space="0" w:color="3685F7" w:themeColor="accent6"/>
                </w:tcBorders>
              </w:tcPr>
            </w:tcPrChange>
          </w:tcPr>
          <w:p w14:paraId="10B198B5" w14:textId="1D245F66" w:rsidR="00C5559C" w:rsidRPr="00C5559C" w:rsidRDefault="00C5559C" w:rsidP="00C555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1" w:author="Author"/>
                <w:sz w:val="16"/>
                <w:szCs w:val="16"/>
              </w:rPr>
            </w:pPr>
            <w:proofErr w:type="spellStart"/>
            <w:ins w:id="72" w:author="Author">
              <w:r w:rsidRPr="00C5559C">
                <w:rPr>
                  <w:sz w:val="16"/>
                </w:rPr>
                <w:t>peppol</w:t>
              </w:r>
              <w:proofErr w:type="spellEnd"/>
              <w:r w:rsidRPr="00C5559C">
                <w:rPr>
                  <w:sz w:val="16"/>
                </w:rPr>
                <w:t>-doctype-wildcard</w:t>
              </w:r>
            </w:ins>
          </w:p>
        </w:tc>
        <w:tc>
          <w:tcPr>
            <w:tcW w:w="3586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  <w:shd w:val="clear" w:color="auto" w:fill="FFFFFF" w:themeFill="background1"/>
            <w:tcPrChange w:id="73" w:author="Author">
              <w:tcPr>
                <w:tcW w:w="3586" w:type="dxa"/>
                <w:tcBorders>
                  <w:left w:val="single" w:sz="2" w:space="0" w:color="3685F7" w:themeColor="accent6"/>
                  <w:bottom w:val="single" w:sz="8" w:space="0" w:color="3685F7" w:themeColor="accent6"/>
                </w:tcBorders>
              </w:tcPr>
            </w:tcPrChange>
          </w:tcPr>
          <w:p w14:paraId="083C00F8" w14:textId="02AB00D2" w:rsidR="00C5559C" w:rsidRPr="00C5559C" w:rsidRDefault="00C5559C" w:rsidP="00C5559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74" w:author="Author"/>
                <w:sz w:val="16"/>
                <w:szCs w:val="16"/>
              </w:rPr>
            </w:pPr>
            <w:ins w:id="75" w:author="Author">
              <w:r w:rsidRPr="00C5559C">
                <w:rPr>
                  <w:sz w:val="16"/>
                  <w:szCs w:val="16"/>
                </w:rPr>
                <w:t>Same as AS4</w:t>
              </w:r>
            </w:ins>
          </w:p>
        </w:tc>
      </w:tr>
      <w:tr w:rsidR="00C5559C" w14:paraId="2121B065" w14:textId="77777777" w:rsidTr="00C36FDF">
        <w:tblPrEx>
          <w:tblW w:w="9299" w:type="dxa"/>
          <w:tblPrExChange w:id="76" w:author="Author">
            <w:tblPrEx>
              <w:tblW w:w="9299" w:type="dxa"/>
            </w:tblPrEx>
          </w:tblPrExChange>
        </w:tblPrEx>
        <w:trPr>
          <w:cantSplit/>
          <w:ins w:id="77" w:author="Author"/>
          <w:trPrChange w:id="78" w:author="Author">
            <w:trPr>
              <w:cantSplit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PrChange w:id="79" w:author="Author">
              <w:tcPr>
                <w:tcW w:w="1335" w:type="dxa"/>
              </w:tcPr>
            </w:tcPrChange>
          </w:tcPr>
          <w:p w14:paraId="016F24C4" w14:textId="77777777" w:rsidR="00C5559C" w:rsidRPr="00C5559C" w:rsidRDefault="00C5559C" w:rsidP="00C5559C">
            <w:pPr>
              <w:rPr>
                <w:ins w:id="80" w:author="Author"/>
                <w:b/>
                <w:sz w:val="18"/>
                <w:szCs w:val="18"/>
              </w:rPr>
            </w:pPr>
          </w:p>
        </w:tc>
        <w:tc>
          <w:tcPr>
            <w:tcW w:w="1112" w:type="dxa"/>
            <w:shd w:val="clear" w:color="auto" w:fill="FFFFFF" w:themeFill="background1"/>
            <w:tcPrChange w:id="81" w:author="Author">
              <w:tcPr>
                <w:tcW w:w="1112" w:type="dxa"/>
              </w:tcPr>
            </w:tcPrChange>
          </w:tcPr>
          <w:p w14:paraId="1FE22376" w14:textId="2478C62B" w:rsidR="00C5559C" w:rsidRPr="00C5559C" w:rsidRDefault="00C5559C" w:rsidP="00C5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2" w:author="Author"/>
                <w:sz w:val="16"/>
              </w:rPr>
            </w:pPr>
            <w:ins w:id="83" w:author="Author">
              <w:r w:rsidRPr="00C5559C">
                <w:rPr>
                  <w:sz w:val="16"/>
                </w:rPr>
                <w:t>Reference</w:t>
              </w:r>
            </w:ins>
          </w:p>
        </w:tc>
        <w:tc>
          <w:tcPr>
            <w:tcW w:w="3266" w:type="dxa"/>
            <w:tcBorders>
              <w:right w:val="single" w:sz="2" w:space="0" w:color="3685F7" w:themeColor="accent6"/>
            </w:tcBorders>
            <w:shd w:val="clear" w:color="auto" w:fill="FFFFFF" w:themeFill="background1"/>
            <w:tcPrChange w:id="84" w:author="Author">
              <w:tcPr>
                <w:tcW w:w="3266" w:type="dxa"/>
                <w:tcBorders>
                  <w:right w:val="single" w:sz="2" w:space="0" w:color="3685F7" w:themeColor="accent6"/>
                </w:tcBorders>
              </w:tcPr>
            </w:tcPrChange>
          </w:tcPr>
          <w:p w14:paraId="41771872" w14:textId="4857314B" w:rsidR="00C5559C" w:rsidRPr="00C5559C" w:rsidRDefault="00C5559C" w:rsidP="00C555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" w:author="Author"/>
                <w:sz w:val="16"/>
              </w:rPr>
            </w:pPr>
            <w:ins w:id="86" w:author="Author">
              <w:r w:rsidRPr="00C5559C">
                <w:rPr>
                  <w:sz w:val="16"/>
                  <w:szCs w:val="16"/>
                </w:rPr>
                <w:t xml:space="preserve">Section 4.6, </w:t>
              </w:r>
              <w:r w:rsidRPr="00C5559C">
                <w:fldChar w:fldCharType="begin"/>
              </w:r>
              <w:r w:rsidRPr="00C5559C">
                <w:instrText xml:space="preserve"> HYPERLINK "https://docs.peppol.eu/edelivery/" </w:instrText>
              </w:r>
              <w:r w:rsidRPr="00C5559C">
                <w:fldChar w:fldCharType="separate"/>
              </w:r>
              <w:r w:rsidRPr="00C5559C">
                <w:rPr>
                  <w:rStyle w:val="Hyperlink"/>
                  <w:rFonts w:cstheme="minorHAnsi"/>
                  <w:sz w:val="16"/>
                  <w:szCs w:val="16"/>
                </w:rPr>
                <w:t>Peppol AS4 Profile</w:t>
              </w:r>
              <w:r w:rsidRPr="00C5559C">
                <w:rPr>
                  <w:rStyle w:val="Hyperlink"/>
                  <w:rFonts w:cstheme="minorHAnsi"/>
                  <w:sz w:val="16"/>
                  <w:szCs w:val="16"/>
                </w:rPr>
                <w:fldChar w:fldCharType="end"/>
              </w:r>
              <w:r w:rsidRPr="00C5559C">
                <w:rPr>
                  <w:rStyle w:val="Hyperlink"/>
                  <w:rFonts w:cstheme="minorHAnsi"/>
                  <w:sz w:val="16"/>
                  <w:szCs w:val="16"/>
                </w:rPr>
                <w:br/>
              </w:r>
              <w:r w:rsidRPr="00C5559C">
                <w:rPr>
                  <w:rFonts w:cstheme="minorHAnsi"/>
                  <w:sz w:val="16"/>
                  <w:szCs w:val="16"/>
                </w:rPr>
                <w:t xml:space="preserve">Section 5, </w:t>
              </w:r>
              <w:r w:rsidRPr="00C5559C">
                <w:fldChar w:fldCharType="begin"/>
              </w:r>
              <w:r w:rsidRPr="00C5559C">
                <w:instrText xml:space="preserve"> HYPERLINK "https://docs.peppol.eu/edelivery/" </w:instrText>
              </w:r>
              <w:r w:rsidRPr="00C5559C">
                <w:fldChar w:fldCharType="separate"/>
              </w:r>
              <w:r w:rsidRPr="00C5559C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  <w:r w:rsidRPr="00C5559C">
                <w:rPr>
                  <w:rStyle w:val="Hyperlink"/>
                  <w:rFonts w:cstheme="minorHAnsi"/>
                  <w:sz w:val="16"/>
                  <w:szCs w:val="16"/>
                </w:rPr>
                <w:fldChar w:fldCharType="end"/>
              </w:r>
            </w:ins>
          </w:p>
        </w:tc>
        <w:tc>
          <w:tcPr>
            <w:tcW w:w="3586" w:type="dxa"/>
            <w:tcBorders>
              <w:left w:val="single" w:sz="2" w:space="0" w:color="3685F7" w:themeColor="accent6"/>
              <w:bottom w:val="single" w:sz="8" w:space="0" w:color="3685F7" w:themeColor="accent6"/>
            </w:tcBorders>
            <w:shd w:val="clear" w:color="auto" w:fill="FFFFFF" w:themeFill="background1"/>
            <w:tcPrChange w:id="87" w:author="Author">
              <w:tcPr>
                <w:tcW w:w="3586" w:type="dxa"/>
                <w:tcBorders>
                  <w:left w:val="single" w:sz="2" w:space="0" w:color="3685F7" w:themeColor="accent6"/>
                  <w:bottom w:val="single" w:sz="8" w:space="0" w:color="3685F7" w:themeColor="accent6"/>
                </w:tcBorders>
              </w:tcPr>
            </w:tcPrChange>
          </w:tcPr>
          <w:p w14:paraId="540AE3A2" w14:textId="77777777" w:rsidR="00C5559C" w:rsidRPr="00C5559C" w:rsidRDefault="00C5559C" w:rsidP="00C55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8" w:author="Author"/>
                <w:sz w:val="16"/>
                <w:szCs w:val="16"/>
              </w:rPr>
            </w:pPr>
            <w:ins w:id="89" w:author="Author">
              <w:r w:rsidRPr="00C5559C">
                <w:fldChar w:fldCharType="begin"/>
              </w:r>
              <w:r w:rsidRPr="00C5559C">
                <w:instrText xml:space="preserve"> HYPERLINK "https://docs.peppol.eu/edelivery/" </w:instrText>
              </w:r>
              <w:r w:rsidRPr="00C5559C">
                <w:fldChar w:fldCharType="separate"/>
              </w:r>
              <w:r w:rsidRPr="00C5559C">
                <w:rPr>
                  <w:rStyle w:val="Hyperlink"/>
                  <w:sz w:val="16"/>
                  <w:szCs w:val="16"/>
                </w:rPr>
                <w:t>Peppol EDN Business Message Envelope (SBDH)</w:t>
              </w:r>
              <w:r w:rsidRPr="00C5559C">
                <w:rPr>
                  <w:rStyle w:val="Hyperlink"/>
                  <w:sz w:val="16"/>
                  <w:szCs w:val="16"/>
                </w:rPr>
                <w:fldChar w:fldCharType="end"/>
              </w:r>
            </w:ins>
          </w:p>
          <w:p w14:paraId="10F1A3B2" w14:textId="40CBB271" w:rsidR="00C5559C" w:rsidRPr="00C5559C" w:rsidRDefault="00C5559C" w:rsidP="00C5559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0" w:author="Author"/>
                <w:sz w:val="16"/>
                <w:szCs w:val="16"/>
              </w:rPr>
            </w:pPr>
            <w:ins w:id="91" w:author="Author">
              <w:r w:rsidRPr="00C5559C">
                <w:rPr>
                  <w:rFonts w:cstheme="minorHAnsi"/>
                  <w:sz w:val="16"/>
                  <w:szCs w:val="16"/>
                </w:rPr>
                <w:t xml:space="preserve">Section 5, </w:t>
              </w:r>
              <w:r w:rsidRPr="00C5559C">
                <w:fldChar w:fldCharType="begin"/>
              </w:r>
              <w:r w:rsidRPr="00C5559C">
                <w:instrText xml:space="preserve"> HYPERLINK "https://docs.peppol.eu/edelivery/" </w:instrText>
              </w:r>
              <w:r w:rsidRPr="00C5559C">
                <w:fldChar w:fldCharType="separate"/>
              </w:r>
              <w:r w:rsidRPr="00C5559C">
                <w:rPr>
                  <w:rStyle w:val="Hyperlink"/>
                  <w:rFonts w:cstheme="minorHAnsi"/>
                  <w:sz w:val="16"/>
                  <w:szCs w:val="16"/>
                </w:rPr>
                <w:t>Peppol policy for use of identifiers</w:t>
              </w:r>
              <w:r w:rsidRPr="00C5559C">
                <w:rPr>
                  <w:rStyle w:val="Hyperlink"/>
                  <w:rFonts w:cstheme="minorHAnsi"/>
                  <w:sz w:val="16"/>
                  <w:szCs w:val="16"/>
                </w:rPr>
                <w:fldChar w:fldCharType="end"/>
              </w:r>
            </w:ins>
          </w:p>
        </w:tc>
      </w:tr>
    </w:tbl>
    <w:p w14:paraId="07104DCA" w14:textId="100C3CC8" w:rsidR="00C015C8" w:rsidRDefault="00C015C8" w:rsidP="00494C6D">
      <w:pPr>
        <w:spacing w:before="240"/>
        <w:rPr>
          <w:b/>
        </w:rPr>
      </w:pPr>
      <w:r w:rsidRPr="007465A1">
        <w:rPr>
          <w:b/>
        </w:rPr>
        <w:t xml:space="preserve">Refer to </w:t>
      </w:r>
      <w:r w:rsidR="00D141B9">
        <w:rPr>
          <w:b/>
        </w:rPr>
        <w:t xml:space="preserve">Section 3 </w:t>
      </w:r>
      <w:r w:rsidRPr="007465A1">
        <w:rPr>
          <w:b/>
        </w:rPr>
        <w:t xml:space="preserve">for </w:t>
      </w:r>
      <w:r w:rsidR="00D141B9">
        <w:rPr>
          <w:b/>
        </w:rPr>
        <w:t xml:space="preserve">non-normative </w:t>
      </w:r>
      <w:r>
        <w:rPr>
          <w:b/>
        </w:rPr>
        <w:t>examples</w:t>
      </w:r>
      <w:r w:rsidRPr="007465A1">
        <w:rPr>
          <w:b/>
        </w:rPr>
        <w:t xml:space="preserve">. </w:t>
      </w:r>
    </w:p>
    <w:p w14:paraId="40847BCE" w14:textId="77777777" w:rsidR="00A25E74" w:rsidRPr="007465A1" w:rsidRDefault="00A25E74" w:rsidP="00494C6D">
      <w:pPr>
        <w:spacing w:before="240"/>
        <w:rPr>
          <w:b/>
        </w:rPr>
      </w:pPr>
    </w:p>
    <w:p w14:paraId="1784EDD1" w14:textId="41AC7A77" w:rsidR="00251277" w:rsidRDefault="009225BB" w:rsidP="00B36235">
      <w:pPr>
        <w:pStyle w:val="Heading2"/>
      </w:pPr>
      <w:r>
        <w:t>Business i</w:t>
      </w:r>
      <w:r w:rsidR="00B66161">
        <w:t>dentifiers</w:t>
      </w:r>
      <w:r w:rsidR="002E2F5D">
        <w:t xml:space="preserve"> within Peppol documents</w:t>
      </w:r>
    </w:p>
    <w:p w14:paraId="700F8883" w14:textId="10E2FF59" w:rsidR="00485BE7" w:rsidRDefault="00485BE7" w:rsidP="00485BE7">
      <w:r>
        <w:rPr>
          <w:rFonts w:cstheme="minorHAnsi"/>
        </w:rPr>
        <w:t xml:space="preserve">Integrity of end-user identity is crucial to maintain </w:t>
      </w:r>
      <w:r w:rsidRPr="00E47B22">
        <w:t>confidence and trust</w:t>
      </w:r>
      <w:r>
        <w:t xml:space="preserve"> in the Peppol</w:t>
      </w:r>
      <w:r>
        <w:rPr>
          <w:rFonts w:cstheme="minorHAnsi"/>
        </w:rPr>
        <w:t xml:space="preserve"> network, and t</w:t>
      </w:r>
      <w:r>
        <w:t>here are generally three groups of party ident</w:t>
      </w:r>
      <w:r w:rsidR="005105C5">
        <w:t>i</w:t>
      </w:r>
      <w:r>
        <w:t>fiers in a Peppol BIS document</w:t>
      </w:r>
      <w:r w:rsidR="00667319">
        <w:t xml:space="preserve"> for an entity</w:t>
      </w:r>
      <w:r>
        <w:t>: a legal identifier, a tax registration / status identifier, and an end point ID.</w:t>
      </w:r>
    </w:p>
    <w:p w14:paraId="1EF4E9F3" w14:textId="12C9588D" w:rsidR="00485BE7" w:rsidRDefault="00485BE7" w:rsidP="00182F94">
      <w:pPr>
        <w:pStyle w:val="ListParagraph"/>
        <w:numPr>
          <w:ilvl w:val="0"/>
          <w:numId w:val="54"/>
        </w:numPr>
      </w:pPr>
      <w:r>
        <w:t>EndpointID (</w:t>
      </w:r>
      <w:proofErr w:type="gramStart"/>
      <w:r>
        <w:t>cbc:EndpointID</w:t>
      </w:r>
      <w:proofErr w:type="gramEnd"/>
      <w:r>
        <w:t xml:space="preserve">) refers to a party’s electronic address for delivering a business document. In the A-NZ context, this may be the Australian Business (ABN) or New Zealand Business Number (NZBN) or another global or commercial </w:t>
      </w:r>
      <w:proofErr w:type="gramStart"/>
      <w:r>
        <w:t>identifier, and</w:t>
      </w:r>
      <w:proofErr w:type="gramEnd"/>
      <w:r>
        <w:t xml:space="preserve"> should only be used for the purpose of transmitting a message/document. </w:t>
      </w:r>
    </w:p>
    <w:p w14:paraId="5156CF8C" w14:textId="06F21F2D" w:rsidR="00C267F6" w:rsidRDefault="00C267F6" w:rsidP="00430FE0">
      <w:pPr>
        <w:pStyle w:val="ListParagraph"/>
        <w:numPr>
          <w:ilvl w:val="0"/>
          <w:numId w:val="54"/>
        </w:numPr>
      </w:pPr>
      <w:r>
        <w:t>Tax registration / status identifier (see below)</w:t>
      </w:r>
    </w:p>
    <w:p w14:paraId="34BFD988" w14:textId="6F6AC42F" w:rsidR="00485BE7" w:rsidRDefault="00DC0B46" w:rsidP="00430FE0">
      <w:pPr>
        <w:pStyle w:val="ListParagraph"/>
        <w:numPr>
          <w:ilvl w:val="0"/>
          <w:numId w:val="54"/>
        </w:numPr>
      </w:pPr>
      <w:r>
        <w:t>L</w:t>
      </w:r>
      <w:r w:rsidR="00485BE7">
        <w:t xml:space="preserve">egal identifiers and tax identifiers can </w:t>
      </w:r>
      <w:r>
        <w:t xml:space="preserve">both </w:t>
      </w:r>
      <w:r w:rsidR="00485BE7">
        <w:t xml:space="preserve">uniquely identify a business entity, </w:t>
      </w:r>
      <w:r w:rsidR="00C63DFA">
        <w:t>however,</w:t>
      </w:r>
      <w:r w:rsidR="00485BE7">
        <w:t xml:space="preserve"> may be issued by separate authorities and/or may be required for different legal, </w:t>
      </w:r>
      <w:proofErr w:type="gramStart"/>
      <w:r w:rsidR="00485BE7">
        <w:t>regulatory</w:t>
      </w:r>
      <w:proofErr w:type="gramEnd"/>
      <w:r w:rsidR="00485BE7">
        <w:t xml:space="preserve"> and reporting purposes. </w:t>
      </w:r>
    </w:p>
    <w:p w14:paraId="59C9B22B" w14:textId="77777777" w:rsidR="00902B8B" w:rsidRDefault="00902B8B" w:rsidP="00172780">
      <w:pPr>
        <w:pStyle w:val="Heading4"/>
      </w:pPr>
      <w:r>
        <w:t>Legal identifiers</w:t>
      </w:r>
    </w:p>
    <w:p w14:paraId="29C50F03" w14:textId="77777777" w:rsidR="00BF198E" w:rsidRDefault="00807B69" w:rsidP="00627C9C">
      <w:r>
        <w:t>For Australian and New Zealand entities</w:t>
      </w:r>
      <w:r w:rsidR="00627C9C">
        <w:t xml:space="preserve">, ABN and NZBN must be used as the primary identifier for identifying the </w:t>
      </w:r>
      <w:r>
        <w:t>seller or buyer’s</w:t>
      </w:r>
      <w:r w:rsidR="00627C9C">
        <w:t xml:space="preserve"> legal presence. </w:t>
      </w:r>
    </w:p>
    <w:p w14:paraId="07DDB571" w14:textId="222CAF1E" w:rsidR="00A72E6B" w:rsidRDefault="00A72E6B" w:rsidP="00A72E6B">
      <w:r w:rsidRPr="003B590B">
        <w:t xml:space="preserve">According to the </w:t>
      </w:r>
      <w:hyperlink r:id="rId25" w:history="1">
        <w:r w:rsidRPr="003B590B">
          <w:rPr>
            <w:rStyle w:val="Hyperlink"/>
          </w:rPr>
          <w:t>Peppol policy on use of identifiers</w:t>
        </w:r>
      </w:hyperlink>
      <w:r w:rsidRPr="003B590B">
        <w:t>, all identifier scheme</w:t>
      </w:r>
      <w:r w:rsidR="00590B56">
        <w:t>s</w:t>
      </w:r>
      <w:r w:rsidRPr="003B590B">
        <w:t xml:space="preserve"> should use </w:t>
      </w:r>
      <w:hyperlink r:id="rId26" w:history="1">
        <w:r w:rsidRPr="003B590B">
          <w:rPr>
            <w:rStyle w:val="Hyperlink"/>
          </w:rPr>
          <w:t>the ISO 6523 ICD list</w:t>
        </w:r>
      </w:hyperlink>
      <w:r w:rsidRPr="003B590B">
        <w:t xml:space="preserve"> (Policy 13). </w:t>
      </w:r>
    </w:p>
    <w:p w14:paraId="5F86713D" w14:textId="394B2A4B" w:rsidR="00627C9C" w:rsidRDefault="00A72E6B" w:rsidP="00627C9C">
      <w:r>
        <w:lastRenderedPageBreak/>
        <w:t>Although</w:t>
      </w:r>
      <w:r w:rsidR="006B3230">
        <w:t xml:space="preserve"> </w:t>
      </w:r>
      <w:r w:rsidRPr="003B590B">
        <w:t>the</w:t>
      </w:r>
      <w:r w:rsidR="006B3230">
        <w:t xml:space="preserve"> </w:t>
      </w:r>
      <w:r w:rsidRPr="003B590B">
        <w:rPr>
          <w:i/>
        </w:rPr>
        <w:t>schemeID</w:t>
      </w:r>
      <w:r w:rsidRPr="003B590B">
        <w:t xml:space="preserve"> attribute is optional according to the syntax</w:t>
      </w:r>
      <w:r>
        <w:t xml:space="preserve">, </w:t>
      </w:r>
      <w:r w:rsidR="00C267F6">
        <w:t xml:space="preserve">legal identifiers </w:t>
      </w:r>
      <w:r w:rsidR="00627C9C">
        <w:t xml:space="preserve">are mandated by the A-NZ </w:t>
      </w:r>
      <w:r w:rsidR="00BF198E">
        <w:t xml:space="preserve">invoice </w:t>
      </w:r>
      <w:r w:rsidR="00627C9C">
        <w:t>specification</w:t>
      </w:r>
      <w:r>
        <w:t xml:space="preserve">, </w:t>
      </w:r>
      <w:r w:rsidR="00667319">
        <w:t>being</w:t>
      </w:r>
      <w:r>
        <w:t xml:space="preserve"> ABN (0151) </w:t>
      </w:r>
      <w:r w:rsidR="00C267F6">
        <w:t xml:space="preserve">or </w:t>
      </w:r>
      <w:r>
        <w:t xml:space="preserve">NZBN (0088) </w:t>
      </w:r>
      <w:r w:rsidR="00627C9C">
        <w:t xml:space="preserve">and must be </w:t>
      </w:r>
      <w:r>
        <w:t xml:space="preserve">used </w:t>
      </w:r>
      <w:r w:rsidR="00627C9C">
        <w:t>in</w:t>
      </w:r>
      <w:r>
        <w:t xml:space="preserve"> the</w:t>
      </w:r>
      <w:r w:rsidR="006B3230">
        <w:t xml:space="preserve"> </w:t>
      </w:r>
      <w:proofErr w:type="spellStart"/>
      <w:proofErr w:type="gramStart"/>
      <w:r w:rsidR="00627C9C" w:rsidRPr="00627C9C">
        <w:rPr>
          <w:i/>
        </w:rPr>
        <w:t>cac:PartyLegalEntity</w:t>
      </w:r>
      <w:proofErr w:type="spellEnd"/>
      <w:proofErr w:type="gramEnd"/>
      <w:r>
        <w:rPr>
          <w:i/>
        </w:rPr>
        <w:t xml:space="preserve"> group </w:t>
      </w:r>
      <w:r w:rsidR="00430FE0">
        <w:t xml:space="preserve">where </w:t>
      </w:r>
      <w:r w:rsidR="00627C9C">
        <w:t>both the supplier and the buyer</w:t>
      </w:r>
      <w:r w:rsidR="00430FE0">
        <w:t xml:space="preserve"> are in Australia or New Zealand</w:t>
      </w:r>
      <w:r w:rsidR="00627C9C">
        <w:t xml:space="preserve">. </w:t>
      </w:r>
    </w:p>
    <w:p w14:paraId="43B30C0C" w14:textId="77777777" w:rsidR="009C70F1" w:rsidRDefault="009C70F1" w:rsidP="009C70F1">
      <w:pPr>
        <w:pStyle w:val="Heading4"/>
      </w:pPr>
      <w:r>
        <w:t>Tax identifiers</w:t>
      </w:r>
    </w:p>
    <w:p w14:paraId="46E20EDC" w14:textId="77777777" w:rsidR="00A665B6" w:rsidRDefault="005D7379" w:rsidP="00A665B6">
      <w:r>
        <w:t xml:space="preserve">When issuing a tax invoice, </w:t>
      </w:r>
      <w:r w:rsidR="00A665B6">
        <w:t>Australian entities should use their ABN as their tax identifier unless making a taxable sale from a branch that is separately registered for GST</w:t>
      </w:r>
      <w:r w:rsidR="00BF198E">
        <w:t xml:space="preserve">, in which case </w:t>
      </w:r>
      <w:r w:rsidR="00A665B6">
        <w:t>the tax invoice must show the registration number of the GST branch (which incorporates the ABN of the parent entity</w:t>
      </w:r>
      <w:r w:rsidR="00BF198E">
        <w:t xml:space="preserve"> followed by the 3 digit branch number</w:t>
      </w:r>
      <w:r w:rsidR="00A665B6">
        <w:t>).</w:t>
      </w:r>
    </w:p>
    <w:p w14:paraId="6960FA57" w14:textId="77777777" w:rsidR="00A665B6" w:rsidRDefault="00BF198E" w:rsidP="00BF198E">
      <w:r>
        <w:t>In New Zealand, when a GST registered organisation makes a taxable sale and issues a Tax Invoice, the New Zealand GST number must be entered as the value.</w:t>
      </w:r>
    </w:p>
    <w:p w14:paraId="4870D570" w14:textId="08EFE48B" w:rsidR="009C70F1" w:rsidRDefault="009C70F1" w:rsidP="009C70F1">
      <w:pPr>
        <w:pStyle w:val="Heading4"/>
      </w:pPr>
      <w:r>
        <w:t xml:space="preserve">Party </w:t>
      </w:r>
      <w:r w:rsidR="0038122E">
        <w:t xml:space="preserve">and participant </w:t>
      </w:r>
      <w:r>
        <w:t>identifiers within Peppol documents</w:t>
      </w:r>
    </w:p>
    <w:p w14:paraId="2BB910DE" w14:textId="38B6C210" w:rsidR="000F0F5A" w:rsidRPr="00627C9C" w:rsidRDefault="00A32C53" w:rsidP="000F0F5A">
      <w:r>
        <w:t>T</w:t>
      </w:r>
      <w:r w:rsidR="000F0F5A">
        <w:t xml:space="preserve">he </w:t>
      </w:r>
      <w:r w:rsidR="00CC61C7">
        <w:t xml:space="preserve">Peppol BIS and A-NZ </w:t>
      </w:r>
      <w:r w:rsidR="00172780">
        <w:t xml:space="preserve">invoice </w:t>
      </w:r>
      <w:r w:rsidR="00CC61C7">
        <w:t xml:space="preserve">extension </w:t>
      </w:r>
      <w:r w:rsidR="000F0F5A">
        <w:t>syntax provide</w:t>
      </w:r>
      <w:r w:rsidR="00D2152E">
        <w:t>s</w:t>
      </w:r>
      <w:r w:rsidR="000F0F5A">
        <w:t xml:space="preserve"> </w:t>
      </w:r>
      <w:r w:rsidR="00CC61C7">
        <w:t>multiple elements</w:t>
      </w:r>
      <w:r w:rsidR="000F0F5A">
        <w:t xml:space="preserve"> for party identification purposes. To maximise </w:t>
      </w:r>
      <w:r w:rsidR="00CC61C7">
        <w:t>automation</w:t>
      </w:r>
      <w:r w:rsidR="000F0F5A">
        <w:t>, the following recommendations should be followed:</w:t>
      </w:r>
    </w:p>
    <w:p w14:paraId="75C8CCB1" w14:textId="77777777" w:rsidR="00F475C0" w:rsidRPr="00AF3BC1" w:rsidRDefault="00AF3BC1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  <w:i/>
        </w:rPr>
      </w:pPr>
      <w:r w:rsidRPr="00AF3BC1">
        <w:rPr>
          <w:b/>
          <w:i/>
        </w:rPr>
        <w:t>cbc:</w:t>
      </w:r>
      <w:r w:rsidR="00F475C0" w:rsidRPr="00AF3BC1">
        <w:rPr>
          <w:b/>
          <w:i/>
        </w:rPr>
        <w:t>EndPointID</w:t>
      </w:r>
    </w:p>
    <w:p w14:paraId="66B6B3AC" w14:textId="6938999A" w:rsidR="00494C6D" w:rsidRDefault="00D822BF" w:rsidP="004A2780">
      <w:pPr>
        <w:pStyle w:val="ListParagraph"/>
        <w:rPr>
          <w:rStyle w:val="Emphasis"/>
          <w:rFonts w:cstheme="minorHAnsi"/>
          <w:i w:val="0"/>
        </w:rPr>
      </w:pPr>
      <w:r w:rsidRPr="00DB554C">
        <w:rPr>
          <w:rStyle w:val="Emphasis"/>
          <w:rFonts w:cstheme="minorHAnsi"/>
          <w:i w:val="0"/>
        </w:rPr>
        <w:t xml:space="preserve">An </w:t>
      </w:r>
      <w:proofErr w:type="spellStart"/>
      <w:r w:rsidRPr="00DB554C">
        <w:rPr>
          <w:rStyle w:val="Emphasis"/>
          <w:rFonts w:cstheme="minorHAnsi"/>
          <w:i w:val="0"/>
        </w:rPr>
        <w:t>EndpointID</w:t>
      </w:r>
      <w:proofErr w:type="spellEnd"/>
      <w:r w:rsidRPr="00DB554C">
        <w:rPr>
          <w:rStyle w:val="Emphasis"/>
          <w:rFonts w:cstheme="minorHAnsi"/>
          <w:i w:val="0"/>
        </w:rPr>
        <w:t xml:space="preserve"> (</w:t>
      </w:r>
      <w:proofErr w:type="spellStart"/>
      <w:proofErr w:type="gramStart"/>
      <w:r w:rsidRPr="00DB554C">
        <w:rPr>
          <w:rStyle w:val="Emphasis"/>
          <w:rFonts w:cstheme="minorHAnsi"/>
          <w:i w:val="0"/>
        </w:rPr>
        <w:t>cbc:EndpointID</w:t>
      </w:r>
      <w:proofErr w:type="spellEnd"/>
      <w:proofErr w:type="gramEnd"/>
      <w:r w:rsidRPr="00DB554C">
        <w:rPr>
          <w:rStyle w:val="Emphasis"/>
          <w:rFonts w:cstheme="minorHAnsi"/>
          <w:i w:val="0"/>
        </w:rPr>
        <w:t>)</w:t>
      </w:r>
      <w:r w:rsidR="00182F94">
        <w:rPr>
          <w:rStyle w:val="Emphasis"/>
          <w:rFonts w:cstheme="minorHAnsi"/>
          <w:i w:val="0"/>
        </w:rPr>
        <w:t xml:space="preserve"> </w:t>
      </w:r>
      <w:r w:rsidRPr="00DB554C">
        <w:rPr>
          <w:rStyle w:val="Emphasis"/>
          <w:rFonts w:cstheme="minorHAnsi"/>
          <w:i w:val="0"/>
        </w:rPr>
        <w:t xml:space="preserve">must be provided for </w:t>
      </w:r>
      <w:r w:rsidR="00CC61C7">
        <w:rPr>
          <w:rStyle w:val="Emphasis"/>
          <w:rFonts w:cstheme="minorHAnsi"/>
          <w:i w:val="0"/>
        </w:rPr>
        <w:t>certain parties</w:t>
      </w:r>
      <w:r w:rsidR="003C544E">
        <w:rPr>
          <w:rStyle w:val="Emphasis"/>
          <w:rFonts w:cstheme="minorHAnsi"/>
          <w:i w:val="0"/>
        </w:rPr>
        <w:t xml:space="preserve">. </w:t>
      </w:r>
      <w:r w:rsidR="00A71EB0">
        <w:rPr>
          <w:rStyle w:val="Emphasis"/>
          <w:rFonts w:cstheme="minorHAnsi"/>
          <w:i w:val="0"/>
        </w:rPr>
        <w:t>Where provided</w:t>
      </w:r>
      <w:r w:rsidRPr="00DB554C">
        <w:rPr>
          <w:rStyle w:val="Emphasis"/>
          <w:rFonts w:cstheme="minorHAnsi"/>
          <w:i w:val="0"/>
        </w:rPr>
        <w:t xml:space="preserve">, </w:t>
      </w:r>
      <w:r w:rsidR="00A71EB0">
        <w:rPr>
          <w:rStyle w:val="Emphasis"/>
          <w:rFonts w:cstheme="minorHAnsi"/>
          <w:i w:val="0"/>
        </w:rPr>
        <w:t xml:space="preserve">the </w:t>
      </w:r>
      <w:proofErr w:type="spellStart"/>
      <w:r w:rsidR="00A71EB0">
        <w:rPr>
          <w:rStyle w:val="Emphasis"/>
          <w:rFonts w:cstheme="minorHAnsi"/>
          <w:i w:val="0"/>
        </w:rPr>
        <w:t>EndpointID</w:t>
      </w:r>
      <w:proofErr w:type="spellEnd"/>
      <w:r w:rsidRPr="00DB554C">
        <w:rPr>
          <w:rStyle w:val="Emphasis"/>
          <w:rFonts w:cstheme="minorHAnsi"/>
          <w:i w:val="0"/>
        </w:rPr>
        <w:t xml:space="preserve"> must have a schemeID </w:t>
      </w:r>
      <w:r w:rsidR="00A71EB0">
        <w:rPr>
          <w:rStyle w:val="Emphasis"/>
          <w:rFonts w:cstheme="minorHAnsi"/>
          <w:i w:val="0"/>
        </w:rPr>
        <w:t>attribute coded according to</w:t>
      </w:r>
      <w:r w:rsidRPr="00DB554C">
        <w:rPr>
          <w:rStyle w:val="Emphasis"/>
          <w:rFonts w:cstheme="minorHAnsi"/>
          <w:i w:val="0"/>
        </w:rPr>
        <w:t xml:space="preserve"> the </w:t>
      </w:r>
      <w:hyperlink r:id="rId27" w:history="1">
        <w:r w:rsidRPr="00DB554C">
          <w:rPr>
            <w:rStyle w:val="Hyperlink"/>
            <w:rFonts w:cstheme="minorHAnsi"/>
          </w:rPr>
          <w:t xml:space="preserve">Electronic Address Scheme (EAS) </w:t>
        </w:r>
        <w:r w:rsidR="00A71EB0">
          <w:rPr>
            <w:rStyle w:val="Hyperlink"/>
            <w:rFonts w:cstheme="minorHAnsi"/>
          </w:rPr>
          <w:t>code</w:t>
        </w:r>
        <w:r w:rsidR="006B3230">
          <w:rPr>
            <w:rStyle w:val="Hyperlink"/>
            <w:rFonts w:cstheme="minorHAnsi"/>
          </w:rPr>
          <w:t xml:space="preserve"> </w:t>
        </w:r>
        <w:r w:rsidRPr="00DB554C">
          <w:rPr>
            <w:rStyle w:val="Hyperlink"/>
            <w:rFonts w:cstheme="minorHAnsi"/>
          </w:rPr>
          <w:t>list</w:t>
        </w:r>
      </w:hyperlink>
      <w:r w:rsidRPr="00DB554C">
        <w:rPr>
          <w:rStyle w:val="Emphasis"/>
          <w:rFonts w:cstheme="minorHAnsi"/>
          <w:i w:val="0"/>
        </w:rPr>
        <w:t>.</w:t>
      </w:r>
    </w:p>
    <w:p w14:paraId="42E08968" w14:textId="0D5FB0B0" w:rsidR="002225DE" w:rsidRDefault="002225DE" w:rsidP="004A2780">
      <w:pPr>
        <w:pStyle w:val="ListParagraph"/>
        <w:rPr>
          <w:rStyle w:val="Emphasis"/>
          <w:rFonts w:cstheme="minorHAnsi"/>
          <w:i w:val="0"/>
        </w:rPr>
      </w:pPr>
      <w:r w:rsidRPr="00172780">
        <w:rPr>
          <w:rStyle w:val="Emphasis"/>
          <w:rFonts w:cstheme="minorHAnsi"/>
          <w:i w:val="0"/>
        </w:rPr>
        <w:t xml:space="preserve">In </w:t>
      </w:r>
      <w:r w:rsidR="00D822BF" w:rsidRPr="00172780">
        <w:rPr>
          <w:rStyle w:val="Emphasis"/>
          <w:rFonts w:cstheme="minorHAnsi"/>
          <w:i w:val="0"/>
        </w:rPr>
        <w:t xml:space="preserve">the A-NZ context, ABN and NZBN are expected to be commonly used however </w:t>
      </w:r>
      <w:r w:rsidRPr="00172780">
        <w:rPr>
          <w:rStyle w:val="Emphasis"/>
          <w:rFonts w:cstheme="minorHAnsi"/>
          <w:i w:val="0"/>
        </w:rPr>
        <w:t>business</w:t>
      </w:r>
      <w:r w:rsidR="00D822BF" w:rsidRPr="00172780">
        <w:rPr>
          <w:rStyle w:val="Emphasis"/>
          <w:rFonts w:cstheme="minorHAnsi"/>
          <w:i w:val="0"/>
        </w:rPr>
        <w:t>es</w:t>
      </w:r>
      <w:r w:rsidRPr="00172780">
        <w:rPr>
          <w:rStyle w:val="Emphasis"/>
          <w:rFonts w:cstheme="minorHAnsi"/>
          <w:i w:val="0"/>
        </w:rPr>
        <w:t xml:space="preserve"> may have different </w:t>
      </w:r>
      <w:r w:rsidR="00D822BF" w:rsidRPr="00172780">
        <w:rPr>
          <w:rStyle w:val="Emphasis"/>
          <w:rFonts w:cstheme="minorHAnsi"/>
          <w:i w:val="0"/>
        </w:rPr>
        <w:t xml:space="preserve">arrangements, and the </w:t>
      </w:r>
      <w:proofErr w:type="spellStart"/>
      <w:r w:rsidR="003C544E">
        <w:rPr>
          <w:rStyle w:val="Emphasis"/>
          <w:rFonts w:cstheme="minorHAnsi"/>
          <w:i w:val="0"/>
        </w:rPr>
        <w:t>EndpointID</w:t>
      </w:r>
      <w:proofErr w:type="spellEnd"/>
      <w:r w:rsidR="003C544E">
        <w:rPr>
          <w:rStyle w:val="Emphasis"/>
          <w:rFonts w:cstheme="minorHAnsi"/>
          <w:i w:val="0"/>
        </w:rPr>
        <w:t xml:space="preserve"> </w:t>
      </w:r>
      <w:r w:rsidR="00D822BF" w:rsidRPr="00172780">
        <w:rPr>
          <w:rStyle w:val="Emphasis"/>
          <w:rFonts w:cstheme="minorHAnsi"/>
          <w:i w:val="0"/>
        </w:rPr>
        <w:t>should NOT be used for the purpose of</w:t>
      </w:r>
      <w:r w:rsidR="006B3230">
        <w:rPr>
          <w:rStyle w:val="Emphasis"/>
          <w:rFonts w:cstheme="minorHAnsi"/>
          <w:i w:val="0"/>
        </w:rPr>
        <w:t xml:space="preserve"> </w:t>
      </w:r>
      <w:r w:rsidR="00D822BF" w:rsidRPr="00172780">
        <w:rPr>
          <w:rStyle w:val="Emphasis"/>
          <w:rFonts w:cstheme="minorHAnsi"/>
          <w:i w:val="0"/>
        </w:rPr>
        <w:t xml:space="preserve">legal/tax/sub-entity identification of a business entity. </w:t>
      </w:r>
    </w:p>
    <w:p w14:paraId="01D4DBD2" w14:textId="77777777" w:rsidR="004A2780" w:rsidRPr="00172780" w:rsidRDefault="004A2780" w:rsidP="004A2780">
      <w:pPr>
        <w:pStyle w:val="ListParagraph"/>
        <w:rPr>
          <w:rStyle w:val="Emphasis"/>
          <w:rFonts w:cstheme="minorHAnsi"/>
          <w:i w:val="0"/>
        </w:rPr>
      </w:pPr>
    </w:p>
    <w:p w14:paraId="3B042077" w14:textId="77777777" w:rsidR="00BA66DA" w:rsidRPr="000F0F5A" w:rsidRDefault="00BA66DA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</w:rPr>
      </w:pPr>
      <w:r w:rsidRPr="000F0F5A">
        <w:rPr>
          <w:b/>
          <w:i/>
        </w:rPr>
        <w:t>cac:PartyIdentification/cbc:ID</w:t>
      </w:r>
    </w:p>
    <w:p w14:paraId="285E4C39" w14:textId="16BB1DBA" w:rsidR="00874AC6" w:rsidRDefault="00822E2E" w:rsidP="005D72BA">
      <w:pPr>
        <w:pStyle w:val="ListParagraph"/>
      </w:pPr>
      <w:r>
        <w:t xml:space="preserve">Some Peppol BIS and the A-NZ extensions allow </w:t>
      </w:r>
      <w:r w:rsidR="00182F94">
        <w:t xml:space="preserve">the option for </w:t>
      </w:r>
      <w:r>
        <w:t>one or more</w:t>
      </w:r>
      <w:r w:rsidR="006B3230">
        <w:t xml:space="preserve"> </w:t>
      </w:r>
      <w:r w:rsidR="006959E5">
        <w:t>business</w:t>
      </w:r>
      <w:r w:rsidR="006B3230">
        <w:t xml:space="preserve"> </w:t>
      </w:r>
      <w:r w:rsidR="000F0F5A">
        <w:t xml:space="preserve">identifiers </w:t>
      </w:r>
      <w:r>
        <w:t xml:space="preserve">to </w:t>
      </w:r>
      <w:r w:rsidR="000F0F5A">
        <w:t xml:space="preserve">be provided for </w:t>
      </w:r>
      <w:r w:rsidR="006959E5">
        <w:t>a</w:t>
      </w:r>
      <w:r w:rsidR="000F0F5A">
        <w:t xml:space="preserve"> ‘party’ </w:t>
      </w:r>
      <w:r w:rsidR="00720117">
        <w:t>in addition to an ABN or NZBN</w:t>
      </w:r>
      <w:r w:rsidR="000F0F5A">
        <w:t>.</w:t>
      </w:r>
    </w:p>
    <w:p w14:paraId="449EFC20" w14:textId="77777777" w:rsidR="00F013EE" w:rsidRPr="000D60EA" w:rsidRDefault="000F0F5A" w:rsidP="00F013EE">
      <w:pPr>
        <w:rPr>
          <w:color w:val="auto"/>
        </w:rPr>
      </w:pPr>
      <w:r w:rsidRPr="000D60EA">
        <w:rPr>
          <w:color w:val="auto"/>
        </w:rPr>
        <w:tab/>
        <w:t>Recommendation:</w:t>
      </w:r>
    </w:p>
    <w:p w14:paraId="223B342A" w14:textId="7D87F021" w:rsidR="000F0F5A" w:rsidRPr="000D60EA" w:rsidRDefault="000D60EA" w:rsidP="000F0F5A">
      <w:pPr>
        <w:pStyle w:val="ListParagraph"/>
        <w:numPr>
          <w:ilvl w:val="1"/>
          <w:numId w:val="22"/>
        </w:numPr>
        <w:rPr>
          <w:color w:val="auto"/>
        </w:rPr>
      </w:pPr>
      <w:r w:rsidRPr="000D60EA">
        <w:rPr>
          <w:color w:val="auto"/>
        </w:rPr>
        <w:t xml:space="preserve">Unless otherwise agreed between the supplier and buyer, the </w:t>
      </w:r>
      <w:r w:rsidR="000F0F5A" w:rsidRPr="000D60EA">
        <w:rPr>
          <w:color w:val="auto"/>
        </w:rPr>
        <w:t xml:space="preserve">schemeID </w:t>
      </w:r>
      <w:r w:rsidRPr="000D60EA">
        <w:rPr>
          <w:color w:val="auto"/>
        </w:rPr>
        <w:t>should be populated</w:t>
      </w:r>
      <w:r w:rsidR="000F0F5A" w:rsidRPr="000D60EA">
        <w:rPr>
          <w:color w:val="auto"/>
        </w:rPr>
        <w:t xml:space="preserve"> (</w:t>
      </w:r>
      <w:r w:rsidRPr="000D60EA">
        <w:rPr>
          <w:color w:val="auto"/>
        </w:rPr>
        <w:t xml:space="preserve">using the </w:t>
      </w:r>
      <w:r w:rsidR="00426DA3">
        <w:rPr>
          <w:color w:val="auto"/>
        </w:rPr>
        <w:t>ISO</w:t>
      </w:r>
      <w:r w:rsidR="000F0F5A" w:rsidRPr="000D60EA">
        <w:rPr>
          <w:color w:val="auto"/>
        </w:rPr>
        <w:t xml:space="preserve"> 6523 code list)</w:t>
      </w:r>
      <w:r w:rsidR="00127873" w:rsidRPr="000D60EA">
        <w:rPr>
          <w:color w:val="auto"/>
        </w:rPr>
        <w:t xml:space="preserve"> to maximise automation. </w:t>
      </w:r>
      <w:r w:rsidR="008206C4">
        <w:rPr>
          <w:color w:val="auto"/>
        </w:rPr>
        <w:t xml:space="preserve">This also aligns with the </w:t>
      </w:r>
      <w:hyperlink r:id="rId28" w:history="1">
        <w:r w:rsidR="00BF0663">
          <w:rPr>
            <w:rStyle w:val="Hyperlink"/>
          </w:rPr>
          <w:t>Peppol</w:t>
        </w:r>
        <w:r w:rsidR="008206C4" w:rsidRPr="008206C4">
          <w:rPr>
            <w:rStyle w:val="Hyperlink"/>
          </w:rPr>
          <w:t xml:space="preserve"> policy for use of identifiers</w:t>
        </w:r>
      </w:hyperlink>
      <w:r w:rsidR="008206C4">
        <w:rPr>
          <w:color w:val="auto"/>
        </w:rPr>
        <w:t xml:space="preserve">. </w:t>
      </w:r>
    </w:p>
    <w:p w14:paraId="544CEF3F" w14:textId="21B008C7" w:rsidR="000F0F5A" w:rsidRPr="00EC4967" w:rsidRDefault="000D60EA" w:rsidP="000D60EA">
      <w:pPr>
        <w:pStyle w:val="ListParagraph"/>
        <w:numPr>
          <w:ilvl w:val="1"/>
          <w:numId w:val="22"/>
        </w:numPr>
        <w:rPr>
          <w:color w:val="auto"/>
        </w:rPr>
      </w:pPr>
      <w:r w:rsidRPr="00EC4967">
        <w:rPr>
          <w:color w:val="auto"/>
        </w:rPr>
        <w:t xml:space="preserve">When using an identifier that is not recognised by the </w:t>
      </w:r>
      <w:r w:rsidR="00182F94">
        <w:rPr>
          <w:color w:val="auto"/>
        </w:rPr>
        <w:t xml:space="preserve">ISO 6523 </w:t>
      </w:r>
      <w:r w:rsidRPr="00EC4967">
        <w:rPr>
          <w:color w:val="auto"/>
        </w:rPr>
        <w:t>code</w:t>
      </w:r>
      <w:r w:rsidR="006B3230">
        <w:rPr>
          <w:color w:val="auto"/>
        </w:rPr>
        <w:t xml:space="preserve"> </w:t>
      </w:r>
      <w:r w:rsidRPr="00EC4967">
        <w:rPr>
          <w:color w:val="auto"/>
        </w:rPr>
        <w:t>list, the buyer and seller should reach agreement on the type and format of identifiers that should be used</w:t>
      </w:r>
      <w:r w:rsidR="00182F94">
        <w:rPr>
          <w:color w:val="auto"/>
        </w:rPr>
        <w:t>,</w:t>
      </w:r>
      <w:r w:rsidR="006E06FA" w:rsidRPr="00EC4967">
        <w:rPr>
          <w:color w:val="auto"/>
        </w:rPr>
        <w:t xml:space="preserve"> </w:t>
      </w:r>
      <w:r w:rsidR="0020350A" w:rsidRPr="00EC4967">
        <w:rPr>
          <w:color w:val="auto"/>
        </w:rPr>
        <w:t xml:space="preserve">and the </w:t>
      </w:r>
      <w:proofErr w:type="spellStart"/>
      <w:r w:rsidR="0020350A" w:rsidRPr="00EC4967">
        <w:rPr>
          <w:color w:val="auto"/>
        </w:rPr>
        <w:t>schemeID</w:t>
      </w:r>
      <w:proofErr w:type="spellEnd"/>
      <w:r w:rsidR="0020350A" w:rsidRPr="00EC4967">
        <w:rPr>
          <w:color w:val="auto"/>
        </w:rPr>
        <w:t xml:space="preserve"> attribute should not be populated</w:t>
      </w:r>
      <w:r w:rsidRPr="00EC4967">
        <w:rPr>
          <w:color w:val="auto"/>
        </w:rPr>
        <w:t>.</w:t>
      </w:r>
      <w:r w:rsidR="006B3230">
        <w:rPr>
          <w:color w:val="auto"/>
        </w:rPr>
        <w:t xml:space="preserve"> </w:t>
      </w:r>
      <w:r w:rsidR="007236CC">
        <w:rPr>
          <w:color w:val="auto"/>
        </w:rPr>
        <w:t>If</w:t>
      </w:r>
      <w:r w:rsidR="007236CC" w:rsidRPr="00EC4967">
        <w:rPr>
          <w:color w:val="auto"/>
        </w:rPr>
        <w:t xml:space="preserve"> </w:t>
      </w:r>
      <w:r w:rsidRPr="00EC4967">
        <w:rPr>
          <w:color w:val="auto"/>
        </w:rPr>
        <w:t>there is no such</w:t>
      </w:r>
      <w:r w:rsidR="000F0F5A" w:rsidRPr="00EC4967">
        <w:rPr>
          <w:color w:val="auto"/>
        </w:rPr>
        <w:t xml:space="preserve"> agreement, the receiv</w:t>
      </w:r>
      <w:r w:rsidR="00822E2E">
        <w:rPr>
          <w:color w:val="auto"/>
        </w:rPr>
        <w:t>ing participant</w:t>
      </w:r>
      <w:r w:rsidR="006B3230">
        <w:rPr>
          <w:color w:val="auto"/>
        </w:rPr>
        <w:t xml:space="preserve"> </w:t>
      </w:r>
      <w:r w:rsidR="000A5E88" w:rsidRPr="00EC4967">
        <w:rPr>
          <w:color w:val="auto"/>
        </w:rPr>
        <w:t>may choose to</w:t>
      </w:r>
      <w:r w:rsidR="006B3230">
        <w:rPr>
          <w:color w:val="auto"/>
        </w:rPr>
        <w:t xml:space="preserve"> </w:t>
      </w:r>
      <w:r w:rsidR="00822E2E">
        <w:rPr>
          <w:color w:val="auto"/>
        </w:rPr>
        <w:t xml:space="preserve">effectively </w:t>
      </w:r>
      <w:r w:rsidR="000F0F5A" w:rsidRPr="00EC4967">
        <w:rPr>
          <w:color w:val="auto"/>
        </w:rPr>
        <w:t xml:space="preserve">ignore the value, </w:t>
      </w:r>
      <w:r w:rsidR="00C63DFA" w:rsidRPr="00EC4967">
        <w:rPr>
          <w:color w:val="auto"/>
        </w:rPr>
        <w:t>however,</w:t>
      </w:r>
      <w:r w:rsidR="000F0F5A" w:rsidRPr="00EC4967">
        <w:rPr>
          <w:color w:val="auto"/>
        </w:rPr>
        <w:t xml:space="preserve"> should not reject the document purely because the value cannot be recognised. </w:t>
      </w:r>
    </w:p>
    <w:p w14:paraId="26832260" w14:textId="77777777" w:rsidR="000F0F5A" w:rsidRPr="00DD6C1F" w:rsidRDefault="000F0F5A" w:rsidP="00F013EE">
      <w:pPr>
        <w:rPr>
          <w:color w:val="auto"/>
        </w:rPr>
      </w:pPr>
    </w:p>
    <w:p w14:paraId="0FCA723A" w14:textId="7A525415" w:rsidR="000C04EF" w:rsidRPr="000F0F5A" w:rsidRDefault="00DD6C1F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</w:rPr>
      </w:pPr>
      <w:r>
        <w:rPr>
          <w:b/>
          <w:i/>
        </w:rPr>
        <w:t>cb</w:t>
      </w:r>
      <w:r w:rsidRPr="000F0F5A">
        <w:rPr>
          <w:b/>
          <w:i/>
        </w:rPr>
        <w:t>c:</w:t>
      </w:r>
      <w:r>
        <w:rPr>
          <w:b/>
          <w:i/>
        </w:rPr>
        <w:t>BuyerReference</w:t>
      </w:r>
      <w:r w:rsidR="000C04EF">
        <w:rPr>
          <w:b/>
          <w:i/>
        </w:rPr>
        <w:t xml:space="preserve"> and</w:t>
      </w:r>
      <w:r w:rsidR="00C87F36">
        <w:rPr>
          <w:b/>
          <w:i/>
        </w:rPr>
        <w:t xml:space="preserve"> </w:t>
      </w:r>
      <w:r w:rsidR="000C04EF">
        <w:rPr>
          <w:b/>
          <w:i/>
        </w:rPr>
        <w:t>cb</w:t>
      </w:r>
      <w:r w:rsidR="000C04EF" w:rsidRPr="000F0F5A">
        <w:rPr>
          <w:b/>
          <w:i/>
        </w:rPr>
        <w:t>c:</w:t>
      </w:r>
      <w:r w:rsidR="000C04EF">
        <w:rPr>
          <w:b/>
          <w:i/>
        </w:rPr>
        <w:t>OrderReference/</w:t>
      </w:r>
      <w:r w:rsidR="00DF45AE">
        <w:rPr>
          <w:b/>
          <w:i/>
        </w:rPr>
        <w:t>cbc:</w:t>
      </w:r>
      <w:r w:rsidR="000C04EF">
        <w:rPr>
          <w:b/>
          <w:i/>
        </w:rPr>
        <w:t>ID</w:t>
      </w:r>
    </w:p>
    <w:p w14:paraId="648CDB22" w14:textId="6F67D3EF" w:rsidR="000C04EF" w:rsidRDefault="000C04EF" w:rsidP="000C04EF">
      <w:pPr>
        <w:ind w:left="720"/>
      </w:pPr>
      <w:r>
        <w:t xml:space="preserve">Although both </w:t>
      </w:r>
      <w:r w:rsidRPr="00BB0870">
        <w:rPr>
          <w:i/>
        </w:rPr>
        <w:t>cbc:BuyerReference</w:t>
      </w:r>
      <w:r>
        <w:t xml:space="preserve"> and </w:t>
      </w:r>
      <w:r w:rsidRPr="00BB0870">
        <w:rPr>
          <w:i/>
        </w:rPr>
        <w:t>cac:OrderReference</w:t>
      </w:r>
      <w:r>
        <w:t xml:space="preserve"> are optional</w:t>
      </w:r>
      <w:r w:rsidR="000D2986">
        <w:t xml:space="preserve"> in BIS Billing and the A-NZ extensions</w:t>
      </w:r>
      <w:r>
        <w:t xml:space="preserve">, the business rule </w:t>
      </w:r>
      <w:r w:rsidR="00BF0663">
        <w:t>Peppol</w:t>
      </w:r>
      <w:r w:rsidRPr="009A4CFC">
        <w:t xml:space="preserve">-EN16931-R003 requires that either a purchase order reference or a buyer reference </w:t>
      </w:r>
      <w:r w:rsidR="000D2986">
        <w:t>must</w:t>
      </w:r>
      <w:r w:rsidR="006B3230">
        <w:t xml:space="preserve"> </w:t>
      </w:r>
      <w:r w:rsidRPr="009A4CFC">
        <w:t xml:space="preserve">be populated. </w:t>
      </w:r>
    </w:p>
    <w:p w14:paraId="0ABF8CCF" w14:textId="78F8865B" w:rsidR="006E06FA" w:rsidRDefault="006E06FA" w:rsidP="000C04EF">
      <w:pPr>
        <w:ind w:left="720"/>
      </w:pPr>
      <w:r>
        <w:lastRenderedPageBreak/>
        <w:t xml:space="preserve">The two </w:t>
      </w:r>
      <w:r w:rsidR="000D2986">
        <w:t xml:space="preserve">elements </w:t>
      </w:r>
      <w:r>
        <w:t xml:space="preserve">are semantically </w:t>
      </w:r>
      <w:proofErr w:type="gramStart"/>
      <w:r>
        <w:t>different</w:t>
      </w:r>
      <w:r w:rsidR="00182F94">
        <w:t>,</w:t>
      </w:r>
      <w:proofErr w:type="gramEnd"/>
      <w:r>
        <w:t xml:space="preserve"> however both are used to drive automatic matching and straight through processing.</w:t>
      </w:r>
    </w:p>
    <w:p w14:paraId="7189926D" w14:textId="77777777" w:rsidR="000C04EF" w:rsidRDefault="000C04EF" w:rsidP="00CB1055">
      <w:pPr>
        <w:pStyle w:val="ListParagraph"/>
      </w:pPr>
      <w:r>
        <w:t>Recommendation:</w:t>
      </w:r>
    </w:p>
    <w:p w14:paraId="45C34666" w14:textId="73430DD3" w:rsidR="000C04EF" w:rsidRDefault="000C04EF" w:rsidP="00430FE0">
      <w:pPr>
        <w:pStyle w:val="ListParagraph"/>
        <w:numPr>
          <w:ilvl w:val="0"/>
          <w:numId w:val="25"/>
        </w:numPr>
        <w:spacing w:before="120"/>
        <w:ind w:left="1434" w:hanging="357"/>
      </w:pPr>
      <w:proofErr w:type="gramStart"/>
      <w:r w:rsidRPr="00225C69">
        <w:rPr>
          <w:i/>
        </w:rPr>
        <w:t>cbc:BuyerReference</w:t>
      </w:r>
      <w:proofErr w:type="gramEnd"/>
      <w:r w:rsidR="00C87F36" w:rsidRPr="00C87F36">
        <w:t xml:space="preserve"> </w:t>
      </w:r>
      <w:r w:rsidR="006E06FA">
        <w:t xml:space="preserve">is buyer-assigned and </w:t>
      </w:r>
      <w:r w:rsidR="000D2986">
        <w:t>advised to the supplier to support automation of internal routing and/or processing by the buyer</w:t>
      </w:r>
      <w:r>
        <w:t xml:space="preserve">. </w:t>
      </w:r>
      <w:r w:rsidR="0027254A">
        <w:br/>
        <w:t xml:space="preserve">Where neither a Purchase order nor a or buyer reference is available, it is </w:t>
      </w:r>
      <w:proofErr w:type="spellStart"/>
      <w:r w:rsidR="0027254A">
        <w:t>recommened</w:t>
      </w:r>
      <w:proofErr w:type="spellEnd"/>
      <w:r w:rsidR="0027254A">
        <w:t xml:space="preserve"> that </w:t>
      </w:r>
      <w:proofErr w:type="spellStart"/>
      <w:proofErr w:type="gramStart"/>
      <w:r w:rsidR="0027254A" w:rsidRPr="00430FE0">
        <w:rPr>
          <w:i/>
          <w:iCs/>
        </w:rPr>
        <w:t>cbc:BuyerReference</w:t>
      </w:r>
      <w:proofErr w:type="spellEnd"/>
      <w:proofErr w:type="gramEnd"/>
      <w:r w:rsidR="0027254A" w:rsidRPr="00430FE0">
        <w:rPr>
          <w:i/>
          <w:iCs/>
        </w:rPr>
        <w:t>/</w:t>
      </w:r>
      <w:proofErr w:type="spellStart"/>
      <w:r w:rsidR="0027254A" w:rsidRPr="00430FE0">
        <w:rPr>
          <w:i/>
          <w:iCs/>
        </w:rPr>
        <w:t>cbc</w:t>
      </w:r>
      <w:proofErr w:type="spellEnd"/>
      <w:r w:rsidR="0027254A" w:rsidRPr="00430FE0">
        <w:rPr>
          <w:i/>
          <w:iCs/>
        </w:rPr>
        <w:t>/:ID be populated with either ‘BUYER_REFERENCE’ or ‘NA’.</w:t>
      </w:r>
      <w:r w:rsidR="0027254A">
        <w:t xml:space="preserve"> </w:t>
      </w:r>
      <w:r w:rsidR="0027254A">
        <w:br/>
      </w:r>
      <w:r w:rsidR="0027254A" w:rsidRPr="00430FE0">
        <w:rPr>
          <w:rFonts w:ascii="Arial" w:hAnsi="Arial"/>
          <w:color w:val="000000"/>
        </w:rPr>
        <w:t xml:space="preserve">Invoice number is </w:t>
      </w:r>
      <w:r w:rsidR="0027254A" w:rsidRPr="00430FE0">
        <w:rPr>
          <w:rFonts w:ascii="Arial" w:hAnsi="Arial"/>
          <w:b/>
          <w:color w:val="000000"/>
        </w:rPr>
        <w:t>not</w:t>
      </w:r>
      <w:r w:rsidR="0027254A" w:rsidRPr="00430FE0">
        <w:rPr>
          <w:rFonts w:ascii="Arial" w:hAnsi="Arial"/>
          <w:color w:val="000000"/>
        </w:rPr>
        <w:t xml:space="preserve"> a recommended default value as, being an alphanumeric value, it could look like a purchase order reference number and may cause exceptions by receiving systems attempting to match to a PO.</w:t>
      </w:r>
    </w:p>
    <w:p w14:paraId="6F7098FC" w14:textId="231E66F4" w:rsidR="000C04EF" w:rsidRPr="001B2914" w:rsidRDefault="00DF45AE" w:rsidP="000C04EF">
      <w:pPr>
        <w:pStyle w:val="ListParagraph"/>
        <w:numPr>
          <w:ilvl w:val="0"/>
          <w:numId w:val="25"/>
        </w:numPr>
      </w:pPr>
      <w:r w:rsidRPr="00270DB7">
        <w:rPr>
          <w:i/>
        </w:rPr>
        <w:t xml:space="preserve">cbc:OrderReference/cbc:ID is </w:t>
      </w:r>
      <w:r w:rsidR="00F26A5D" w:rsidRPr="00270DB7">
        <w:rPr>
          <w:i/>
        </w:rPr>
        <w:t>to reference</w:t>
      </w:r>
      <w:r w:rsidRPr="00270DB7">
        <w:rPr>
          <w:i/>
        </w:rPr>
        <w:t xml:space="preserve"> a co</w:t>
      </w:r>
      <w:r w:rsidR="00F26A5D" w:rsidRPr="00270DB7">
        <w:rPr>
          <w:i/>
        </w:rPr>
        <w:t>rresponding purchase order.</w:t>
      </w:r>
      <w:r w:rsidR="006B3230">
        <w:rPr>
          <w:i/>
        </w:rPr>
        <w:t xml:space="preserve"> </w:t>
      </w:r>
      <w:r w:rsidR="006B3230" w:rsidRPr="00270DB7">
        <w:t>When</w:t>
      </w:r>
      <w:r w:rsidR="006B3230">
        <w:t xml:space="preserve"> </w:t>
      </w:r>
      <w:r w:rsidR="00C63DFA">
        <w:t>n</w:t>
      </w:r>
      <w:r w:rsidR="006B3230">
        <w:t xml:space="preserve">either </w:t>
      </w:r>
      <w:r w:rsidR="000C04EF" w:rsidRPr="00270DB7">
        <w:t>a purchase order</w:t>
      </w:r>
      <w:r w:rsidR="00EB2D8F">
        <w:t xml:space="preserve"> no</w:t>
      </w:r>
      <w:r w:rsidR="00C74CDE">
        <w:t>r</w:t>
      </w:r>
      <w:r w:rsidR="00EB2D8F">
        <w:t xml:space="preserve"> a buyer reference is available</w:t>
      </w:r>
      <w:r w:rsidR="00F26A5D">
        <w:t xml:space="preserve">, </w:t>
      </w:r>
      <w:r w:rsidR="000C04EF">
        <w:t xml:space="preserve">it is recommended that </w:t>
      </w:r>
      <w:r w:rsidR="000C04EF" w:rsidRPr="00DF45AE">
        <w:rPr>
          <w:i/>
        </w:rPr>
        <w:t xml:space="preserve">cbc:OrderReference/cbc/:ID be populated with </w:t>
      </w:r>
      <w:r w:rsidR="0056560E">
        <w:rPr>
          <w:i/>
        </w:rPr>
        <w:t>‘</w:t>
      </w:r>
      <w:r w:rsidR="000C04EF" w:rsidRPr="00DF45AE">
        <w:rPr>
          <w:i/>
        </w:rPr>
        <w:t>NA</w:t>
      </w:r>
      <w:r w:rsidR="0056560E">
        <w:rPr>
          <w:i/>
        </w:rPr>
        <w:t>’</w:t>
      </w:r>
      <w:r w:rsidR="000C04EF" w:rsidRPr="00DF45AE">
        <w:rPr>
          <w:i/>
        </w:rPr>
        <w:t xml:space="preserve">. </w:t>
      </w:r>
    </w:p>
    <w:p w14:paraId="4DA9E4E5" w14:textId="77777777" w:rsidR="00DC27A7" w:rsidRDefault="00DC27A7" w:rsidP="00343A8B"/>
    <w:p w14:paraId="09BF0E05" w14:textId="716D1C6F" w:rsidR="0079156F" w:rsidRPr="00F35A59" w:rsidRDefault="0079156F" w:rsidP="00494C6D">
      <w:pPr>
        <w:pStyle w:val="ListParagraph"/>
        <w:keepNext/>
        <w:numPr>
          <w:ilvl w:val="0"/>
          <w:numId w:val="21"/>
        </w:numPr>
        <w:spacing w:line="240" w:lineRule="auto"/>
        <w:ind w:left="714" w:hanging="357"/>
        <w:rPr>
          <w:b/>
          <w:i/>
        </w:rPr>
      </w:pPr>
      <w:r w:rsidRPr="000F0F5A">
        <w:rPr>
          <w:b/>
          <w:i/>
        </w:rPr>
        <w:t>cac:Party</w:t>
      </w:r>
      <w:r>
        <w:rPr>
          <w:b/>
          <w:i/>
        </w:rPr>
        <w:t>TaxScheme</w:t>
      </w:r>
      <w:r w:rsidRPr="000F0F5A">
        <w:rPr>
          <w:b/>
          <w:i/>
        </w:rPr>
        <w:t>/cbc:</w:t>
      </w:r>
      <w:r>
        <w:rPr>
          <w:b/>
          <w:i/>
        </w:rPr>
        <w:t>Company</w:t>
      </w:r>
      <w:r w:rsidRPr="000F0F5A">
        <w:rPr>
          <w:b/>
          <w:i/>
        </w:rPr>
        <w:t>ID</w:t>
      </w:r>
    </w:p>
    <w:p w14:paraId="01898DB8" w14:textId="496445FF" w:rsidR="00A6756A" w:rsidRDefault="0079156F" w:rsidP="00264B54">
      <w:pPr>
        <w:ind w:left="720"/>
      </w:pPr>
      <w:r>
        <w:t xml:space="preserve">This element group is used in </w:t>
      </w:r>
      <w:r w:rsidR="00A6756A">
        <w:t>the following parties</w:t>
      </w:r>
      <w:r w:rsidR="006B3230">
        <w:t xml:space="preserve"> </w:t>
      </w:r>
      <w:r w:rsidR="00A6756A">
        <w:t xml:space="preserve">to </w:t>
      </w:r>
      <w:r w:rsidR="000B6EF1">
        <w:t xml:space="preserve">provide </w:t>
      </w:r>
      <w:r w:rsidR="00A6756A">
        <w:t xml:space="preserve">the entity’s tax (GST) registration </w:t>
      </w:r>
      <w:r w:rsidR="000B6EF1">
        <w:t>identifier</w:t>
      </w:r>
      <w:r w:rsidR="00A6756A">
        <w:t>.</w:t>
      </w:r>
    </w:p>
    <w:p w14:paraId="150E6C4A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>supplier</w:t>
      </w:r>
      <w:r w:rsidR="00A6756A">
        <w:t xml:space="preserve"> (</w:t>
      </w:r>
      <w:r w:rsidR="00A6756A" w:rsidRPr="00A6756A">
        <w:t>cac:AccountingSupplierParty</w:t>
      </w:r>
      <w:r w:rsidR="00A6756A">
        <w:t>)</w:t>
      </w:r>
    </w:p>
    <w:p w14:paraId="655D1F4F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 xml:space="preserve">customer </w:t>
      </w:r>
      <w:r w:rsidR="00A6756A">
        <w:t>(</w:t>
      </w:r>
      <w:r w:rsidR="00A6756A" w:rsidRPr="00A6756A">
        <w:t>cac:AccountingCustomerParty</w:t>
      </w:r>
      <w:r w:rsidR="00A6756A">
        <w:t>)</w:t>
      </w:r>
    </w:p>
    <w:p w14:paraId="40870988" w14:textId="77777777" w:rsidR="00A6756A" w:rsidRDefault="0079156F" w:rsidP="00A6756A">
      <w:pPr>
        <w:pStyle w:val="ListParagraph"/>
        <w:numPr>
          <w:ilvl w:val="0"/>
          <w:numId w:val="26"/>
        </w:numPr>
      </w:pPr>
      <w:r>
        <w:t>tax representative</w:t>
      </w:r>
      <w:r w:rsidR="00A6756A">
        <w:t xml:space="preserve"> (</w:t>
      </w:r>
      <w:r w:rsidR="00A6756A" w:rsidRPr="00A6756A">
        <w:t>cac:TaxRepresentativeParty</w:t>
      </w:r>
      <w:r w:rsidR="00A6756A">
        <w:t>)</w:t>
      </w:r>
    </w:p>
    <w:p w14:paraId="178570E3" w14:textId="26DE1CFB" w:rsidR="00A064F5" w:rsidRDefault="00B85607" w:rsidP="00264B54">
      <w:pPr>
        <w:ind w:left="720"/>
      </w:pPr>
      <w:r>
        <w:t>This elemen</w:t>
      </w:r>
      <w:r w:rsidR="00A064F5">
        <w:t>t section is optional. However</w:t>
      </w:r>
      <w:r w:rsidR="006B3230">
        <w:t>,</w:t>
      </w:r>
      <w:r w:rsidR="00A064F5">
        <w:t xml:space="preserve"> both </w:t>
      </w:r>
      <w:r w:rsidR="0079156F">
        <w:t>Australia</w:t>
      </w:r>
      <w:r w:rsidR="00A064F5">
        <w:t xml:space="preserve"> and New Zealand may require the GST identifier in certain circumstances.</w:t>
      </w:r>
    </w:p>
    <w:p w14:paraId="75487D11" w14:textId="77777777" w:rsidR="0079156F" w:rsidRDefault="00A064F5" w:rsidP="00264B54">
      <w:pPr>
        <w:ind w:left="720"/>
      </w:pPr>
      <w:r>
        <w:t xml:space="preserve">For example, in Australia </w:t>
      </w:r>
      <w:r w:rsidR="0079156F" w:rsidRPr="0079156F">
        <w:t>when a</w:t>
      </w:r>
      <w:r w:rsidR="000B6EF1">
        <w:t>n entity’s</w:t>
      </w:r>
      <w:r w:rsidR="0079156F" w:rsidRPr="0079156F">
        <w:t xml:space="preserve"> branch </w:t>
      </w:r>
      <w:r w:rsidR="000B6EF1">
        <w:t xml:space="preserve">that is separately registered for GST </w:t>
      </w:r>
      <w:r w:rsidR="0079156F" w:rsidRPr="0079156F">
        <w:t>makes a taxable sale and issues a tax invoice, the registration number of the GST branch must be displayed, which incorporates the ABN of the parent entity (by attaching the 3 digit branch number at the end of the ABN, e.g. 51824753556001).</w:t>
      </w:r>
    </w:p>
    <w:p w14:paraId="150F5946" w14:textId="4E659778" w:rsidR="00A26EA0" w:rsidRDefault="00253076" w:rsidP="00253076">
      <w:pPr>
        <w:ind w:left="720"/>
      </w:pPr>
      <w:r w:rsidRPr="00A064F5">
        <w:t>In New Zealand, when a GST registered organisation makes a taxable sale and issues</w:t>
      </w:r>
      <w:r>
        <w:t xml:space="preserve"> a </w:t>
      </w:r>
      <w:r w:rsidR="008058BC">
        <w:t xml:space="preserve">tax </w:t>
      </w:r>
      <w:r>
        <w:t>Invoice</w:t>
      </w:r>
      <w:r w:rsidRPr="00A064F5">
        <w:t>, the New Zealand GST number</w:t>
      </w:r>
      <w:r>
        <w:t xml:space="preserve"> must be </w:t>
      </w:r>
      <w:r w:rsidR="008058BC">
        <w:t>entered as the value e.g. 049086982</w:t>
      </w:r>
      <w:r>
        <w:t>.</w:t>
      </w:r>
    </w:p>
    <w:p w14:paraId="52C1A708" w14:textId="01E8D2BA" w:rsidR="00A26EA0" w:rsidRDefault="00A26EA0" w:rsidP="00A26EA0">
      <w:pPr>
        <w:ind w:left="720"/>
      </w:pPr>
      <w:r>
        <w:t xml:space="preserve">The presentation of the NZ GST number may include hyphens and the NZ GST number may have a leading zero to fulfil the </w:t>
      </w:r>
      <w:r w:rsidR="0073692B">
        <w:t>8-digit</w:t>
      </w:r>
      <w:r>
        <w:t xml:space="preserve"> format as the hyphens and leading zero are optional. </w:t>
      </w:r>
    </w:p>
    <w:p w14:paraId="4B7EE490" w14:textId="77777777" w:rsidR="002B214F" w:rsidRDefault="002B214F">
      <w:pPr>
        <w:spacing w:before="0" w:line="240" w:lineRule="auto"/>
      </w:pPr>
    </w:p>
    <w:p w14:paraId="5E133F61" w14:textId="77777777" w:rsidR="002B214F" w:rsidRDefault="002B214F" w:rsidP="00494C6D">
      <w:pPr>
        <w:pStyle w:val="Heading2"/>
        <w:pageBreakBefore/>
      </w:pPr>
      <w:r>
        <w:lastRenderedPageBreak/>
        <w:t>Open Issues</w:t>
      </w:r>
    </w:p>
    <w:p w14:paraId="185966DD" w14:textId="026387A1" w:rsidR="002B214F" w:rsidRPr="00CB3A80" w:rsidRDefault="002B214F" w:rsidP="00684B42">
      <w:pPr>
        <w:rPr>
          <w:b/>
          <w:iCs/>
        </w:rPr>
      </w:pPr>
      <w:r w:rsidRPr="00CB3A80">
        <w:rPr>
          <w:b/>
          <w:iCs/>
        </w:rPr>
        <w:t xml:space="preserve">Identifying sub-entities or branches </w:t>
      </w:r>
      <w:r w:rsidR="006A51F9" w:rsidRPr="00CB3A80">
        <w:rPr>
          <w:b/>
          <w:iCs/>
        </w:rPr>
        <w:t>within a legal business entity</w:t>
      </w:r>
      <w:r w:rsidRPr="00CB3A80">
        <w:rPr>
          <w:b/>
          <w:iCs/>
        </w:rPr>
        <w:t xml:space="preserve"> in SMP</w:t>
      </w:r>
    </w:p>
    <w:p w14:paraId="38CBE0E3" w14:textId="77777777" w:rsidR="002B214F" w:rsidRPr="004878B0" w:rsidRDefault="002B214F" w:rsidP="002B214F">
      <w:pPr>
        <w:rPr>
          <w:color w:val="auto"/>
        </w:rPr>
      </w:pPr>
      <w:r w:rsidRPr="004878B0">
        <w:rPr>
          <w:color w:val="auto"/>
        </w:rPr>
        <w:t xml:space="preserve">The current </w:t>
      </w:r>
      <w:r>
        <w:rPr>
          <w:color w:val="auto"/>
        </w:rPr>
        <w:t>Peppol framework</w:t>
      </w:r>
      <w:r w:rsidRPr="004878B0">
        <w:rPr>
          <w:color w:val="auto"/>
        </w:rPr>
        <w:t xml:space="preserve"> allows only one SMP record per business</w:t>
      </w:r>
      <w:r>
        <w:rPr>
          <w:color w:val="auto"/>
        </w:rPr>
        <w:t xml:space="preserve"> identifier/</w:t>
      </w:r>
      <w:r w:rsidRPr="004878B0">
        <w:rPr>
          <w:color w:val="auto"/>
        </w:rPr>
        <w:t xml:space="preserve">document </w:t>
      </w:r>
      <w:r>
        <w:rPr>
          <w:color w:val="auto"/>
        </w:rPr>
        <w:t xml:space="preserve">relationship </w:t>
      </w:r>
      <w:r w:rsidRPr="004878B0">
        <w:rPr>
          <w:color w:val="auto"/>
        </w:rPr>
        <w:t xml:space="preserve">(e.g. </w:t>
      </w:r>
      <w:r>
        <w:rPr>
          <w:color w:val="auto"/>
        </w:rPr>
        <w:t>each</w:t>
      </w:r>
      <w:r w:rsidRPr="004878B0">
        <w:rPr>
          <w:color w:val="auto"/>
        </w:rPr>
        <w:t xml:space="preserve"> unique business identifier can </w:t>
      </w:r>
      <w:r>
        <w:rPr>
          <w:color w:val="auto"/>
        </w:rPr>
        <w:t xml:space="preserve">have </w:t>
      </w:r>
      <w:r w:rsidRPr="004878B0">
        <w:rPr>
          <w:color w:val="auto"/>
        </w:rPr>
        <w:t xml:space="preserve">only one </w:t>
      </w:r>
      <w:r>
        <w:rPr>
          <w:color w:val="auto"/>
        </w:rPr>
        <w:t>Access Point (</w:t>
      </w:r>
      <w:r w:rsidRPr="004878B0">
        <w:rPr>
          <w:color w:val="auto"/>
        </w:rPr>
        <w:t>AP</w:t>
      </w:r>
      <w:r>
        <w:rPr>
          <w:color w:val="auto"/>
        </w:rPr>
        <w:t>)</w:t>
      </w:r>
      <w:r w:rsidRPr="004878B0">
        <w:rPr>
          <w:color w:val="auto"/>
        </w:rPr>
        <w:t xml:space="preserve"> address </w:t>
      </w:r>
      <w:r>
        <w:rPr>
          <w:color w:val="auto"/>
        </w:rPr>
        <w:t xml:space="preserve">recorded </w:t>
      </w:r>
      <w:r w:rsidRPr="004878B0">
        <w:rPr>
          <w:color w:val="auto"/>
        </w:rPr>
        <w:t xml:space="preserve">for </w:t>
      </w:r>
      <w:r>
        <w:rPr>
          <w:color w:val="auto"/>
        </w:rPr>
        <w:t xml:space="preserve">the </w:t>
      </w:r>
      <w:r w:rsidRPr="004878B0">
        <w:rPr>
          <w:color w:val="auto"/>
        </w:rPr>
        <w:t>A-NZ invoice</w:t>
      </w:r>
      <w:r>
        <w:rPr>
          <w:color w:val="auto"/>
        </w:rPr>
        <w:t xml:space="preserve"> document</w:t>
      </w:r>
      <w:r w:rsidRPr="004878B0">
        <w:rPr>
          <w:color w:val="auto"/>
        </w:rPr>
        <w:t xml:space="preserve">). </w:t>
      </w:r>
    </w:p>
    <w:p w14:paraId="007F2B93" w14:textId="5BE8DB8C" w:rsidR="002B214F" w:rsidRDefault="002B214F" w:rsidP="002B214F">
      <w:pPr>
        <w:rPr>
          <w:color w:val="auto"/>
        </w:rPr>
      </w:pPr>
      <w:r>
        <w:rPr>
          <w:color w:val="auto"/>
        </w:rPr>
        <w:t xml:space="preserve">There may be situations where a business entity needs to record </w:t>
      </w:r>
      <w:r w:rsidRPr="004878B0">
        <w:rPr>
          <w:color w:val="auto"/>
        </w:rPr>
        <w:t xml:space="preserve">multiple </w:t>
      </w:r>
      <w:r w:rsidR="0073692B">
        <w:rPr>
          <w:color w:val="auto"/>
        </w:rPr>
        <w:t>endpoints</w:t>
      </w:r>
      <w:r>
        <w:rPr>
          <w:color w:val="auto"/>
        </w:rPr>
        <w:t xml:space="preserve"> to receive the same document type (e.g. invoice) such as:</w:t>
      </w:r>
    </w:p>
    <w:p w14:paraId="29B76857" w14:textId="77777777" w:rsidR="002B214F" w:rsidRDefault="002B214F" w:rsidP="002B214F">
      <w:pPr>
        <w:pStyle w:val="Bulletedlist1"/>
      </w:pPr>
      <w:r>
        <w:t>Decentralised processing where different branches within a business entity use different software service providers</w:t>
      </w:r>
    </w:p>
    <w:p w14:paraId="7C2AA573" w14:textId="073F749A" w:rsidR="002B214F" w:rsidRDefault="002B214F" w:rsidP="002B214F">
      <w:pPr>
        <w:pStyle w:val="Bulletedlist1"/>
      </w:pPr>
      <w:r>
        <w:t xml:space="preserve">A business uses a number of software </w:t>
      </w:r>
      <w:r w:rsidR="0056560E">
        <w:t>‘</w:t>
      </w:r>
      <w:r w:rsidRPr="004878B0">
        <w:t>add-on</w:t>
      </w:r>
      <w:r>
        <w:t>s</w:t>
      </w:r>
      <w:r w:rsidR="0056560E">
        <w:t>’</w:t>
      </w:r>
      <w:r>
        <w:t xml:space="preserve"> provided by different service providers</w:t>
      </w:r>
      <w:r w:rsidRPr="004878B0">
        <w:t xml:space="preserve"> to process different ‘types’ of invoices</w:t>
      </w:r>
      <w:r>
        <w:t xml:space="preserve"> and </w:t>
      </w:r>
      <w:r w:rsidRPr="004878B0">
        <w:t xml:space="preserve">connect to different </w:t>
      </w:r>
      <w:r>
        <w:t xml:space="preserve">receiving </w:t>
      </w:r>
      <w:r w:rsidRPr="004878B0">
        <w:t xml:space="preserve">APs. </w:t>
      </w:r>
    </w:p>
    <w:p w14:paraId="0B1A1BF0" w14:textId="77777777" w:rsidR="002B214F" w:rsidRPr="004878B0" w:rsidRDefault="002B214F" w:rsidP="002B214F">
      <w:r>
        <w:t>The system architecture for businesses in such situations may preclude the option of having a single AP receive all documents for the business entity and route accordingly e.g. using data from within the message payload, or by sending to a centralised system that will then route the information.</w:t>
      </w:r>
    </w:p>
    <w:p w14:paraId="4EC5C4D0" w14:textId="77777777" w:rsidR="00663867" w:rsidRDefault="002B214F" w:rsidP="002B214F">
      <w:pPr>
        <w:rPr>
          <w:color w:val="auto"/>
        </w:rPr>
      </w:pPr>
      <w:r>
        <w:t xml:space="preserve">Given that the entity’s ABN or NZBN can only be used to record a single end-point, these situations can be accommodated </w:t>
      </w:r>
      <w:r>
        <w:rPr>
          <w:color w:val="auto"/>
        </w:rPr>
        <w:t xml:space="preserve">by businesses registering and maintaining multiple identifiers for the same legal entity, e.g. through the use of commercial identifiers such as Global location numbers (GLNs) or </w:t>
      </w:r>
      <w:r w:rsidRPr="002F128F">
        <w:rPr>
          <w:color w:val="auto"/>
        </w:rPr>
        <w:t>Data Universal Numbering System</w:t>
      </w:r>
      <w:r>
        <w:rPr>
          <w:color w:val="auto"/>
        </w:rPr>
        <w:t xml:space="preserve"> (DUNS). </w:t>
      </w:r>
    </w:p>
    <w:p w14:paraId="03AE7852" w14:textId="044B5024" w:rsidR="002B214F" w:rsidRDefault="002B214F" w:rsidP="00430FE0">
      <w:pPr>
        <w:spacing w:before="0"/>
        <w:rPr>
          <w:color w:val="auto"/>
        </w:rPr>
      </w:pPr>
    </w:p>
    <w:p w14:paraId="574A82C2" w14:textId="25E428E7" w:rsidR="002B214F" w:rsidRDefault="002B214F" w:rsidP="00430FE0">
      <w:pPr>
        <w:spacing w:before="0"/>
        <w:rPr>
          <w:color w:val="auto"/>
        </w:rPr>
      </w:pPr>
      <w:r>
        <w:rPr>
          <w:color w:val="auto"/>
        </w:rPr>
        <w:t xml:space="preserve">The Australian Peppol Authority is working with local service providers and OpenPeppol to explore alternative identifier schemes that can be used across jurisdictions and that will allow multiple identifiers for a single legal business entity.  </w:t>
      </w:r>
    </w:p>
    <w:p w14:paraId="60872351" w14:textId="4B034043" w:rsidR="007548C4" w:rsidRDefault="006A51F9" w:rsidP="00592E35">
      <w:r>
        <w:rPr>
          <w:color w:val="auto"/>
        </w:rPr>
        <w:t xml:space="preserve">The </w:t>
      </w:r>
      <w:r w:rsidRPr="006A51F9">
        <w:rPr>
          <w:color w:val="auto"/>
        </w:rPr>
        <w:t>New Zealand Peppol Authority recognises that there is a need for unique identifiers for different parts of an organisation</w:t>
      </w:r>
      <w:r>
        <w:rPr>
          <w:color w:val="auto"/>
        </w:rPr>
        <w:t xml:space="preserve"> and</w:t>
      </w:r>
      <w:r w:rsidRPr="006A51F9">
        <w:rPr>
          <w:color w:val="auto"/>
        </w:rPr>
        <w:t xml:space="preserve"> are actively working to develop a standardised solution. </w:t>
      </w:r>
      <w:r>
        <w:rPr>
          <w:color w:val="auto"/>
        </w:rPr>
        <w:t xml:space="preserve">A-NZ accredited service providers will be kept </w:t>
      </w:r>
      <w:r w:rsidRPr="006A51F9">
        <w:rPr>
          <w:color w:val="auto"/>
        </w:rPr>
        <w:t xml:space="preserve">informed as this work progresses. </w:t>
      </w:r>
      <w:r>
        <w:rPr>
          <w:color w:val="auto"/>
        </w:rPr>
        <w:t xml:space="preserve">Service providers are encouraged to share with the NZ Peppol Authority any use </w:t>
      </w:r>
      <w:r w:rsidRPr="006A51F9">
        <w:rPr>
          <w:color w:val="auto"/>
        </w:rPr>
        <w:t xml:space="preserve">cases </w:t>
      </w:r>
      <w:r>
        <w:rPr>
          <w:color w:val="auto"/>
        </w:rPr>
        <w:t xml:space="preserve">that illustrate </w:t>
      </w:r>
      <w:r w:rsidRPr="006A51F9">
        <w:rPr>
          <w:color w:val="auto"/>
        </w:rPr>
        <w:t xml:space="preserve">the need for </w:t>
      </w:r>
      <w:r>
        <w:rPr>
          <w:color w:val="auto"/>
        </w:rPr>
        <w:t>additional NZ identifiers</w:t>
      </w:r>
      <w:r w:rsidRPr="006A51F9">
        <w:rPr>
          <w:color w:val="auto"/>
        </w:rPr>
        <w:t xml:space="preserve">, </w:t>
      </w:r>
      <w:r>
        <w:rPr>
          <w:color w:val="auto"/>
        </w:rPr>
        <w:t xml:space="preserve">in order to </w:t>
      </w:r>
      <w:r w:rsidRPr="006A51F9">
        <w:rPr>
          <w:color w:val="auto"/>
        </w:rPr>
        <w:t>inform the design of the solution.</w:t>
      </w:r>
    </w:p>
    <w:p w14:paraId="4B802DEA" w14:textId="3490CD6D" w:rsidR="002D6083" w:rsidRPr="00FB0AF4" w:rsidRDefault="002D6083" w:rsidP="00592E35">
      <w:pPr>
        <w:pStyle w:val="Heading2"/>
      </w:pPr>
      <w:bookmarkStart w:id="92" w:name="_Hlk50535060"/>
      <w:r w:rsidRPr="00FB0AF4">
        <w:t>Forthcoming changes</w:t>
      </w:r>
    </w:p>
    <w:bookmarkEnd w:id="92"/>
    <w:p w14:paraId="0F6E560F" w14:textId="2ED213B0" w:rsidR="002D6083" w:rsidRPr="00FB0AF4" w:rsidRDefault="002D6083" w:rsidP="002D6083">
      <w:pPr>
        <w:rPr>
          <w:b/>
          <w:iCs/>
        </w:rPr>
      </w:pPr>
      <w:r w:rsidRPr="00FB0AF4">
        <w:rPr>
          <w:b/>
          <w:iCs/>
        </w:rPr>
        <w:t>Dynamic document type schema (DDTS)</w:t>
      </w:r>
    </w:p>
    <w:p w14:paraId="709B8DBE" w14:textId="5BC0C29F" w:rsidR="00FB0AF4" w:rsidRDefault="002D6083" w:rsidP="002D6083">
      <w:pPr>
        <w:rPr>
          <w:color w:val="auto"/>
        </w:rPr>
      </w:pPr>
      <w:r w:rsidRPr="00FB0AF4">
        <w:rPr>
          <w:color w:val="auto"/>
        </w:rPr>
        <w:t>Currently Peppol eDelivery allows for a 1:1 relationship between advertised receiver capabilities and document specifications. The introduction of the Peppol INTernational Invoice (PINT) will require a 1:n relationship between advertised receiver capabil</w:t>
      </w:r>
      <w:r w:rsidR="0073692B">
        <w:rPr>
          <w:color w:val="auto"/>
        </w:rPr>
        <w:t>it</w:t>
      </w:r>
      <w:r w:rsidRPr="00FB0AF4">
        <w:rPr>
          <w:color w:val="auto"/>
        </w:rPr>
        <w:t xml:space="preserve">ies and supported document </w:t>
      </w:r>
      <w:r w:rsidR="00FB0AF4">
        <w:rPr>
          <w:color w:val="auto"/>
        </w:rPr>
        <w:t>specialisation</w:t>
      </w:r>
      <w:r w:rsidRPr="00FB0AF4">
        <w:rPr>
          <w:color w:val="auto"/>
        </w:rPr>
        <w:t>s.</w:t>
      </w:r>
      <w:r w:rsidR="00FB0AF4">
        <w:rPr>
          <w:color w:val="auto"/>
        </w:rPr>
        <w:t xml:space="preserve"> </w:t>
      </w:r>
    </w:p>
    <w:p w14:paraId="5AC5F7BB" w14:textId="3E9C1DDB" w:rsidR="002D6083" w:rsidRPr="00FB0AF4" w:rsidRDefault="00FB0AF4" w:rsidP="002D6083">
      <w:pPr>
        <w:rPr>
          <w:color w:val="auto"/>
        </w:rPr>
      </w:pPr>
      <w:r>
        <w:rPr>
          <w:color w:val="auto"/>
        </w:rPr>
        <w:t xml:space="preserve">The design of the DDTS will allow recipients to use a single receiver capability </w:t>
      </w:r>
      <w:r w:rsidRPr="00FB0AF4">
        <w:rPr>
          <w:color w:val="auto"/>
        </w:rPr>
        <w:t xml:space="preserve">(e.g. pint*) </w:t>
      </w:r>
      <w:r>
        <w:rPr>
          <w:color w:val="auto"/>
        </w:rPr>
        <w:t xml:space="preserve">to advertise </w:t>
      </w:r>
      <w:r w:rsidR="00775F11">
        <w:rPr>
          <w:color w:val="auto"/>
        </w:rPr>
        <w:t xml:space="preserve">where </w:t>
      </w:r>
      <w:r>
        <w:rPr>
          <w:color w:val="auto"/>
        </w:rPr>
        <w:t xml:space="preserve">they can receive any specialisations of the PINT </w:t>
      </w:r>
      <w:r w:rsidRPr="00FB0AF4">
        <w:rPr>
          <w:color w:val="auto"/>
        </w:rPr>
        <w:t>(e.g. pint#aunz, pint#sg etc.)</w:t>
      </w:r>
      <w:r>
        <w:rPr>
          <w:color w:val="auto"/>
        </w:rPr>
        <w:t>.</w:t>
      </w:r>
    </w:p>
    <w:p w14:paraId="16E82E15" w14:textId="638ED0CD" w:rsidR="002D6083" w:rsidRDefault="002D6083" w:rsidP="002D6083">
      <w:pPr>
        <w:rPr>
          <w:color w:val="auto"/>
        </w:rPr>
      </w:pPr>
      <w:r w:rsidRPr="00FB0AF4">
        <w:rPr>
          <w:color w:val="auto"/>
        </w:rPr>
        <w:t>These changes will include the introduction of a new Document Type Identifier Scheme, currently proposed to be ‘</w:t>
      </w:r>
      <w:proofErr w:type="spellStart"/>
      <w:r w:rsidRPr="00FB0AF4">
        <w:rPr>
          <w:color w:val="auto"/>
        </w:rPr>
        <w:t>peppol</w:t>
      </w:r>
      <w:proofErr w:type="spellEnd"/>
      <w:r w:rsidRPr="00FB0AF4">
        <w:rPr>
          <w:color w:val="auto"/>
        </w:rPr>
        <w:t>-doctype-wildcard’.</w:t>
      </w:r>
    </w:p>
    <w:p w14:paraId="78ED32A5" w14:textId="0CF73D1C" w:rsidR="00FB0AF4" w:rsidRPr="004878B0" w:rsidRDefault="00FB0AF4" w:rsidP="002D6083">
      <w:pPr>
        <w:rPr>
          <w:color w:val="auto"/>
        </w:rPr>
      </w:pPr>
      <w:r>
        <w:rPr>
          <w:color w:val="auto"/>
        </w:rPr>
        <w:t xml:space="preserve">The </w:t>
      </w:r>
      <w:r w:rsidR="0073692B">
        <w:rPr>
          <w:color w:val="auto"/>
        </w:rPr>
        <w:t>high-level</w:t>
      </w:r>
      <w:r>
        <w:rPr>
          <w:color w:val="auto"/>
        </w:rPr>
        <w:t xml:space="preserve"> design </w:t>
      </w:r>
      <w:r w:rsidR="001F4F00">
        <w:rPr>
          <w:color w:val="auto"/>
        </w:rPr>
        <w:t>and migration plan are currently under development through the OpenPeppol DDTS work group, and on conclusion of that work this document will be updated to reflect pertinent changes.</w:t>
      </w:r>
    </w:p>
    <w:p w14:paraId="57A9E3D8" w14:textId="03F00B81" w:rsidR="001A7A54" w:rsidRPr="00BA6DD6" w:rsidRDefault="00C260D2" w:rsidP="00592E35">
      <w:pPr>
        <w:pStyle w:val="Heading1"/>
        <w:pageBreakBefore/>
      </w:pPr>
      <w:r>
        <w:lastRenderedPageBreak/>
        <w:t>Examples</w:t>
      </w:r>
    </w:p>
    <w:p w14:paraId="179EF07A" w14:textId="5ED3F8A5" w:rsidR="006E584D" w:rsidRDefault="006E584D" w:rsidP="006E584D">
      <w:r>
        <w:t>The following are non-</w:t>
      </w:r>
      <w:r w:rsidR="004966C6">
        <w:t>n</w:t>
      </w:r>
      <w:r>
        <w:t>ormative examples illustrating the use of various fields.</w:t>
      </w:r>
    </w:p>
    <w:p w14:paraId="2B96BB13" w14:textId="21B77F64" w:rsidR="00F75A0E" w:rsidRDefault="00F75A0E" w:rsidP="003A3B7E">
      <w:pPr>
        <w:pStyle w:val="Heading2"/>
      </w:pPr>
      <w:r w:rsidRPr="001A7A54">
        <w:t>ebMS</w:t>
      </w:r>
      <w:r>
        <w:t xml:space="preserve">/AS4 - Participant related fields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14:paraId="29EE94E0" w14:textId="77777777" w:rsidTr="007042C5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4CA7E" w14:textId="107DF7A2" w:rsidR="007042C5" w:rsidRPr="006B0767" w:rsidRDefault="007042C5" w:rsidP="007042C5">
            <w:pPr>
              <w:shd w:val="clear" w:color="auto" w:fill="FFFFFF"/>
              <w:rPr>
                <w:rFonts w:ascii="Consolas" w:hAnsi="Consolas" w:cs="Consolas"/>
                <w:color w:val="222222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:PartyInfo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:From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 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urn:fdc:peppol.eu:2017:identifiers:ap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POP000123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:Role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hyperlink r:id="rId29" w:tgtFrame="_blank" w:history="1"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</w:rPr>
                <w:t>http://docs.oasis-open.org/ebxml-msg/ebms/v3.0/ns/core/200704/initiator</w:t>
              </w:r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  <w:shd w:val="clear" w:color="auto" w:fill="EFEFEF"/>
                </w:rPr>
                <w:t>&lt;/eb:Role</w:t>
              </w:r>
            </w:hyperlink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:From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:To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 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urn:fdc:peppol.eu:2017:identifiers:ap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POP000987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:PartyId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:Role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hyperlink r:id="rId30" w:tgtFrame="_blank" w:history="1"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</w:rPr>
                <w:t>http://docs.oasis-open.org/ebxml-msg/ebms/v3.0/ns/core/200704/responder</w:t>
              </w:r>
              <w:r w:rsidRPr="006B0767">
                <w:rPr>
                  <w:rStyle w:val="Hyperlink"/>
                  <w:rFonts w:ascii="Consolas" w:hAnsi="Consolas" w:cs="Consolas"/>
                  <w:color w:val="1155CC"/>
                  <w:sz w:val="16"/>
                  <w:szCs w:val="16"/>
                  <w:shd w:val="clear" w:color="auto" w:fill="EFEFEF"/>
                </w:rPr>
                <w:t>&lt;/eb:Role</w:t>
              </w:r>
            </w:hyperlink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>   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:To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:PartyInfo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14:paraId="4D1E995E" w14:textId="6B8A8AC0" w:rsidR="007042C5" w:rsidRPr="00B17044" w:rsidRDefault="007042C5" w:rsidP="00B17044">
            <w:pPr>
              <w:pStyle w:val="HTMLPreformatted"/>
              <w:shd w:val="clear" w:color="auto" w:fill="FFFFFF"/>
              <w:rPr>
                <w:color w:val="222222"/>
              </w:rPr>
            </w:pP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:MessageProperties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   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 xml:space="preserve">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originalSender</w:t>
            </w:r>
            <w:proofErr w:type="spellEnd"/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="00AB5B95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 xml:space="preserve"> </w:t>
            </w:r>
            <w:r w:rsidR="005E7CDC" w:rsidRPr="003A3B7E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="005E7CDC" w:rsidRPr="005E7CDC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="iso6523-actorid-upis"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0151:36342015855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  <w:t xml:space="preserve">   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 xml:space="preserve">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name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</w:t>
            </w:r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proofErr w:type="spellStart"/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finalRecipient</w:t>
            </w:r>
            <w:proofErr w:type="spellEnd"/>
            <w:r w:rsidR="00501D0F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="00AB5B95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 xml:space="preserve"> </w:t>
            </w:r>
            <w:r w:rsidR="005E7CDC" w:rsidRPr="003A3B7E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type</w:t>
            </w:r>
            <w:r w:rsidR="005E7CDC" w:rsidRPr="005E7CDC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="iso6523-actorid-upis"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0151:61970632495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:Property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:MessageProperties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br/>
            </w:r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color w:val="660E7A"/>
                <w:sz w:val="16"/>
                <w:szCs w:val="16"/>
                <w:shd w:val="clear" w:color="auto" w:fill="EFEFEF"/>
              </w:rPr>
              <w:t>eb</w:t>
            </w:r>
            <w:r w:rsidRPr="006B0767">
              <w:rPr>
                <w:rFonts w:ascii="Consolas" w:hAnsi="Consolas" w:cs="Consolas"/>
                <w:color w:val="000080"/>
                <w:sz w:val="16"/>
                <w:szCs w:val="16"/>
                <w:shd w:val="clear" w:color="auto" w:fill="EFEFEF"/>
              </w:rPr>
              <w:t>:PayloadInfo</w:t>
            </w:r>
            <w:proofErr w:type="spellEnd"/>
            <w:r w:rsidRPr="006B0767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14:paraId="40D2142A" w14:textId="77777777" w:rsidR="007042C5" w:rsidRPr="006D2D11" w:rsidRDefault="007042C5" w:rsidP="007042C5"/>
    <w:p w14:paraId="7E034D73" w14:textId="3EC02AA1" w:rsidR="00F75A0E" w:rsidRDefault="001A7A54" w:rsidP="003A3B7E">
      <w:pPr>
        <w:pStyle w:val="Heading2"/>
      </w:pPr>
      <w:r w:rsidRPr="001A7A54">
        <w:t>ebMS</w:t>
      </w:r>
      <w:r>
        <w:t>/AS4</w:t>
      </w:r>
      <w:r w:rsidR="00F75A0E">
        <w:t xml:space="preserve"> – Document related </w:t>
      </w:r>
      <w:r w:rsidR="00A416BB">
        <w:t>fields</w:t>
      </w:r>
    </w:p>
    <w:p w14:paraId="5FBF2F35" w14:textId="2A70BB73" w:rsidR="00BA6DD6" w:rsidRPr="002F190A" w:rsidRDefault="00F75A0E" w:rsidP="00EE5BBF">
      <w:r w:rsidRPr="00EE5BBF">
        <w:rPr>
          <w:b/>
          <w:bCs/>
        </w:rPr>
        <w:t>A-</w:t>
      </w:r>
      <w:r w:rsidR="008A43FE" w:rsidRPr="00EE5BBF">
        <w:rPr>
          <w:b/>
          <w:bCs/>
        </w:rPr>
        <w:t xml:space="preserve">NZ </w:t>
      </w:r>
      <w:r w:rsidR="00775F11">
        <w:rPr>
          <w:b/>
          <w:bCs/>
        </w:rPr>
        <w:t>I</w:t>
      </w:r>
      <w:r w:rsidR="00775F11" w:rsidRPr="00EE5BBF">
        <w:rPr>
          <w:b/>
          <w:bCs/>
        </w:rPr>
        <w:t>nvoice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:rsidRPr="006B0767" w14:paraId="10B76AEF" w14:textId="77777777" w:rsidTr="0027254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F5AB4" w14:textId="0E983D56" w:rsidR="007042C5" w:rsidRPr="006B0767" w:rsidRDefault="007042C5" w:rsidP="00B17044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:Service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urn:fdc:peppol.eu:2017:poacc:billing:01:1.0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busdox-docid-qns::urn:oasis:names:specification:ubl:schema:xsd:Invoice-2::Invoice##urn:cen.eu:en16931:2017#conformant#urn:fdc:peppol.eu:2017:poacc:billing:international:aunz:3.0::2.1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08213712" w14:textId="41D3F0FC" w:rsidR="0027254A" w:rsidRDefault="0027254A" w:rsidP="0027254A">
      <w:r>
        <w:rPr>
          <w:b/>
          <w:bCs/>
        </w:rPr>
        <w:t xml:space="preserve">A-NZ </w:t>
      </w:r>
      <w:r w:rsidR="00775F11">
        <w:rPr>
          <w:b/>
          <w:bCs/>
        </w:rPr>
        <w:t>C</w:t>
      </w:r>
      <w:r>
        <w:rPr>
          <w:b/>
          <w:bCs/>
        </w:rPr>
        <w:t>redit</w:t>
      </w:r>
      <w:r w:rsidR="00775F11">
        <w:rPr>
          <w:b/>
          <w:bCs/>
        </w:rPr>
        <w:t xml:space="preserve"> </w:t>
      </w:r>
      <w:r>
        <w:rPr>
          <w:b/>
          <w:bCs/>
        </w:rPr>
        <w:t>Note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27254A" w14:paraId="2AEB7772" w14:textId="77777777" w:rsidTr="0027254A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A6AAD" w14:textId="77777777" w:rsidR="0027254A" w:rsidRDefault="0027254A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proofErr w:type="spellEnd"/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t>urn:fdc:peppol.eu:2017:poacc:billing:01:1.0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busdox-docid-qns::urn:oasis:names:specification:ubl:schema:xsd:CreditNote-2::CreditNote##urn:cen.eu:en16931:2017#conformant#urn:fdc:peppol.eu:2017:poacc:billing:international:aunz:3.0::2.1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proofErr w:type="spellEnd"/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2E09221A" w14:textId="77777777" w:rsidR="007042C5" w:rsidRPr="00B17044" w:rsidRDefault="007042C5" w:rsidP="00B17044"/>
    <w:p w14:paraId="1DB4ED81" w14:textId="190CADA4" w:rsidR="008373A0" w:rsidRPr="002F190A" w:rsidRDefault="008A43FE" w:rsidP="00EE5BBF">
      <w:r w:rsidRPr="00EE5BBF">
        <w:rPr>
          <w:b/>
          <w:bCs/>
        </w:rPr>
        <w:t xml:space="preserve">A-NZ </w:t>
      </w:r>
      <w:r w:rsidR="00775F11">
        <w:rPr>
          <w:b/>
          <w:bCs/>
        </w:rPr>
        <w:t>S</w:t>
      </w:r>
      <w:r w:rsidR="00775F11" w:rsidRPr="00EE5BBF">
        <w:rPr>
          <w:b/>
          <w:bCs/>
        </w:rPr>
        <w:t>elf</w:t>
      </w:r>
      <w:r w:rsidRPr="00EE5BBF">
        <w:rPr>
          <w:b/>
          <w:bCs/>
        </w:rPr>
        <w:t>-</w:t>
      </w:r>
      <w:r w:rsidR="00775F11">
        <w:rPr>
          <w:b/>
          <w:bCs/>
        </w:rPr>
        <w:t>B</w:t>
      </w:r>
      <w:r w:rsidR="00775F11" w:rsidRPr="00EE5BBF">
        <w:rPr>
          <w:b/>
          <w:bCs/>
        </w:rPr>
        <w:t xml:space="preserve">illed </w:t>
      </w:r>
      <w:r w:rsidR="00775F11">
        <w:rPr>
          <w:b/>
          <w:bCs/>
        </w:rPr>
        <w:t>I</w:t>
      </w:r>
      <w:r w:rsidRPr="00EE5BBF">
        <w:rPr>
          <w:b/>
          <w:bCs/>
        </w:rPr>
        <w:t>nvoice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7042C5" w:rsidRPr="006B0767" w14:paraId="1D4820B1" w14:textId="77777777" w:rsidTr="00EA666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68B3A" w14:textId="415A0B79" w:rsidR="007042C5" w:rsidRPr="006B0767" w:rsidRDefault="007042C5" w:rsidP="007042C5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proofErr w:type="spellEnd"/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urn:fdc:peppol.eu:2017:poacc:selfbilling:01:1.0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busdox-docid-qns::urn:oasis:names:specification:ubl:schema:xsd:Invoice-2::Invoice##urn:cen.eu:en16931:2017#conformant#urn:fdc:peppol.eu:2017:poacc:selfbilling:international:aunz:3.0::2.1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6E9C322D" w14:textId="2519A1B0" w:rsidR="00EA666A" w:rsidRDefault="00EA666A">
      <w:pPr>
        <w:rPr>
          <w:ins w:id="93" w:author="Author"/>
        </w:rPr>
      </w:pPr>
      <w:ins w:id="94" w:author="Author">
        <w:r>
          <w:rPr>
            <w:b/>
            <w:bCs/>
          </w:rPr>
          <w:lastRenderedPageBreak/>
          <w:t xml:space="preserve">PINT </w:t>
        </w:r>
        <w:r w:rsidRPr="00EE5BBF">
          <w:rPr>
            <w:b/>
            <w:bCs/>
          </w:rPr>
          <w:t xml:space="preserve">A-NZ </w:t>
        </w:r>
        <w:r>
          <w:rPr>
            <w:b/>
            <w:bCs/>
          </w:rPr>
          <w:t>I</w:t>
        </w:r>
        <w:r w:rsidRPr="00EE5BBF">
          <w:rPr>
            <w:b/>
            <w:bCs/>
          </w:rPr>
          <w:t>nvoice</w:t>
        </w:r>
      </w:ins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EA666A" w:rsidRPr="006B0767" w14:paraId="3E44D310" w14:textId="77777777" w:rsidTr="00EA666A">
        <w:trPr>
          <w:ins w:id="95" w:author="Author"/>
        </w:trPr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0B677" w14:textId="3FBFDCD1" w:rsidR="00EA666A" w:rsidRPr="00EA666A" w:rsidRDefault="00EA666A" w:rsidP="00A83CFD">
            <w:pPr>
              <w:spacing w:before="0" w:line="240" w:lineRule="auto"/>
              <w:rPr>
                <w:ins w:id="96" w:author="Author"/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</w:pPr>
            <w:ins w:id="97" w:author="Author"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&lt;</w:t>
              </w:r>
              <w:proofErr w:type="spellStart"/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eb:CollaborationInfo</w:t>
              </w:r>
              <w:proofErr w:type="spellEnd"/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&gt;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br/>
                <w:t xml:space="preserve">   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&lt;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eb:AgreementRef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&gt;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urn:fdc:peppol.eu:2017:agreements:tia:ap_provider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&lt;/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eb:AgreementRef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&gt;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br/>
                <w:t xml:space="preserve">   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&lt;</w:t>
              </w:r>
              <w:proofErr w:type="spellStart"/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eb:Service</w:t>
              </w:r>
              <w:proofErr w:type="spellEnd"/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 xml:space="preserve"> type="cenbii-procid-ubl"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&gt;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urn:fdc:peppol.eu:2017:poacc:selfbilling:01:1.0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&lt;/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eb:Service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&gt;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br/>
                <w:t xml:space="preserve">   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&lt;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eb:Action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&gt;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peppol-doctype-wildcard::urn:oasis:names:specification:ubl:schema:xsd:Invoice-2::Invoice##</w:t>
              </w:r>
              <w:r>
                <w:t xml:space="preserve"> 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urn:peppol:pint:billing-1@aunz-1::2.1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br/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&lt;/</w:t>
              </w:r>
              <w:proofErr w:type="spellStart"/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eb:Action</w:t>
              </w:r>
              <w:proofErr w:type="spellEnd"/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&gt;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br/>
                <w:t xml:space="preserve">   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&lt;</w:t>
              </w:r>
              <w:proofErr w:type="spellStart"/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eb:ConversationId</w:t>
              </w:r>
              <w:proofErr w:type="spellEnd"/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&gt;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...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&lt;/</w:t>
              </w:r>
              <w:proofErr w:type="spellStart"/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eb:ConversationId</w:t>
              </w:r>
              <w:proofErr w:type="spellEnd"/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&gt;</w:t>
              </w:r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br/>
                <w:t xml:space="preserve">  </w:t>
              </w:r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&lt;/</w:t>
              </w:r>
              <w:proofErr w:type="spellStart"/>
              <w:r w:rsidRPr="00EA666A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eb:CollaborationInfo</w:t>
              </w:r>
              <w:proofErr w:type="spellEnd"/>
              <w:r w:rsidRPr="006B0767">
                <w:rPr>
                  <w:rFonts w:ascii="Consolas" w:hAnsi="Consolas"/>
                  <w:color w:val="000000"/>
                  <w:sz w:val="16"/>
                  <w:szCs w:val="14"/>
                  <w:shd w:val="clear" w:color="auto" w:fill="EFEFEF"/>
                </w:rPr>
                <w:t>&gt;</w:t>
              </w:r>
            </w:ins>
          </w:p>
        </w:tc>
      </w:tr>
    </w:tbl>
    <w:p w14:paraId="6CBC8ACB" w14:textId="77777777" w:rsidR="00EA666A" w:rsidRDefault="00EA666A" w:rsidP="00EE5BBF">
      <w:pPr>
        <w:rPr>
          <w:ins w:id="98" w:author="Author"/>
          <w:b/>
          <w:bCs/>
        </w:rPr>
      </w:pPr>
    </w:p>
    <w:p w14:paraId="347347D4" w14:textId="485E8260" w:rsidR="00320A7B" w:rsidRPr="002F190A" w:rsidRDefault="00320A7B" w:rsidP="00EE5BBF">
      <w:proofErr w:type="spellStart"/>
      <w:r w:rsidRPr="00EE5BBF">
        <w:rPr>
          <w:b/>
          <w:bCs/>
        </w:rPr>
        <w:t>ebMS</w:t>
      </w:r>
      <w:proofErr w:type="spellEnd"/>
      <w:r w:rsidRPr="00EE5BBF">
        <w:rPr>
          <w:b/>
          <w:bCs/>
        </w:rPr>
        <w:t xml:space="preserve">/AS4 message header for </w:t>
      </w:r>
      <w:proofErr w:type="spellStart"/>
      <w:r w:rsidRPr="00EE5BBF">
        <w:rPr>
          <w:b/>
          <w:bCs/>
        </w:rPr>
        <w:t>MessageLevelResponse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F42DAF" w:rsidRPr="006B0767" w14:paraId="7E5D7C8E" w14:textId="77777777" w:rsidTr="00924F40">
        <w:tc>
          <w:tcPr>
            <w:tcW w:w="12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918EA" w14:textId="7CB1A55A" w:rsidR="00F42DAF" w:rsidRPr="006B0767" w:rsidRDefault="00F42DAF" w:rsidP="00924F40">
            <w:pPr>
              <w:spacing w:before="0" w:line="240" w:lineRule="auto"/>
              <w:rPr>
                <w:rFonts w:cs="Courier New"/>
                <w:color w:val="000000"/>
                <w:sz w:val="16"/>
                <w:szCs w:val="14"/>
                <w:lang w:eastAsia="en-AU"/>
              </w:rPr>
            </w:pP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urn:fdc:peppol.eu:2017:agreements:tia:ap_provider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:AgreementRef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proofErr w:type="spellEnd"/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 xml:space="preserve"> </w:t>
            </w:r>
            <w:r w:rsidRPr="006B0767">
              <w:rPr>
                <w:rFonts w:ascii="Consolas" w:hAnsi="Consolas"/>
                <w:color w:val="0000FF"/>
                <w:sz w:val="16"/>
                <w:szCs w:val="14"/>
                <w:shd w:val="clear" w:color="auto" w:fill="EFEFEF"/>
              </w:rPr>
              <w:t>type</w:t>
            </w:r>
            <w:r w:rsidRPr="006B0767">
              <w:rPr>
                <w:rFonts w:ascii="Consolas" w:hAnsi="Consolas"/>
                <w:color w:val="008000"/>
                <w:sz w:val="16"/>
                <w:szCs w:val="14"/>
                <w:shd w:val="clear" w:color="auto" w:fill="EFEFEF"/>
              </w:rPr>
              <w:t>="cenbii-procid-ubl"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sz w:val="16"/>
                <w:szCs w:val="14"/>
              </w:rPr>
              <w:t xml:space="preserve">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urn:fdc:peppol.eu:poacc:bis:mlr:3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:Service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busdox-docid-qns::urn:oasis:names:specification:ubl:schema:xsd:ApplicationResponse-2::ApplicationResponse##urn:fdc:peppol.eu:poacc:trns:mlr:3::2.1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:Action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  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t>...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:ConversationId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</w:rPr>
              <w:br/>
              <w:t xml:space="preserve">  </w:t>
            </w:r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&lt;/</w:t>
            </w:r>
            <w:proofErr w:type="spellStart"/>
            <w:r w:rsidRPr="006B0767">
              <w:rPr>
                <w:rFonts w:ascii="Consolas" w:hAnsi="Consolas"/>
                <w:color w:val="660E7A"/>
                <w:sz w:val="16"/>
                <w:szCs w:val="14"/>
                <w:shd w:val="clear" w:color="auto" w:fill="EFEFEF"/>
              </w:rPr>
              <w:t>eb</w:t>
            </w:r>
            <w:r w:rsidRPr="006B0767">
              <w:rPr>
                <w:rFonts w:ascii="Consolas" w:hAnsi="Consolas"/>
                <w:sz w:val="16"/>
                <w:szCs w:val="14"/>
                <w:shd w:val="clear" w:color="auto" w:fill="EFEFEF"/>
              </w:rPr>
              <w:t>:CollaborationInfo</w:t>
            </w:r>
            <w:proofErr w:type="spellEnd"/>
            <w:r w:rsidRPr="006B0767">
              <w:rPr>
                <w:rFonts w:ascii="Consolas" w:hAnsi="Consolas"/>
                <w:color w:val="000000"/>
                <w:sz w:val="16"/>
                <w:szCs w:val="14"/>
                <w:shd w:val="clear" w:color="auto" w:fill="EFEFEF"/>
              </w:rPr>
              <w:t>&gt;</w:t>
            </w:r>
          </w:p>
        </w:tc>
      </w:tr>
    </w:tbl>
    <w:p w14:paraId="58AA1DBF" w14:textId="77777777" w:rsidR="00745B05" w:rsidRDefault="00745B05" w:rsidP="00745B05"/>
    <w:p w14:paraId="7D0FCEF5" w14:textId="0D884E69" w:rsidR="00745B05" w:rsidRDefault="00745B05" w:rsidP="003A3B7E">
      <w:pPr>
        <w:pStyle w:val="Heading2"/>
      </w:pPr>
      <w:r>
        <w:t>Standard Business Document Header (SBDH)</w:t>
      </w:r>
    </w:p>
    <w:p w14:paraId="4134BE81" w14:textId="058973A7" w:rsidR="00B821C4" w:rsidRDefault="00B821C4" w:rsidP="00B821C4">
      <w:r>
        <w:t>Note that for consistency with the</w:t>
      </w:r>
      <w:r w:rsidR="00192DF5">
        <w:t xml:space="preserve"> </w:t>
      </w:r>
      <w:hyperlink r:id="rId31" w:history="1">
        <w:r w:rsidR="00192DF5" w:rsidRPr="00192DF5">
          <w:rPr>
            <w:rStyle w:val="Hyperlink"/>
          </w:rPr>
          <w:t xml:space="preserve">Peppol </w:t>
        </w:r>
        <w:r w:rsidR="00B0649F">
          <w:rPr>
            <w:rStyle w:val="Hyperlink"/>
          </w:rPr>
          <w:t xml:space="preserve">EDN </w:t>
        </w:r>
        <w:r w:rsidR="00192DF5" w:rsidRPr="00192DF5">
          <w:rPr>
            <w:rStyle w:val="Hyperlink"/>
          </w:rPr>
          <w:t>Business Message Envelope (SBDH)</w:t>
        </w:r>
      </w:hyperlink>
      <w:r w:rsidR="00C64EAE">
        <w:t>,</w:t>
      </w:r>
      <w:r>
        <w:t xml:space="preserve"> this non-normative example does not </w:t>
      </w:r>
      <w:r w:rsidR="0087774F">
        <w:t xml:space="preserve">explicitly specify the </w:t>
      </w:r>
      <w:r w:rsidR="0087774F" w:rsidRPr="0087774F">
        <w:t>namespace prefix</w:t>
      </w:r>
      <w:r w:rsidR="0087774F">
        <w:t>.</w:t>
      </w:r>
    </w:p>
    <w:p w14:paraId="09905538" w14:textId="77777777" w:rsidR="00263D3D" w:rsidRPr="00B821C4" w:rsidRDefault="00263D3D" w:rsidP="00B821C4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C1603D" w:rsidRPr="006B0767" w14:paraId="02532D87" w14:textId="77777777" w:rsidTr="00C1603D">
        <w:tc>
          <w:tcPr>
            <w:tcW w:w="9286" w:type="dxa"/>
          </w:tcPr>
          <w:p w14:paraId="38F44D71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StandardBusinessDocumentHeader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0F4BBF0C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HeaderVersion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&gt;1.0&lt;/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HeaderVersion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67ECDE6A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&lt;Sender&gt;</w:t>
            </w:r>
          </w:p>
          <w:p w14:paraId="051D650C" w14:textId="556C1F3B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 xml:space="preserve">&lt;Identifier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Authority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="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iso6523-actorid-upis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"&gt;</w:t>
            </w:r>
            <w:r w:rsidR="00FA2DBF"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0151:36342015855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53BA3D59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&lt;/Sender&gt;</w:t>
            </w:r>
          </w:p>
          <w:p w14:paraId="2AD05DD1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&lt;Receiver&gt;</w:t>
            </w:r>
          </w:p>
          <w:p w14:paraId="16ABF6A4" w14:textId="32F9376B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 xml:space="preserve">&lt;Identifier </w:t>
            </w:r>
            <w:r w:rsidRPr="006B0767">
              <w:rPr>
                <w:rFonts w:ascii="Consolas" w:hAnsi="Consolas" w:cs="Consolas"/>
                <w:color w:val="0000FF"/>
                <w:sz w:val="16"/>
                <w:szCs w:val="16"/>
                <w:shd w:val="clear" w:color="auto" w:fill="EFEFEF"/>
              </w:rPr>
              <w:t>Authority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="</w:t>
            </w:r>
            <w:r w:rsidRPr="006B0767">
              <w:rPr>
                <w:rFonts w:ascii="Consolas" w:hAnsi="Consolas" w:cs="Consolas"/>
                <w:color w:val="008000"/>
                <w:sz w:val="16"/>
                <w:szCs w:val="16"/>
                <w:shd w:val="clear" w:color="auto" w:fill="EFEFEF"/>
              </w:rPr>
              <w:t>iso6523-actorid-upis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"&gt;</w:t>
            </w:r>
            <w:r w:rsidR="00FA2DBF" w:rsidRPr="006B0767">
              <w:rPr>
                <w:rFonts w:ascii="Consolas" w:hAnsi="Consolas" w:cs="Consolas"/>
                <w:color w:val="000000"/>
                <w:sz w:val="16"/>
                <w:szCs w:val="16"/>
              </w:rPr>
              <w:t>0151:61970632495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5E21B1A4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&lt;/Receiver&gt;</w:t>
            </w:r>
          </w:p>
          <w:p w14:paraId="4DA8C608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DocumentIdentification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5EC1F87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&lt;Standard&gt;urn:oasis:names:specification:ubl:schema:xsd:Invoice-2&lt;/Standard&gt;</w:t>
            </w:r>
          </w:p>
          <w:p w14:paraId="526706F0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TypeVersion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&gt;2.1&lt;/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TypeVersion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5582071E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&lt;InstanceIdentifier&gt;e5e2ca2a-9331-4189-accc-8c9ebba47180&lt;/InstanceIdentifier&gt;</w:t>
            </w:r>
          </w:p>
          <w:p w14:paraId="7857F33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&lt;Type&gt;Invoice&lt;/Type&gt;</w:t>
            </w:r>
          </w:p>
          <w:p w14:paraId="611BA08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CreationDateAndTime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&gt;2020-04-20T11:07:33&lt;/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CreationDateAndTime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7BEB84B5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DocumentIdentification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154F1023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&lt;BusinessScope&gt;</w:t>
            </w:r>
          </w:p>
          <w:p w14:paraId="152AD646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&lt;Scope&gt;</w:t>
            </w:r>
          </w:p>
          <w:p w14:paraId="276B00D1" w14:textId="2F991833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&lt;Type&gt;DOCUMENTID&lt;/Type&gt;</w:t>
            </w:r>
          </w:p>
          <w:p w14:paraId="4F0B0D0B" w14:textId="77777777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</w:t>
            </w:r>
            <w:r w:rsidRPr="006B0767">
              <w:rPr>
                <w:rFonts w:ascii="Consolas" w:hAnsi="Consolas" w:cs="Consolas"/>
                <w:color w:val="auto"/>
                <w:sz w:val="16"/>
                <w:szCs w:val="16"/>
              </w:rPr>
              <w:t>urn:oasis:names:specification:ubl:schema:xsd:Invoice-2::Invoice##urn:cen.eu:en16931:2017#conformant#urn:fdc:peppol.eu:2017:poacc:billing:international:aunz:3.0::2.1</w:t>
            </w:r>
            <w:r w:rsidRPr="006B0767">
              <w:rPr>
                <w:rFonts w:ascii="Consolas" w:hAnsi="Consolas" w:cs="Consolas"/>
                <w:sz w:val="16"/>
                <w:szCs w:val="16"/>
              </w:rPr>
              <w:t>&lt;/InstanceIdentifier&gt;</w:t>
            </w:r>
          </w:p>
          <w:p w14:paraId="760044E5" w14:textId="77777777" w:rsidR="00C1603D" w:rsidRPr="006B0767" w:rsidRDefault="00C1603D" w:rsidP="00C1603D">
            <w:pPr>
              <w:spacing w:before="0" w:line="240" w:lineRule="auto"/>
              <w:ind w:left="720" w:firstLine="698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&lt;Identifier&gt;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busdox-docid-qns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&lt;/Identifier&gt;</w:t>
            </w:r>
          </w:p>
          <w:p w14:paraId="03600699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&lt;/Scope&gt;</w:t>
            </w:r>
          </w:p>
          <w:p w14:paraId="15E9C35F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&lt;Scope&gt;</w:t>
            </w:r>
          </w:p>
          <w:p w14:paraId="43F8D84C" w14:textId="77777777" w:rsidR="00C1603D" w:rsidRPr="006B0767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&lt;Type&gt;PROCESSID&lt;/Type&gt;</w:t>
            </w:r>
          </w:p>
          <w:p w14:paraId="3C8EABB5" w14:textId="50686BB3" w:rsidR="00C1603D" w:rsidRDefault="00C1603D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&lt;InstanceIdentifier&gt;urn:fdc:peppol.eu:2017:poacc:billing:01:1.0&lt;/InstanceIdentifier&gt;</w:t>
            </w:r>
          </w:p>
          <w:p w14:paraId="50F885B9" w14:textId="44CA6F9F" w:rsidR="001F5955" w:rsidRPr="006B0767" w:rsidRDefault="001F5955" w:rsidP="00C1603D">
            <w:pPr>
              <w:spacing w:before="0" w:line="240" w:lineRule="auto"/>
              <w:ind w:left="1440" w:hanging="22"/>
              <w:rPr>
                <w:rFonts w:ascii="Consolas" w:hAnsi="Consolas" w:cs="Consolas"/>
                <w:sz w:val="16"/>
                <w:szCs w:val="16"/>
              </w:rPr>
            </w:pPr>
            <w:r w:rsidRPr="001F5955">
              <w:rPr>
                <w:rFonts w:ascii="Consolas" w:hAnsi="Consolas" w:cs="Consolas"/>
                <w:sz w:val="16"/>
                <w:szCs w:val="16"/>
              </w:rPr>
              <w:t>&lt;Identifier&gt;cenbii-procid-ubl&lt;/Identifier&gt;</w:t>
            </w:r>
          </w:p>
          <w:p w14:paraId="485E1F43" w14:textId="77777777" w:rsidR="00C1603D" w:rsidRPr="006B0767" w:rsidRDefault="00C1603D" w:rsidP="00C1603D">
            <w:pPr>
              <w:spacing w:before="0" w:line="240" w:lineRule="auto"/>
              <w:ind w:left="720" w:firstLine="131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&lt;/Scope&gt;</w:t>
            </w:r>
          </w:p>
          <w:p w14:paraId="5DE22561" w14:textId="77777777" w:rsidR="00C1603D" w:rsidRPr="006B0767" w:rsidRDefault="00C1603D" w:rsidP="00C1603D">
            <w:pPr>
              <w:spacing w:before="0" w:line="240" w:lineRule="auto"/>
              <w:ind w:firstLine="426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&lt;/BusinessScope&gt;</w:t>
            </w:r>
          </w:p>
          <w:p w14:paraId="47C0E47D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  <w:r w:rsidRPr="006B0767">
              <w:rPr>
                <w:rFonts w:ascii="Consolas" w:hAnsi="Consolas" w:cs="Consolas"/>
                <w:sz w:val="16"/>
                <w:szCs w:val="16"/>
              </w:rPr>
              <w:t>&lt;/</w:t>
            </w:r>
            <w:proofErr w:type="spellStart"/>
            <w:r w:rsidRPr="006B0767">
              <w:rPr>
                <w:rFonts w:ascii="Consolas" w:hAnsi="Consolas" w:cs="Consolas"/>
                <w:sz w:val="16"/>
                <w:szCs w:val="16"/>
              </w:rPr>
              <w:t>StandardBusinessDocumentHeader</w:t>
            </w:r>
            <w:proofErr w:type="spellEnd"/>
            <w:r w:rsidRPr="006B0767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6CF4B1BA" w14:textId="77777777" w:rsidR="00C1603D" w:rsidRPr="006B0767" w:rsidRDefault="00C1603D" w:rsidP="00C1603D">
            <w:pPr>
              <w:spacing w:before="0" w:line="240" w:lineRule="auto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14:paraId="140F8BA0" w14:textId="77777777" w:rsidR="00745B05" w:rsidRDefault="00745B05" w:rsidP="00C1603D">
      <w:pPr>
        <w:spacing w:before="0" w:line="240" w:lineRule="auto"/>
      </w:pPr>
    </w:p>
    <w:p w14:paraId="4C17ACBF" w14:textId="146C268C" w:rsidR="000F5673" w:rsidRPr="00590AC1" w:rsidRDefault="00590AC1" w:rsidP="004A2780">
      <w:pPr>
        <w:pStyle w:val="Heading1"/>
        <w:pageBreakBefore/>
      </w:pPr>
      <w:r w:rsidRPr="00590AC1">
        <w:lastRenderedPageBreak/>
        <w:t>Glossary</w:t>
      </w:r>
    </w:p>
    <w:p w14:paraId="434AF813" w14:textId="77777777" w:rsidR="00590AC1" w:rsidRPr="001A2C52" w:rsidRDefault="00590AC1" w:rsidP="00DB1EA2">
      <w:pPr>
        <w:rPr>
          <w:sz w:val="28"/>
        </w:rPr>
      </w:pPr>
    </w:p>
    <w:tbl>
      <w:tblPr>
        <w:tblStyle w:val="ATOTable"/>
        <w:tblW w:w="0" w:type="auto"/>
        <w:tblLook w:val="04A0" w:firstRow="1" w:lastRow="0" w:firstColumn="1" w:lastColumn="0" w:noHBand="0" w:noVBand="1"/>
      </w:tblPr>
      <w:tblGrid>
        <w:gridCol w:w="2938"/>
        <w:gridCol w:w="6132"/>
      </w:tblGrid>
      <w:tr w:rsidR="000E49D8" w:rsidRPr="006D3301" w14:paraId="0A5B3D71" w14:textId="77777777" w:rsidTr="00DD3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E1BBED4" w14:textId="77777777" w:rsidR="000E49D8" w:rsidRPr="006D3301" w:rsidRDefault="000E49D8" w:rsidP="00A62811">
            <w:pPr>
              <w:pStyle w:val="Tableheading"/>
            </w:pPr>
            <w:r>
              <w:t>Term</w:t>
            </w:r>
          </w:p>
        </w:tc>
        <w:tc>
          <w:tcPr>
            <w:tcW w:w="0" w:type="auto"/>
          </w:tcPr>
          <w:p w14:paraId="7974A141" w14:textId="77777777" w:rsidR="000E49D8" w:rsidRPr="006D3301" w:rsidRDefault="000E49D8" w:rsidP="00A62811">
            <w:pPr>
              <w:pStyle w:val="Tableheading"/>
            </w:pPr>
            <w:r>
              <w:t>Definition</w:t>
            </w:r>
          </w:p>
        </w:tc>
      </w:tr>
      <w:tr w:rsidR="00B77DC6" w:rsidRPr="006D3301" w14:paraId="6627748F" w14:textId="77777777" w:rsidTr="002662B5">
        <w:tc>
          <w:tcPr>
            <w:tcW w:w="0" w:type="auto"/>
          </w:tcPr>
          <w:p w14:paraId="6950D138" w14:textId="77777777" w:rsidR="00B77DC6" w:rsidRPr="006D3301" w:rsidRDefault="00B77DC6" w:rsidP="00CB16A9">
            <w:pPr>
              <w:pStyle w:val="Tabletext"/>
            </w:pPr>
            <w:r>
              <w:t>Access Point (AP)</w:t>
            </w:r>
          </w:p>
        </w:tc>
        <w:tc>
          <w:tcPr>
            <w:tcW w:w="0" w:type="auto"/>
          </w:tcPr>
          <w:p w14:paraId="5C7741E2" w14:textId="613317B8" w:rsidR="00B77DC6" w:rsidRPr="006D3301" w:rsidRDefault="00B77DC6" w:rsidP="00CB16A9">
            <w:pPr>
              <w:pStyle w:val="Tabletext"/>
            </w:pPr>
            <w:r>
              <w:t>Service provider within the Peppol eDelivery network that sends and/or receives Peppol BIS documents</w:t>
            </w:r>
            <w:r w:rsidR="00775F11">
              <w:t>.</w:t>
            </w:r>
          </w:p>
        </w:tc>
      </w:tr>
      <w:tr w:rsidR="00B77DC6" w:rsidRPr="006D3301" w14:paraId="4DBD61E0" w14:textId="77777777" w:rsidTr="002662B5">
        <w:tc>
          <w:tcPr>
            <w:tcW w:w="0" w:type="auto"/>
          </w:tcPr>
          <w:p w14:paraId="12AF7CA6" w14:textId="77777777" w:rsidR="00B77DC6" w:rsidRPr="006D3301" w:rsidRDefault="00B77DC6" w:rsidP="00CB16A9">
            <w:pPr>
              <w:pStyle w:val="Tabletext"/>
            </w:pPr>
            <w:r>
              <w:t>Business document</w:t>
            </w:r>
          </w:p>
        </w:tc>
        <w:tc>
          <w:tcPr>
            <w:tcW w:w="0" w:type="auto"/>
          </w:tcPr>
          <w:p w14:paraId="714DB8F4" w14:textId="15460EDE" w:rsidR="00B77DC6" w:rsidRPr="006D3301" w:rsidRDefault="00B77DC6" w:rsidP="00CB16A9">
            <w:pPr>
              <w:pStyle w:val="Tabletext"/>
            </w:pPr>
            <w:r>
              <w:t>Message payload exchanged between Access Points</w:t>
            </w:r>
            <w:r w:rsidR="00775F11">
              <w:t>.</w:t>
            </w:r>
          </w:p>
        </w:tc>
      </w:tr>
      <w:tr w:rsidR="00B77DC6" w:rsidRPr="006D3301" w14:paraId="08A4B8E6" w14:textId="77777777" w:rsidTr="002662B5">
        <w:tc>
          <w:tcPr>
            <w:tcW w:w="0" w:type="auto"/>
          </w:tcPr>
          <w:p w14:paraId="7560A451" w14:textId="190A33AF" w:rsidR="00B77DC6" w:rsidRPr="006D3301" w:rsidRDefault="00B77DC6" w:rsidP="00CB16A9">
            <w:pPr>
              <w:pStyle w:val="Tabletext"/>
            </w:pPr>
            <w:r>
              <w:t xml:space="preserve">Business </w:t>
            </w:r>
            <w:r w:rsidR="00775F11">
              <w:t>I</w:t>
            </w:r>
            <w:r>
              <w:t xml:space="preserve">nteroperability </w:t>
            </w:r>
            <w:r w:rsidR="00775F11">
              <w:t>S</w:t>
            </w:r>
            <w:r w:rsidR="006B3230">
              <w:t>pecification</w:t>
            </w:r>
            <w:r>
              <w:t xml:space="preserve"> (BIS)</w:t>
            </w:r>
          </w:p>
        </w:tc>
        <w:tc>
          <w:tcPr>
            <w:tcW w:w="0" w:type="auto"/>
          </w:tcPr>
          <w:p w14:paraId="3E7DA23A" w14:textId="7A250C40" w:rsidR="00B77DC6" w:rsidRDefault="00B77DC6" w:rsidP="00CB16A9">
            <w:pPr>
              <w:pStyle w:val="Tabletext"/>
            </w:pPr>
            <w:r>
              <w:t>Describes the schema, business rules, codes tables etc. of a business document</w:t>
            </w:r>
            <w:r w:rsidR="00775F11">
              <w:t>.</w:t>
            </w:r>
          </w:p>
          <w:p w14:paraId="178C9E61" w14:textId="67CE5137" w:rsidR="000D344C" w:rsidRPr="006D3301" w:rsidRDefault="000D344C" w:rsidP="00CB16A9">
            <w:pPr>
              <w:pStyle w:val="Tabletext"/>
            </w:pPr>
            <w:r>
              <w:t>In the context of this guidance note, BIS refers both to Peppol BIS and to ‘extensions’ of those BIS such as the A-NZ Invoice Specification</w:t>
            </w:r>
            <w:r w:rsidR="00775F11">
              <w:t>.</w:t>
            </w:r>
          </w:p>
        </w:tc>
      </w:tr>
      <w:tr w:rsidR="005904D0" w:rsidRPr="006D3301" w14:paraId="21951D32" w14:textId="77777777" w:rsidTr="002662B5">
        <w:tc>
          <w:tcPr>
            <w:tcW w:w="0" w:type="auto"/>
          </w:tcPr>
          <w:p w14:paraId="3255F1DF" w14:textId="77777777" w:rsidR="005904D0" w:rsidRPr="006D3301" w:rsidRDefault="005904D0" w:rsidP="00A62811">
            <w:pPr>
              <w:pStyle w:val="Tabletext"/>
            </w:pPr>
            <w:r>
              <w:t>Document header/envelope</w:t>
            </w:r>
          </w:p>
        </w:tc>
        <w:tc>
          <w:tcPr>
            <w:tcW w:w="0" w:type="auto"/>
          </w:tcPr>
          <w:p w14:paraId="262CD932" w14:textId="1CDE9ECE" w:rsidR="005904D0" w:rsidRPr="006D3301" w:rsidRDefault="00864B46" w:rsidP="00A62811">
            <w:pPr>
              <w:pStyle w:val="Tabletext"/>
            </w:pPr>
            <w:r w:rsidRPr="00864B46">
              <w:t>SBDH – Standard Business Document Header</w:t>
            </w:r>
            <w:r w:rsidR="00775F11">
              <w:t>.</w:t>
            </w:r>
          </w:p>
        </w:tc>
      </w:tr>
      <w:tr w:rsidR="00EA65AB" w:rsidRPr="006D3301" w14:paraId="752CC9FC" w14:textId="77777777" w:rsidTr="002662B5">
        <w:tc>
          <w:tcPr>
            <w:tcW w:w="0" w:type="auto"/>
          </w:tcPr>
          <w:p w14:paraId="708DCC52" w14:textId="77777777" w:rsidR="00EA65AB" w:rsidRPr="006D3301" w:rsidRDefault="00EA65AB" w:rsidP="00A62811">
            <w:pPr>
              <w:pStyle w:val="Tabletext"/>
            </w:pPr>
            <w:r>
              <w:t>Document payload</w:t>
            </w:r>
          </w:p>
        </w:tc>
        <w:tc>
          <w:tcPr>
            <w:tcW w:w="0" w:type="auto"/>
          </w:tcPr>
          <w:p w14:paraId="0AE458BC" w14:textId="77777777" w:rsidR="00EA65AB" w:rsidRPr="006D3301" w:rsidRDefault="00AF7834" w:rsidP="00A62811">
            <w:pPr>
              <w:pStyle w:val="Tabletext"/>
            </w:pPr>
            <w:r>
              <w:t>T</w:t>
            </w:r>
            <w:r w:rsidRPr="00AF7834">
              <w:t>he part of transmitted data that is the actual intended message</w:t>
            </w:r>
            <w:r>
              <w:t>.</w:t>
            </w:r>
          </w:p>
        </w:tc>
      </w:tr>
      <w:tr w:rsidR="00A46085" w:rsidRPr="006D3301" w14:paraId="69FE3CE6" w14:textId="77777777" w:rsidTr="002662B5">
        <w:tc>
          <w:tcPr>
            <w:tcW w:w="0" w:type="auto"/>
          </w:tcPr>
          <w:p w14:paraId="524DB066" w14:textId="77777777" w:rsidR="00A46085" w:rsidRDefault="00A46085" w:rsidP="00CB16A9">
            <w:pPr>
              <w:pStyle w:val="Tabletext"/>
            </w:pPr>
            <w:r>
              <w:t>Participant</w:t>
            </w:r>
          </w:p>
        </w:tc>
        <w:tc>
          <w:tcPr>
            <w:tcW w:w="0" w:type="auto"/>
          </w:tcPr>
          <w:p w14:paraId="0975099B" w14:textId="40C7A4B9" w:rsidR="00A46085" w:rsidRPr="006D3301" w:rsidRDefault="00A46085" w:rsidP="00CB16A9">
            <w:pPr>
              <w:pStyle w:val="Tabletext"/>
            </w:pPr>
            <w:r>
              <w:t>E</w:t>
            </w:r>
            <w:r w:rsidRPr="00A46085">
              <w:t>ntity that participates in the eDelivery network</w:t>
            </w:r>
            <w:r>
              <w:t xml:space="preserve"> such as a business entity or a branch of a business</w:t>
            </w:r>
            <w:r w:rsidR="00775F11">
              <w:t>.</w:t>
            </w:r>
          </w:p>
        </w:tc>
      </w:tr>
      <w:tr w:rsidR="00A62811" w:rsidRPr="006D3301" w14:paraId="04BA8CE7" w14:textId="77777777" w:rsidTr="002662B5">
        <w:tc>
          <w:tcPr>
            <w:tcW w:w="0" w:type="auto"/>
          </w:tcPr>
          <w:p w14:paraId="5973293B" w14:textId="77777777" w:rsidR="00A62811" w:rsidRDefault="00A62811" w:rsidP="00A62811">
            <w:pPr>
              <w:pStyle w:val="Tabletext"/>
            </w:pPr>
            <w:r>
              <w:t>Participant identifier</w:t>
            </w:r>
          </w:p>
        </w:tc>
        <w:tc>
          <w:tcPr>
            <w:tcW w:w="0" w:type="auto"/>
          </w:tcPr>
          <w:p w14:paraId="3201A8EE" w14:textId="2C5666D2" w:rsidR="00A62811" w:rsidRPr="006D3301" w:rsidRDefault="00DC669B" w:rsidP="00DC669B">
            <w:pPr>
              <w:pStyle w:val="Tabletext"/>
            </w:pPr>
            <w:r>
              <w:t xml:space="preserve">Identification of a technical entity in the </w:t>
            </w:r>
            <w:r w:rsidR="00BF0663">
              <w:t>Peppol</w:t>
            </w:r>
            <w:r w:rsidR="006B3230">
              <w:t xml:space="preserve"> </w:t>
            </w:r>
            <w:r>
              <w:t>eDelivery network</w:t>
            </w:r>
            <w:r w:rsidR="00962095">
              <w:t xml:space="preserve"> which c</w:t>
            </w:r>
            <w:r>
              <w:t>an be used in transport documents and (where needed) in business documents</w:t>
            </w:r>
            <w:r w:rsidR="00962095">
              <w:t>.</w:t>
            </w:r>
          </w:p>
        </w:tc>
      </w:tr>
      <w:tr w:rsidR="00A46085" w:rsidRPr="006D3301" w14:paraId="0547A2BB" w14:textId="77777777" w:rsidTr="002662B5">
        <w:tc>
          <w:tcPr>
            <w:tcW w:w="0" w:type="auto"/>
          </w:tcPr>
          <w:p w14:paraId="03BC369D" w14:textId="77777777" w:rsidR="00A46085" w:rsidRDefault="00A46085" w:rsidP="00CB16A9">
            <w:pPr>
              <w:pStyle w:val="Tabletext"/>
            </w:pPr>
            <w:r>
              <w:t>Party</w:t>
            </w:r>
          </w:p>
        </w:tc>
        <w:tc>
          <w:tcPr>
            <w:tcW w:w="0" w:type="auto"/>
          </w:tcPr>
          <w:p w14:paraId="6687DD74" w14:textId="3136B326" w:rsidR="00A46085" w:rsidRPr="006D3301" w:rsidRDefault="00A46085" w:rsidP="00CB16A9">
            <w:pPr>
              <w:pStyle w:val="Tabletext"/>
            </w:pPr>
            <w:r>
              <w:t>B</w:t>
            </w:r>
            <w:r w:rsidRPr="00A46085">
              <w:t xml:space="preserve">usiness entity </w:t>
            </w:r>
            <w:r w:rsidR="00744C17">
              <w:t xml:space="preserve">referred to </w:t>
            </w:r>
            <w:r w:rsidRPr="00A46085">
              <w:t>in business documents</w:t>
            </w:r>
            <w:r w:rsidR="00775F11">
              <w:t>.</w:t>
            </w:r>
          </w:p>
        </w:tc>
      </w:tr>
      <w:tr w:rsidR="00A62811" w:rsidRPr="006D3301" w14:paraId="4CB04D00" w14:textId="77777777" w:rsidTr="002662B5">
        <w:tc>
          <w:tcPr>
            <w:tcW w:w="0" w:type="auto"/>
          </w:tcPr>
          <w:p w14:paraId="283A8F84" w14:textId="77777777" w:rsidR="00A62811" w:rsidRDefault="00A62811" w:rsidP="00A62811">
            <w:pPr>
              <w:pStyle w:val="Tabletext"/>
            </w:pPr>
            <w:r>
              <w:t>Party identifier</w:t>
            </w:r>
          </w:p>
        </w:tc>
        <w:tc>
          <w:tcPr>
            <w:tcW w:w="0" w:type="auto"/>
          </w:tcPr>
          <w:p w14:paraId="69A07B8A" w14:textId="77777777" w:rsidR="00A62811" w:rsidRPr="006D3301" w:rsidRDefault="00DC669B" w:rsidP="00DC669B">
            <w:pPr>
              <w:pStyle w:val="Tabletext"/>
            </w:pPr>
            <w:r>
              <w:t>Identification of a business entity</w:t>
            </w:r>
            <w:r w:rsidR="00962095">
              <w:t xml:space="preserve"> which is u</w:t>
            </w:r>
            <w:r>
              <w:t>sually only used in business documents</w:t>
            </w:r>
            <w:r w:rsidR="00962095">
              <w:t>.</w:t>
            </w:r>
          </w:p>
        </w:tc>
      </w:tr>
      <w:tr w:rsidR="00584B79" w:rsidRPr="006D3301" w14:paraId="456FF214" w14:textId="77777777" w:rsidTr="002662B5">
        <w:tc>
          <w:tcPr>
            <w:tcW w:w="0" w:type="auto"/>
          </w:tcPr>
          <w:p w14:paraId="2286DA1C" w14:textId="77777777" w:rsidR="00584B79" w:rsidRDefault="001526AE" w:rsidP="00A62811">
            <w:pPr>
              <w:pStyle w:val="Tabletext"/>
            </w:pPr>
            <w:r w:rsidRPr="001526AE">
              <w:t>Service Metadata Locator</w:t>
            </w:r>
            <w:r>
              <w:t xml:space="preserve"> (</w:t>
            </w:r>
            <w:r w:rsidR="00584B79">
              <w:t>SML</w:t>
            </w:r>
            <w:r>
              <w:t>)</w:t>
            </w:r>
          </w:p>
        </w:tc>
        <w:tc>
          <w:tcPr>
            <w:tcW w:w="0" w:type="auto"/>
          </w:tcPr>
          <w:p w14:paraId="2A6A273C" w14:textId="02A332A1" w:rsidR="001526AE" w:rsidRDefault="001526AE" w:rsidP="00DC669B">
            <w:pPr>
              <w:pStyle w:val="Tabletext"/>
            </w:pPr>
            <w:r>
              <w:t>D</w:t>
            </w:r>
            <w:r w:rsidRPr="001526AE">
              <w:t xml:space="preserve">efines which Service Metadata Publisher (SMP) to use for finding out the </w:t>
            </w:r>
            <w:r w:rsidR="00744C17">
              <w:t xml:space="preserve">capabilities and </w:t>
            </w:r>
            <w:r w:rsidRPr="001526AE">
              <w:t xml:space="preserve">delivery details of any </w:t>
            </w:r>
            <w:r w:rsidR="00744C17">
              <w:t xml:space="preserve">Peppol </w:t>
            </w:r>
            <w:r w:rsidRPr="001526AE">
              <w:t>participant</w:t>
            </w:r>
            <w:r w:rsidR="00775F11">
              <w:t>.</w:t>
            </w:r>
          </w:p>
        </w:tc>
      </w:tr>
      <w:tr w:rsidR="00584B79" w:rsidRPr="006D3301" w14:paraId="2AE463F9" w14:textId="77777777" w:rsidTr="002662B5">
        <w:tc>
          <w:tcPr>
            <w:tcW w:w="0" w:type="auto"/>
          </w:tcPr>
          <w:p w14:paraId="72A6B577" w14:textId="77777777" w:rsidR="00584B79" w:rsidRDefault="001526AE" w:rsidP="001526AE">
            <w:pPr>
              <w:pStyle w:val="Tabletext"/>
            </w:pPr>
            <w:r w:rsidRPr="00A46085">
              <w:t>Service Metadata Publisher</w:t>
            </w:r>
            <w:r>
              <w:t xml:space="preserve"> (</w:t>
            </w:r>
            <w:r w:rsidR="00584B79">
              <w:t>SMP</w:t>
            </w:r>
            <w:r>
              <w:t>)</w:t>
            </w:r>
          </w:p>
        </w:tc>
        <w:tc>
          <w:tcPr>
            <w:tcW w:w="0" w:type="auto"/>
          </w:tcPr>
          <w:p w14:paraId="008C8C06" w14:textId="359F9185" w:rsidR="00584B79" w:rsidRDefault="00A46085" w:rsidP="00DC669B">
            <w:pPr>
              <w:pStyle w:val="Tabletext"/>
            </w:pPr>
            <w:r>
              <w:t>P</w:t>
            </w:r>
            <w:r w:rsidRPr="00A46085">
              <w:t>ublish</w:t>
            </w:r>
            <w:r>
              <w:t>es</w:t>
            </w:r>
            <w:r w:rsidRPr="00A46085">
              <w:t xml:space="preserve"> the receiving capabilities (delivery addresses, business processes and document types supported, etc</w:t>
            </w:r>
            <w:r>
              <w:t>.) for participants</w:t>
            </w:r>
            <w:r w:rsidR="00775F11">
              <w:t>.</w:t>
            </w:r>
          </w:p>
        </w:tc>
      </w:tr>
      <w:tr w:rsidR="00CD3436" w:rsidRPr="006D3301" w14:paraId="71C482B8" w14:textId="77777777" w:rsidTr="002662B5">
        <w:tc>
          <w:tcPr>
            <w:tcW w:w="0" w:type="auto"/>
          </w:tcPr>
          <w:p w14:paraId="499901FA" w14:textId="6E51CAC1" w:rsidR="00CD3436" w:rsidRPr="00A46085" w:rsidRDefault="00CD3436" w:rsidP="001526AE">
            <w:pPr>
              <w:pStyle w:val="Tabletext"/>
            </w:pPr>
            <w:r w:rsidRPr="00CD3436">
              <w:t>Universal Business Language</w:t>
            </w:r>
            <w:r>
              <w:t xml:space="preserve"> (UBL)</w:t>
            </w:r>
          </w:p>
        </w:tc>
        <w:tc>
          <w:tcPr>
            <w:tcW w:w="0" w:type="auto"/>
          </w:tcPr>
          <w:p w14:paraId="0DEDAAF7" w14:textId="2055B832" w:rsidR="00CD3436" w:rsidRDefault="00CD3436" w:rsidP="00B36235">
            <w:pPr>
              <w:pStyle w:val="Tabletext"/>
            </w:pPr>
            <w:r>
              <w:t xml:space="preserve">A </w:t>
            </w:r>
            <w:r w:rsidRPr="00CD3436">
              <w:t>common XML library of business documents</w:t>
            </w:r>
            <w:r>
              <w:t xml:space="preserve"> governed by </w:t>
            </w:r>
            <w:hyperlink r:id="rId32" w:history="1">
              <w:r>
                <w:rPr>
                  <w:rStyle w:val="Hyperlink"/>
                  <w:i/>
                  <w:iCs/>
                </w:rPr>
                <w:t>OASIS</w:t>
              </w:r>
            </w:hyperlink>
          </w:p>
        </w:tc>
      </w:tr>
    </w:tbl>
    <w:p w14:paraId="16DC1E3A" w14:textId="77777777" w:rsidR="000E49D8" w:rsidRDefault="000E49D8" w:rsidP="000F5673">
      <w:pPr>
        <w:spacing w:before="0" w:after="120" w:line="240" w:lineRule="auto"/>
        <w:rPr>
          <w:rFonts w:cstheme="minorHAnsi"/>
        </w:rPr>
      </w:pPr>
    </w:p>
    <w:p w14:paraId="15806317" w14:textId="77777777" w:rsidR="005D0067" w:rsidRDefault="005D0067" w:rsidP="005D0067"/>
    <w:p w14:paraId="7966142C" w14:textId="77777777" w:rsidR="005D0067" w:rsidRDefault="005D0067" w:rsidP="00EE5BBF">
      <w:pPr>
        <w:pStyle w:val="Heading1"/>
      </w:pPr>
      <w:r>
        <w:t>References</w:t>
      </w:r>
    </w:p>
    <w:tbl>
      <w:tblPr>
        <w:tblStyle w:val="GridTable1Light-Accent2"/>
        <w:tblW w:w="0" w:type="auto"/>
        <w:tblLook w:val="0620" w:firstRow="1" w:lastRow="0" w:firstColumn="0" w:lastColumn="0" w:noHBand="1" w:noVBand="1"/>
      </w:tblPr>
      <w:tblGrid>
        <w:gridCol w:w="4643"/>
        <w:gridCol w:w="4643"/>
      </w:tblGrid>
      <w:tr w:rsidR="0000481E" w:rsidRPr="0000481E" w14:paraId="3EFDCB6E" w14:textId="77777777" w:rsidTr="00004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3" w:type="dxa"/>
          </w:tcPr>
          <w:p w14:paraId="099534B0" w14:textId="3654AF84" w:rsidR="0000481E" w:rsidRPr="0000481E" w:rsidRDefault="0000481E" w:rsidP="00C267F6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</w:t>
            </w:r>
          </w:p>
        </w:tc>
        <w:tc>
          <w:tcPr>
            <w:tcW w:w="4643" w:type="dxa"/>
          </w:tcPr>
          <w:p w14:paraId="3C12F996" w14:textId="6EF1C9C2" w:rsidR="0000481E" w:rsidRPr="0000481E" w:rsidRDefault="0000481E" w:rsidP="00C267F6">
            <w:pPr>
              <w:rPr>
                <w:rFonts w:cstheme="minorHAnsi"/>
              </w:rPr>
            </w:pPr>
            <w:r>
              <w:rPr>
                <w:rFonts w:cstheme="minorHAnsi"/>
              </w:rPr>
              <w:t>Link</w:t>
            </w:r>
          </w:p>
        </w:tc>
      </w:tr>
      <w:tr w:rsidR="0000481E" w:rsidRPr="0000481E" w14:paraId="0EB07DE1" w14:textId="77777777" w:rsidTr="0000481E">
        <w:tc>
          <w:tcPr>
            <w:tcW w:w="4643" w:type="dxa"/>
          </w:tcPr>
          <w:p w14:paraId="67CAA1DE" w14:textId="77777777" w:rsidR="0000481E" w:rsidRPr="0000481E" w:rsidRDefault="0000481E" w:rsidP="00C267F6">
            <w:pPr>
              <w:rPr>
                <w:rFonts w:cstheme="minorHAnsi"/>
              </w:rPr>
            </w:pPr>
            <w:r w:rsidRPr="0000481E">
              <w:rPr>
                <w:rFonts w:cstheme="minorHAnsi"/>
              </w:rPr>
              <w:t>Current published Peppol eDelivery (network) specifications</w:t>
            </w:r>
          </w:p>
        </w:tc>
        <w:tc>
          <w:tcPr>
            <w:tcW w:w="4643" w:type="dxa"/>
          </w:tcPr>
          <w:p w14:paraId="6E7C64BF" w14:textId="77777777" w:rsidR="0000481E" w:rsidRDefault="00000000" w:rsidP="00C267F6">
            <w:pPr>
              <w:rPr>
                <w:rStyle w:val="Hyperlink"/>
                <w:rFonts w:cstheme="minorHAnsi"/>
              </w:rPr>
            </w:pPr>
            <w:hyperlink r:id="rId33" w:history="1">
              <w:r w:rsidR="0000481E" w:rsidRPr="0000481E">
                <w:rPr>
                  <w:rStyle w:val="Hyperlink"/>
                  <w:rFonts w:cstheme="minorHAnsi"/>
                </w:rPr>
                <w:t>https://docs.peppol.eu/edelivery/</w:t>
              </w:r>
            </w:hyperlink>
          </w:p>
          <w:p w14:paraId="63B0BF87" w14:textId="4E3A334A" w:rsidR="00355708" w:rsidRPr="0000481E" w:rsidRDefault="00000000" w:rsidP="00C267F6">
            <w:pPr>
              <w:rPr>
                <w:rFonts w:cstheme="minorHAnsi"/>
              </w:rPr>
            </w:pPr>
            <w:hyperlink r:id="rId34" w:history="1">
              <w:r w:rsidR="00355708">
                <w:rPr>
                  <w:rStyle w:val="Hyperlink"/>
                </w:rPr>
                <w:t xml:space="preserve">Library - </w:t>
              </w:r>
              <w:proofErr w:type="spellStart"/>
              <w:r w:rsidR="00355708">
                <w:rPr>
                  <w:rStyle w:val="Hyperlink"/>
                </w:rPr>
                <w:t>OpenPeppol</w:t>
              </w:r>
              <w:proofErr w:type="spellEnd"/>
            </w:hyperlink>
          </w:p>
        </w:tc>
      </w:tr>
      <w:tr w:rsidR="0000481E" w:rsidRPr="0000481E" w14:paraId="6C67333C" w14:textId="77777777" w:rsidTr="0000481E">
        <w:tc>
          <w:tcPr>
            <w:tcW w:w="4643" w:type="dxa"/>
          </w:tcPr>
          <w:p w14:paraId="23D9E06E" w14:textId="77777777" w:rsidR="0000481E" w:rsidRPr="0000481E" w:rsidRDefault="0000481E" w:rsidP="00C267F6">
            <w:pPr>
              <w:rPr>
                <w:rFonts w:cstheme="minorHAnsi"/>
              </w:rPr>
            </w:pPr>
            <w:r w:rsidRPr="0000481E">
              <w:rPr>
                <w:rFonts w:cstheme="minorHAnsi"/>
              </w:rPr>
              <w:t>Working area for Peppol eDelivery (network) specifications</w:t>
            </w:r>
          </w:p>
        </w:tc>
        <w:tc>
          <w:tcPr>
            <w:tcW w:w="4643" w:type="dxa"/>
          </w:tcPr>
          <w:p w14:paraId="78839E92" w14:textId="77777777" w:rsidR="0000481E" w:rsidRPr="0000481E" w:rsidRDefault="00000000" w:rsidP="00C267F6">
            <w:pPr>
              <w:rPr>
                <w:rFonts w:cstheme="minorHAnsi"/>
              </w:rPr>
            </w:pPr>
            <w:hyperlink r:id="rId35" w:history="1">
              <w:r w:rsidR="0000481E" w:rsidRPr="0000481E">
                <w:rPr>
                  <w:rStyle w:val="Hyperlink"/>
                  <w:rFonts w:cstheme="minorHAnsi"/>
                </w:rPr>
                <w:t>https://github.com/OpenPEPPOL/edec-specifications</w:t>
              </w:r>
            </w:hyperlink>
          </w:p>
        </w:tc>
      </w:tr>
      <w:tr w:rsidR="009B7CAA" w:rsidRPr="0000481E" w14:paraId="65646D93" w14:textId="77777777" w:rsidTr="0000481E">
        <w:tc>
          <w:tcPr>
            <w:tcW w:w="4643" w:type="dxa"/>
          </w:tcPr>
          <w:p w14:paraId="59B6B456" w14:textId="4447C41A" w:rsidR="009B7CAA" w:rsidRPr="0000481E" w:rsidRDefault="009B7CAA" w:rsidP="00C267F6">
            <w:pPr>
              <w:rPr>
                <w:rFonts w:cstheme="minorHAnsi"/>
              </w:rPr>
            </w:pPr>
            <w:r>
              <w:rPr>
                <w:rFonts w:cstheme="minorHAnsi"/>
              </w:rPr>
              <w:t>Peppol</w:t>
            </w:r>
            <w:r w:rsidRPr="009B7CAA">
              <w:rPr>
                <w:rFonts w:cstheme="minorHAnsi"/>
              </w:rPr>
              <w:t xml:space="preserve"> eDelivery</w:t>
            </w:r>
            <w:r>
              <w:rPr>
                <w:rFonts w:cstheme="minorHAnsi"/>
              </w:rPr>
              <w:t xml:space="preserve"> ‘home page’</w:t>
            </w:r>
          </w:p>
        </w:tc>
        <w:tc>
          <w:tcPr>
            <w:tcW w:w="4643" w:type="dxa"/>
          </w:tcPr>
          <w:p w14:paraId="513124FA" w14:textId="0EAFCF6D" w:rsidR="00775F11" w:rsidRPr="00430FE0" w:rsidRDefault="00000000" w:rsidP="009B7CAA">
            <w:pPr>
              <w:rPr>
                <w:color w:val="0000FF"/>
                <w:u w:val="single"/>
              </w:rPr>
            </w:pPr>
            <w:hyperlink r:id="rId36" w:history="1">
              <w:r w:rsidR="009B7CAA" w:rsidRPr="00B34A96">
                <w:rPr>
                  <w:rStyle w:val="Hyperlink"/>
                </w:rPr>
                <w:t>https://peppol.eu/downloads/the-peppol-edelivery-network-specifications/</w:t>
              </w:r>
            </w:hyperlink>
          </w:p>
        </w:tc>
      </w:tr>
    </w:tbl>
    <w:p w14:paraId="0801F329" w14:textId="77777777" w:rsidR="0000481E" w:rsidRDefault="0000481E" w:rsidP="00962095">
      <w:pPr>
        <w:rPr>
          <w:rFonts w:cstheme="minorHAnsi"/>
        </w:rPr>
      </w:pPr>
    </w:p>
    <w:p w14:paraId="7E575425" w14:textId="77777777" w:rsidR="00AF7834" w:rsidRDefault="00AF7834" w:rsidP="0024759F"/>
    <w:p w14:paraId="7743FF75" w14:textId="77777777" w:rsidR="005D0067" w:rsidRDefault="005D0067" w:rsidP="005D0067">
      <w:pPr>
        <w:spacing w:before="0" w:after="120" w:line="240" w:lineRule="auto"/>
        <w:rPr>
          <w:rFonts w:cstheme="minorHAnsi"/>
        </w:rPr>
      </w:pPr>
    </w:p>
    <w:p w14:paraId="06AC1AA0" w14:textId="77777777" w:rsidR="00A8044E" w:rsidRDefault="00A8044E">
      <w:pPr>
        <w:spacing w:before="0" w:line="240" w:lineRule="auto"/>
        <w:rPr>
          <w:rFonts w:ascii="Arial" w:eastAsiaTheme="majorEastAsia" w:hAnsi="Arial" w:cstheme="majorBidi"/>
          <w:b/>
          <w:bCs/>
          <w:iCs/>
          <w:sz w:val="26"/>
        </w:rPr>
      </w:pPr>
      <w:r>
        <w:br w:type="page"/>
      </w:r>
    </w:p>
    <w:p w14:paraId="13862DFD" w14:textId="77777777" w:rsidR="00C6511F" w:rsidRPr="00701E1F" w:rsidRDefault="00701E1F" w:rsidP="004C0277">
      <w:pPr>
        <w:pStyle w:val="Heading4"/>
      </w:pPr>
      <w:r w:rsidRPr="00701E1F">
        <w:lastRenderedPageBreak/>
        <w:t>Version history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2410"/>
        <w:gridCol w:w="5242"/>
      </w:tblGrid>
      <w:tr w:rsidR="00701E1F" w:rsidRPr="00A862A8" w14:paraId="306C9846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9F0FC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10" w:type="dxa"/>
          </w:tcPr>
          <w:p w14:paraId="7A2D79CB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3DA6508A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01E1F" w:rsidRPr="00A862A8" w14:paraId="4844ED76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1A7C9C" w14:textId="76A79B9A" w:rsidR="00701E1F" w:rsidRDefault="00015599" w:rsidP="00701E1F">
            <w:pPr>
              <w:pStyle w:val="Tabletext"/>
            </w:pPr>
            <w:r>
              <w:t>1.0</w:t>
            </w:r>
          </w:p>
        </w:tc>
        <w:tc>
          <w:tcPr>
            <w:tcW w:w="2410" w:type="dxa"/>
          </w:tcPr>
          <w:p w14:paraId="002B5BF2" w14:textId="15911BB6" w:rsidR="00701E1F" w:rsidRPr="00A862A8" w:rsidRDefault="00015599" w:rsidP="00BF6BDC">
            <w:pPr>
              <w:pStyle w:val="Tabletext"/>
            </w:pPr>
            <w:r>
              <w:t>15 May</w:t>
            </w:r>
            <w:r w:rsidR="00BF6BDC" w:rsidRPr="00494C6D">
              <w:t xml:space="preserve">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1A72FC47" w14:textId="77777777" w:rsidR="00701E1F" w:rsidRPr="00A862A8" w:rsidRDefault="00701E1F" w:rsidP="00AE0E98">
            <w:pPr>
              <w:pStyle w:val="Tabletext"/>
            </w:pPr>
            <w:r>
              <w:t>Initial published version</w:t>
            </w:r>
          </w:p>
        </w:tc>
      </w:tr>
      <w:tr w:rsidR="00CB4B69" w:rsidRPr="00A862A8" w14:paraId="2CD32F80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B243B" w14:textId="47E71174" w:rsidR="00CB4B69" w:rsidRDefault="00CB4B69" w:rsidP="00701E1F">
            <w:pPr>
              <w:pStyle w:val="Tabletext"/>
            </w:pPr>
            <w:r>
              <w:t>1.1</w:t>
            </w:r>
          </w:p>
        </w:tc>
        <w:tc>
          <w:tcPr>
            <w:tcW w:w="2410" w:type="dxa"/>
          </w:tcPr>
          <w:p w14:paraId="0FE9DD67" w14:textId="399E86AB" w:rsidR="00CB4B69" w:rsidRDefault="00CB4B69" w:rsidP="00BF6BDC">
            <w:pPr>
              <w:pStyle w:val="Tabletext"/>
            </w:pPr>
            <w:r>
              <w:t>9 September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108E280D" w14:textId="674D32EA" w:rsidR="00117ADB" w:rsidRDefault="00CB4B69" w:rsidP="00117ADB">
            <w:pPr>
              <w:pStyle w:val="Tabletext"/>
            </w:pPr>
            <w:r>
              <w:t xml:space="preserve">Correction of AS4 example to reflect </w:t>
            </w:r>
            <w:r w:rsidRPr="00CB4B69">
              <w:t xml:space="preserve">Section 4.9, </w:t>
            </w:r>
            <w:hyperlink r:id="rId37" w:anchor="_service_action_and_role" w:history="1">
              <w:r w:rsidRPr="00CB4B69">
                <w:rPr>
                  <w:rStyle w:val="Hyperlink"/>
                </w:rPr>
                <w:t>Peppol AS4 Profile</w:t>
              </w:r>
            </w:hyperlink>
            <w:r>
              <w:t xml:space="preserve"> and Section 4.2.6, </w:t>
            </w:r>
            <w:hyperlink r:id="rId38" w:history="1">
              <w:r w:rsidRPr="004C312C">
                <w:rPr>
                  <w:rStyle w:val="Hyperlink"/>
                </w:rPr>
                <w:t>CEF</w:t>
              </w:r>
              <w:r w:rsidR="00C7537D">
                <w:rPr>
                  <w:rStyle w:val="Hyperlink"/>
                </w:rPr>
                <w:t xml:space="preserve"> </w:t>
              </w:r>
              <w:r w:rsidRPr="004C312C">
                <w:rPr>
                  <w:rStyle w:val="Hyperlink"/>
                </w:rPr>
                <w:t>eDelivery</w:t>
              </w:r>
              <w:r w:rsidR="00C7537D">
                <w:rPr>
                  <w:rStyle w:val="Hyperlink"/>
                </w:rPr>
                <w:t xml:space="preserve"> </w:t>
              </w:r>
              <w:r w:rsidRPr="004C312C">
                <w:rPr>
                  <w:rStyle w:val="Hyperlink"/>
                </w:rPr>
                <w:t>AS4</w:t>
              </w:r>
              <w:r w:rsidR="00C7537D">
                <w:rPr>
                  <w:rStyle w:val="Hyperlink"/>
                </w:rPr>
                <w:t xml:space="preserve"> Specification</w:t>
              </w:r>
            </w:hyperlink>
            <w:r w:rsidR="00117ADB">
              <w:t xml:space="preserve">, supported by the </w:t>
            </w:r>
            <w:proofErr w:type="spellStart"/>
            <w:r w:rsidR="00117ADB">
              <w:t>xsd</w:t>
            </w:r>
            <w:proofErr w:type="spellEnd"/>
            <w:r w:rsidR="00117ADB">
              <w:t xml:space="preserve"> referenced in </w:t>
            </w:r>
            <w:hyperlink r:id="rId39" w:anchor="_footnotedef_1" w:history="1">
              <w:r w:rsidR="000F085C">
                <w:rPr>
                  <w:rStyle w:val="Hyperlink"/>
                </w:rPr>
                <w:t>Peppol AS4 Profile footnote 1</w:t>
              </w:r>
            </w:hyperlink>
          </w:p>
          <w:p w14:paraId="19DF7689" w14:textId="0EEE91F3" w:rsidR="00707978" w:rsidRDefault="00713022" w:rsidP="00117ADB">
            <w:pPr>
              <w:pStyle w:val="Tabletext"/>
            </w:pPr>
            <w:r>
              <w:t>E</w:t>
            </w:r>
            <w:r w:rsidR="00707978">
              <w:t>ditorial improvements</w:t>
            </w:r>
            <w:r w:rsidR="00A7647D">
              <w:t>, correction of links</w:t>
            </w:r>
          </w:p>
        </w:tc>
      </w:tr>
      <w:tr w:rsidR="000722CF" w:rsidRPr="00A862A8" w14:paraId="2C9983D8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3C0CFD" w14:textId="221A6B4B" w:rsidR="000722CF" w:rsidRDefault="000722CF" w:rsidP="00701E1F">
            <w:pPr>
              <w:pStyle w:val="Tabletext"/>
            </w:pPr>
            <w:r>
              <w:t>1.</w:t>
            </w:r>
            <w:r w:rsidR="00945887">
              <w:t>1.1</w:t>
            </w:r>
          </w:p>
        </w:tc>
        <w:tc>
          <w:tcPr>
            <w:tcW w:w="2410" w:type="dxa"/>
          </w:tcPr>
          <w:p w14:paraId="04CB3BB4" w14:textId="22EB7032" w:rsidR="000722CF" w:rsidRDefault="000722CF" w:rsidP="00BF6BDC">
            <w:pPr>
              <w:pStyle w:val="Tabletext"/>
            </w:pPr>
            <w:r>
              <w:t>10 September 2020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03BE0A30" w14:textId="517E9C0D" w:rsidR="000722CF" w:rsidRDefault="000722CF" w:rsidP="00117ADB">
            <w:pPr>
              <w:pStyle w:val="Tabletext"/>
            </w:pPr>
            <w:r>
              <w:t xml:space="preserve">Corrected case for </w:t>
            </w:r>
            <w:r w:rsidRPr="000722CF">
              <w:t xml:space="preserve">AS4 element </w:t>
            </w:r>
            <w:r w:rsidR="00F61F9F">
              <w:t>‘</w:t>
            </w:r>
            <w:r w:rsidRPr="000722CF">
              <w:t>From</w:t>
            </w:r>
            <w:r w:rsidR="00F61F9F">
              <w:t>’</w:t>
            </w:r>
            <w:r w:rsidR="00CB51CF">
              <w:t xml:space="preserve"> in 2.2.2</w:t>
            </w:r>
          </w:p>
        </w:tc>
      </w:tr>
      <w:tr w:rsidR="008058BC" w:rsidRPr="00A862A8" w14:paraId="78511B6C" w14:textId="77777777" w:rsidTr="00CB4B69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75F08" w14:textId="7F1732C8" w:rsidR="008058BC" w:rsidRDefault="007236CC" w:rsidP="00701E1F">
            <w:pPr>
              <w:pStyle w:val="Tabletext"/>
            </w:pPr>
            <w:r>
              <w:t>1.1.2</w:t>
            </w:r>
          </w:p>
        </w:tc>
        <w:tc>
          <w:tcPr>
            <w:tcW w:w="2410" w:type="dxa"/>
          </w:tcPr>
          <w:p w14:paraId="49458302" w14:textId="20C9F89C" w:rsidR="008058BC" w:rsidRDefault="00DF3373" w:rsidP="00BF6BDC">
            <w:pPr>
              <w:pStyle w:val="Tabletext"/>
            </w:pPr>
            <w:r>
              <w:t>21 November</w:t>
            </w:r>
            <w:r w:rsidR="007236CC">
              <w:t xml:space="preserve"> 2022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711E63DF" w14:textId="585E98CF" w:rsidR="007236CC" w:rsidRDefault="00A208CE" w:rsidP="00117ADB">
            <w:pPr>
              <w:pStyle w:val="Table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Additional content for </w:t>
            </w:r>
            <w:r w:rsidR="007236CC" w:rsidRPr="007236CC">
              <w:rPr>
                <w:rFonts w:ascii="Arial" w:hAnsi="Arial" w:cs="Arial"/>
                <w:color w:val="000000"/>
              </w:rPr>
              <w:t>2.1</w:t>
            </w:r>
            <w:r w:rsidR="007236CC">
              <w:rPr>
                <w:rFonts w:ascii="Arial" w:hAnsi="Arial" w:cs="Arial"/>
                <w:color w:val="000000"/>
              </w:rPr>
              <w:t xml:space="preserve"> on </w:t>
            </w:r>
            <w:r w:rsidR="007236CC" w:rsidRPr="007236CC">
              <w:rPr>
                <w:rFonts w:ascii="Arial" w:hAnsi="Arial" w:cs="Arial"/>
                <w:color w:val="000000"/>
              </w:rPr>
              <w:t xml:space="preserve">Credit Note specific </w:t>
            </w:r>
            <w:r w:rsidR="007236CC">
              <w:rPr>
                <w:rFonts w:ascii="Arial" w:hAnsi="Arial" w:cs="Arial"/>
                <w:color w:val="000000"/>
              </w:rPr>
              <w:t>identifier.</w:t>
            </w:r>
          </w:p>
          <w:p w14:paraId="2A5859EF" w14:textId="6E08C8EA" w:rsidR="008058BC" w:rsidRDefault="00A208CE" w:rsidP="00A208CE">
            <w:pPr>
              <w:pStyle w:val="Tabletex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Editorial improvements and additional content for </w:t>
            </w:r>
            <w:r w:rsidR="007236CC" w:rsidRPr="007236CC">
              <w:rPr>
                <w:rFonts w:ascii="Arial" w:hAnsi="Arial" w:cs="Arial"/>
                <w:color w:val="000000"/>
              </w:rPr>
              <w:t>2.3</w:t>
            </w:r>
            <w:r>
              <w:rPr>
                <w:rFonts w:ascii="Arial" w:hAnsi="Arial" w:cs="Arial"/>
                <w:color w:val="000000"/>
              </w:rPr>
              <w:t xml:space="preserve"> including new guidance on Buyer Reference/Order Reference ID and u</w:t>
            </w:r>
            <w:r w:rsidR="008058BC" w:rsidRPr="0017140B">
              <w:rPr>
                <w:rFonts w:ascii="Arial" w:hAnsi="Arial" w:cs="Arial"/>
                <w:color w:val="000000"/>
              </w:rPr>
              <w:t>pdated NZ GST number example (removal of hyphens</w:t>
            </w:r>
            <w:r w:rsidR="008058BC">
              <w:rPr>
                <w:rFonts w:ascii="Arial" w:hAnsi="Arial" w:cs="Arial"/>
                <w:color w:val="000000"/>
              </w:rPr>
              <w:t>)</w:t>
            </w:r>
          </w:p>
          <w:p w14:paraId="0ABFBA0C" w14:textId="1CB6218C" w:rsidR="00A208CE" w:rsidRDefault="00A208CE" w:rsidP="00117ADB">
            <w:pPr>
              <w:pStyle w:val="Tabletext"/>
            </w:pPr>
            <w:r>
              <w:rPr>
                <w:rFonts w:ascii="Arial" w:hAnsi="Arial" w:cs="Arial"/>
                <w:color w:val="000000"/>
              </w:rPr>
              <w:t xml:space="preserve">Additional example added to </w:t>
            </w:r>
            <w:r w:rsidRPr="00A208CE">
              <w:rPr>
                <w:rFonts w:ascii="Arial" w:hAnsi="Arial" w:cs="Arial"/>
                <w:color w:val="000000"/>
              </w:rPr>
              <w:t>3.2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A208CE">
              <w:rPr>
                <w:rFonts w:ascii="Arial" w:hAnsi="Arial" w:cs="Arial"/>
                <w:color w:val="000000"/>
              </w:rPr>
              <w:t>ebMS</w:t>
            </w:r>
            <w:proofErr w:type="spellEnd"/>
            <w:r w:rsidRPr="00A208CE">
              <w:rPr>
                <w:rFonts w:ascii="Arial" w:hAnsi="Arial" w:cs="Arial"/>
                <w:color w:val="000000"/>
              </w:rPr>
              <w:t>/AS4 – Document related fields</w:t>
            </w:r>
          </w:p>
        </w:tc>
      </w:tr>
      <w:tr w:rsidR="000A1DE8" w:rsidRPr="00A862A8" w14:paraId="7DFE4642" w14:textId="77777777" w:rsidTr="00CB4B69">
        <w:trPr>
          <w:ins w:id="99" w:author="Autho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8C2E4F" w14:textId="0CF231CA" w:rsidR="000A1DE8" w:rsidRDefault="000A1DE8" w:rsidP="00701E1F">
            <w:pPr>
              <w:pStyle w:val="Tabletext"/>
              <w:rPr>
                <w:ins w:id="100" w:author="Author"/>
              </w:rPr>
            </w:pPr>
            <w:ins w:id="101" w:author="Author">
              <w:r>
                <w:t>1.1.3</w:t>
              </w:r>
            </w:ins>
          </w:p>
        </w:tc>
        <w:tc>
          <w:tcPr>
            <w:tcW w:w="2410" w:type="dxa"/>
          </w:tcPr>
          <w:p w14:paraId="02D94BCB" w14:textId="01360571" w:rsidR="000A1DE8" w:rsidRDefault="000A1DE8" w:rsidP="00BF6BDC">
            <w:pPr>
              <w:pStyle w:val="Tabletext"/>
              <w:rPr>
                <w:ins w:id="102" w:author="Author"/>
              </w:rPr>
            </w:pPr>
            <w:ins w:id="103" w:author="Author">
              <w:r>
                <w:t>12 November 2023</w:t>
              </w:r>
            </w:ins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653D5BF9" w14:textId="2E0FA76A" w:rsidR="000A1DE8" w:rsidRDefault="000A1DE8" w:rsidP="00117ADB">
            <w:pPr>
              <w:pStyle w:val="Tabletext"/>
              <w:rPr>
                <w:ins w:id="104" w:author="Author"/>
                <w:rFonts w:ascii="Arial" w:hAnsi="Arial" w:cs="Arial"/>
                <w:color w:val="000000"/>
              </w:rPr>
            </w:pPr>
            <w:ins w:id="105" w:author="Author">
              <w:r>
                <w:rPr>
                  <w:rFonts w:ascii="Arial" w:hAnsi="Arial" w:cs="Arial"/>
                  <w:color w:val="000000"/>
                </w:rPr>
                <w:t>Additiona</w:t>
              </w:r>
              <w:r w:rsidR="008B34CB">
                <w:rPr>
                  <w:rFonts w:ascii="Arial" w:hAnsi="Arial" w:cs="Arial"/>
                  <w:color w:val="000000"/>
                </w:rPr>
                <w:t xml:space="preserve">l </w:t>
              </w:r>
              <w:r w:rsidR="008B34CB" w:rsidRPr="008B34CB">
                <w:rPr>
                  <w:rFonts w:ascii="Arial" w:hAnsi="Arial" w:cs="Arial"/>
                  <w:color w:val="000000"/>
                </w:rPr>
                <w:t>Document type identifier scheme</w:t>
              </w:r>
              <w:r w:rsidR="008B34CB">
                <w:rPr>
                  <w:rFonts w:ascii="Arial" w:hAnsi="Arial" w:cs="Arial"/>
                  <w:color w:val="000000"/>
                </w:rPr>
                <w:t xml:space="preserve"> ‘</w:t>
              </w:r>
              <w:proofErr w:type="spellStart"/>
              <w:r w:rsidR="008B34CB" w:rsidRPr="008B34CB">
                <w:rPr>
                  <w:rFonts w:ascii="Arial" w:hAnsi="Arial" w:cs="Arial"/>
                  <w:color w:val="000000"/>
                  <w:rPrChange w:id="106" w:author="Author">
                    <w:rPr>
                      <w:rFonts w:ascii="Consolas" w:hAnsi="Consolas"/>
                      <w:color w:val="525252"/>
                    </w:rPr>
                  </w:rPrChange>
                </w:rPr>
                <w:t>peppol</w:t>
              </w:r>
              <w:proofErr w:type="spellEnd"/>
              <w:r w:rsidR="008B34CB" w:rsidRPr="008B34CB">
                <w:rPr>
                  <w:rFonts w:ascii="Arial" w:hAnsi="Arial" w:cs="Arial"/>
                  <w:color w:val="000000"/>
                  <w:rPrChange w:id="107" w:author="Author">
                    <w:rPr>
                      <w:rFonts w:ascii="Consolas" w:hAnsi="Consolas"/>
                      <w:color w:val="525252"/>
                    </w:rPr>
                  </w:rPrChange>
                </w:rPr>
                <w:t>-doctype-wildcard</w:t>
              </w:r>
              <w:r w:rsidR="008B34CB" w:rsidRPr="008B34CB">
                <w:rPr>
                  <w:rFonts w:ascii="Arial" w:hAnsi="Arial" w:cs="Arial"/>
                  <w:color w:val="000000"/>
                  <w:rPrChange w:id="108" w:author="Author">
                    <w:rPr>
                      <w:rFonts w:ascii="Consolas" w:hAnsi="Consolas"/>
                      <w:color w:val="525252"/>
                    </w:rPr>
                  </w:rPrChange>
                </w:rPr>
                <w:t>’ added to</w:t>
              </w:r>
              <w:r w:rsidR="008B34CB" w:rsidRPr="008B34CB">
                <w:rPr>
                  <w:rFonts w:ascii="Arial" w:hAnsi="Arial" w:cs="Arial"/>
                  <w:color w:val="000000"/>
                </w:rPr>
                <w:t xml:space="preserve"> </w:t>
              </w:r>
              <w:r w:rsidR="008B34CB">
                <w:rPr>
                  <w:rFonts w:ascii="Arial" w:hAnsi="Arial" w:cs="Arial"/>
                  <w:color w:val="000000"/>
                </w:rPr>
                <w:t>2.2.2</w:t>
              </w:r>
              <w:r>
                <w:rPr>
                  <w:rFonts w:ascii="Arial" w:hAnsi="Arial" w:cs="Arial"/>
                  <w:color w:val="000000"/>
                </w:rPr>
                <w:t xml:space="preserve"> </w:t>
              </w:r>
              <w:r w:rsidR="008B34CB">
                <w:rPr>
                  <w:rFonts w:ascii="Arial" w:hAnsi="Arial" w:cs="Arial"/>
                  <w:color w:val="000000"/>
                </w:rPr>
                <w:t>to support PINT A-NZ wildcard capability</w:t>
              </w:r>
            </w:ins>
          </w:p>
        </w:tc>
      </w:tr>
    </w:tbl>
    <w:p w14:paraId="17569C85" w14:textId="77777777" w:rsidR="00667198" w:rsidRDefault="00667198" w:rsidP="007564D1"/>
    <w:p w14:paraId="70BF5F66" w14:textId="77777777" w:rsidR="007623BA" w:rsidRDefault="007623BA" w:rsidP="007564D1"/>
    <w:sectPr w:rsidR="007623BA" w:rsidSect="001A7A54">
      <w:headerReference w:type="even" r:id="rId40"/>
      <w:headerReference w:type="default" r:id="rId41"/>
      <w:footerReference w:type="default" r:id="rId42"/>
      <w:headerReference w:type="first" r:id="rId43"/>
      <w:footerReference w:type="first" r:id="rId44"/>
      <w:pgSz w:w="11906" w:h="16838" w:code="9"/>
      <w:pgMar w:top="1418" w:right="1418" w:bottom="1418" w:left="1418" w:header="397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313B" w14:textId="77777777" w:rsidR="0044517D" w:rsidRDefault="0044517D" w:rsidP="00B538D7">
      <w:r>
        <w:separator/>
      </w:r>
    </w:p>
  </w:endnote>
  <w:endnote w:type="continuationSeparator" w:id="0">
    <w:p w14:paraId="40E6CEB1" w14:textId="77777777" w:rsidR="0044517D" w:rsidRDefault="0044517D" w:rsidP="00B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1BDD" w14:textId="11A3D839" w:rsidR="008058BC" w:rsidRDefault="008058BC" w:rsidP="0024029D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6423DAC1" w14:textId="0E91B8BA" w:rsidR="008058BC" w:rsidRPr="002B0C38" w:rsidRDefault="008058BC" w:rsidP="0024029D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r>
      <w:rPr>
        <w:rStyle w:val="Classification"/>
        <w:lang w:val="en-AU"/>
      </w:rPr>
      <w:t xml:space="preserve">Official </w:t>
    </w:r>
    <w:sdt>
      <w:sdtPr>
        <w:rPr>
          <w:lang w:val="en-US"/>
        </w:rPr>
        <w:alias w:val="Internal/External"/>
        <w:tag w:val="Internal/External"/>
        <w:id w:val="2002153819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Content>
        <w:r>
          <w:rPr>
            <w:lang w:val="en-US"/>
          </w:rPr>
          <w:t>External</w:t>
        </w:r>
      </w:sdtContent>
    </w:sdt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Pr="00197E07">
      <w:rPr>
        <w:caps w:val="0"/>
        <w:noProof/>
        <w:sz w:val="20"/>
        <w:lang w:val="en-US"/>
      </w:rPr>
      <w:t>2</w:t>
    </w:r>
    <w:r w:rsidRPr="00F67130">
      <w:rPr>
        <w:noProof/>
        <w:sz w:val="20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6929" w14:textId="77777777" w:rsidR="008058BC" w:rsidRDefault="008058BC" w:rsidP="008F5556">
    <w:pPr>
      <w:pStyle w:val="Footer"/>
      <w:tabs>
        <w:tab w:val="clear" w:pos="4513"/>
        <w:tab w:val="clear" w:pos="9026"/>
        <w:tab w:val="right" w:pos="9923"/>
      </w:tabs>
      <w:rPr>
        <w:rStyle w:val="Classification"/>
      </w:rPr>
    </w:pPr>
  </w:p>
  <w:p w14:paraId="06907AC8" w14:textId="4D01CFF8" w:rsidR="008058BC" w:rsidRPr="008F5556" w:rsidRDefault="008058BC" w:rsidP="008F5556">
    <w:pPr>
      <w:pStyle w:val="Footer"/>
      <w:tabs>
        <w:tab w:val="clear" w:pos="4513"/>
        <w:tab w:val="clear" w:pos="9026"/>
        <w:tab w:val="right" w:pos="9923"/>
      </w:tabs>
      <w:rPr>
        <w:lang w:val="en-US"/>
      </w:rPr>
    </w:pPr>
    <w:r>
      <w:rPr>
        <w:rStyle w:val="Classification"/>
        <w:lang w:val="en-AU"/>
      </w:rPr>
      <w:t xml:space="preserve">Official </w:t>
    </w:r>
    <w:sdt>
      <w:sdtPr>
        <w:rPr>
          <w:lang w:val="en-US"/>
        </w:rPr>
        <w:alias w:val="Internal/External"/>
        <w:tag w:val="Internal/External"/>
        <w:id w:val="1668126768"/>
        <w:dataBinding w:prefixMappings="xmlns:ns0='www.drdoc.com.au'" w:xpath="/ns0:root[1]/ns0:internalExternal[1]" w:storeItemID="{2C99D8C0-9149-4525-A8EB-93F91FBAE3F9}"/>
        <w:comboBox w:lastValue="External">
          <w:listItem w:value="Choose an item."/>
          <w:listItem w:displayText="Internal" w:value="Internal"/>
          <w:listItem w:displayText="External" w:value="External"/>
        </w:comboBox>
      </w:sdtPr>
      <w:sdtContent>
        <w:r>
          <w:rPr>
            <w:lang w:val="en-US"/>
          </w:rPr>
          <w:t>External</w:t>
        </w:r>
      </w:sdtContent>
    </w:sdt>
    <w:r>
      <w:rPr>
        <w:lang w:val="en-US"/>
      </w:rPr>
      <w:tab/>
    </w:r>
    <w:r w:rsidRPr="00F67130">
      <w:rPr>
        <w:noProof/>
        <w:sz w:val="20"/>
        <w:lang w:val="en-US"/>
      </w:rPr>
      <w:fldChar w:fldCharType="begin"/>
    </w:r>
    <w:r>
      <w:rPr>
        <w:noProof/>
        <w:sz w:val="20"/>
        <w:lang w:val="en-US"/>
      </w:rPr>
      <w:instrText>PAGE</w:instrText>
    </w:r>
    <w:r w:rsidRPr="00F67130">
      <w:rPr>
        <w:noProof/>
        <w:sz w:val="20"/>
        <w:lang w:val="en-US"/>
      </w:rPr>
      <w:instrText xml:space="preserve">   \* MERGEFORMAT </w:instrText>
    </w:r>
    <w:r w:rsidRPr="00F67130">
      <w:rPr>
        <w:noProof/>
        <w:sz w:val="20"/>
        <w:lang w:val="en-US"/>
      </w:rPr>
      <w:fldChar w:fldCharType="separate"/>
    </w:r>
    <w:r w:rsidRPr="00197E07">
      <w:rPr>
        <w:caps w:val="0"/>
        <w:noProof/>
        <w:sz w:val="20"/>
        <w:lang w:val="en-US"/>
      </w:rPr>
      <w:t>1</w:t>
    </w:r>
    <w:r w:rsidRPr="00F67130">
      <w:rPr>
        <w:noProof/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8376" w14:textId="77777777" w:rsidR="0044517D" w:rsidRDefault="0044517D" w:rsidP="00B538D7">
      <w:r>
        <w:separator/>
      </w:r>
    </w:p>
  </w:footnote>
  <w:footnote w:type="continuationSeparator" w:id="0">
    <w:p w14:paraId="36F757C6" w14:textId="77777777" w:rsidR="0044517D" w:rsidRDefault="0044517D" w:rsidP="00B5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9489" w14:textId="77777777" w:rsidR="008058BC" w:rsidRDefault="00000000">
    <w:pPr>
      <w:pStyle w:val="Header"/>
    </w:pPr>
    <w:r>
      <w:rPr>
        <w:noProof/>
      </w:rPr>
      <w:pict w14:anchorId="1BBE6D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1" type="#_x0000_t136" style="position:absolute;margin-left:0;margin-top:0;width:456.7pt;height:182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B66F6" w14:textId="3C6D3BCD" w:rsidR="008058BC" w:rsidRPr="00EB0912" w:rsidRDefault="008058BC" w:rsidP="00C23038">
    <w:pPr>
      <w:pStyle w:val="ClassificationInfo"/>
      <w:rPr>
        <w:color w:val="auto"/>
      </w:rPr>
    </w:pPr>
    <w:r>
      <w:rPr>
        <w:rStyle w:val="Classification"/>
        <w:lang w:val="en-AU"/>
      </w:rPr>
      <w:t>OFFICIAL</w:t>
    </w:r>
    <w:r w:rsidDel="00CF0DC2">
      <w:rPr>
        <w:rStyle w:val="ClassificationBody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C439" w14:textId="2EEBAF05" w:rsidR="008058BC" w:rsidRDefault="008058BC" w:rsidP="004F244C">
    <w:pPr>
      <w:pStyle w:val="Header"/>
      <w:spacing w:after="2640"/>
    </w:pPr>
    <w:r>
      <w:rPr>
        <w:noProof/>
        <w:lang w:eastAsia="en-AU"/>
      </w:rPr>
      <w:drawing>
        <wp:anchor distT="0" distB="0" distL="114300" distR="114300" simplePos="0" relativeHeight="251657216" behindDoc="0" locked="0" layoutInCell="1" allowOverlap="1" wp14:anchorId="411D4B7A" wp14:editId="1BE57145">
          <wp:simplePos x="0" y="0"/>
          <wp:positionH relativeFrom="column">
            <wp:posOffset>-290830</wp:posOffset>
          </wp:positionH>
          <wp:positionV relativeFrom="paragraph">
            <wp:posOffset>290830</wp:posOffset>
          </wp:positionV>
          <wp:extent cx="2324100" cy="581660"/>
          <wp:effectExtent l="0" t="0" r="0" b="8890"/>
          <wp:wrapNone/>
          <wp:docPr id="1" name="Picture 1" descr="C:\Users\uct5k\Desktop\4x\Australian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uct5k\Desktop\4x\Australian crest_rev@4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4C3737C3" wp14:editId="7D63098E">
          <wp:simplePos x="0" y="0"/>
          <wp:positionH relativeFrom="column">
            <wp:posOffset>3862070</wp:posOffset>
          </wp:positionH>
          <wp:positionV relativeFrom="paragraph">
            <wp:posOffset>288925</wp:posOffset>
          </wp:positionV>
          <wp:extent cx="2188845" cy="582295"/>
          <wp:effectExtent l="0" t="0" r="1905" b="0"/>
          <wp:wrapNone/>
          <wp:docPr id="2" name="Picture 2" descr="C:\Users\uct5k\Desktop\4x\NewZealand crest_rev@4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uct5k\Desktop\4x\NewZealand crest_rev@4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8845" cy="582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color w:val="auto"/>
        <w:lang w:eastAsia="en-AU"/>
      </w:rPr>
      <w:pict w14:anchorId="5B7284FF">
        <v:rect id="Rectangle 4" o:spid="_x0000_s1033" style="position:absolute;margin-left:22.5pt;margin-top:22.5pt;width:549.9pt;height:85.05pt;z-index:-251660288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" fillcolor="black [3213]" stroked="f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674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9079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98D3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28C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4A2A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822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76C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BAA92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A8AD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B1025"/>
    <w:multiLevelType w:val="hybridMultilevel"/>
    <w:tmpl w:val="3F4EE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4E2933"/>
    <w:multiLevelType w:val="hybridMultilevel"/>
    <w:tmpl w:val="7B6C7B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1AF3E65"/>
    <w:multiLevelType w:val="hybridMultilevel"/>
    <w:tmpl w:val="8CFE6E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B722EA"/>
    <w:multiLevelType w:val="hybridMultilevel"/>
    <w:tmpl w:val="77CAE6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4966D0"/>
    <w:multiLevelType w:val="hybridMultilevel"/>
    <w:tmpl w:val="2B9EC5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B168DC"/>
    <w:multiLevelType w:val="hybridMultilevel"/>
    <w:tmpl w:val="33E8D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DC5D8F"/>
    <w:multiLevelType w:val="hybridMultilevel"/>
    <w:tmpl w:val="48C291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C4E3B"/>
    <w:multiLevelType w:val="hybridMultilevel"/>
    <w:tmpl w:val="05D8A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A21903"/>
    <w:multiLevelType w:val="hybridMultilevel"/>
    <w:tmpl w:val="8708C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58001B"/>
    <w:multiLevelType w:val="hybridMultilevel"/>
    <w:tmpl w:val="7C02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6D6C2E"/>
    <w:multiLevelType w:val="hybridMultilevel"/>
    <w:tmpl w:val="8CFE6E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640416"/>
    <w:multiLevelType w:val="hybridMultilevel"/>
    <w:tmpl w:val="DEA62F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1C24CAC"/>
    <w:multiLevelType w:val="hybridMultilevel"/>
    <w:tmpl w:val="4DBA6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35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28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</w:abstractNum>
  <w:abstractNum w:abstractNumId="22" w15:restartNumberingAfterBreak="0">
    <w:nsid w:val="2AEB3C43"/>
    <w:multiLevelType w:val="hybridMultilevel"/>
    <w:tmpl w:val="9AECE8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8C3AFE"/>
    <w:multiLevelType w:val="multilevel"/>
    <w:tmpl w:val="FD986D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4" w15:restartNumberingAfterBreak="0">
    <w:nsid w:val="32AF213B"/>
    <w:multiLevelType w:val="hybridMultilevel"/>
    <w:tmpl w:val="DCBC9164"/>
    <w:lvl w:ilvl="0" w:tplc="B5FC23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26" w15:restartNumberingAfterBreak="0">
    <w:nsid w:val="37993A72"/>
    <w:multiLevelType w:val="multilevel"/>
    <w:tmpl w:val="E8861C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7" w15:restartNumberingAfterBreak="0">
    <w:nsid w:val="38E2732E"/>
    <w:multiLevelType w:val="hybridMultilevel"/>
    <w:tmpl w:val="0FDCD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CA7A66"/>
    <w:multiLevelType w:val="hybridMultilevel"/>
    <w:tmpl w:val="F376C0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7F636A"/>
    <w:multiLevelType w:val="hybridMultilevel"/>
    <w:tmpl w:val="384C12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BB790F"/>
    <w:multiLevelType w:val="hybridMultilevel"/>
    <w:tmpl w:val="19B23B84"/>
    <w:lvl w:ilvl="0" w:tplc="0C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3E4B0CF7"/>
    <w:multiLevelType w:val="hybridMultilevel"/>
    <w:tmpl w:val="47A012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3316FD"/>
    <w:multiLevelType w:val="hybridMultilevel"/>
    <w:tmpl w:val="F3CA4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552DC"/>
    <w:multiLevelType w:val="hybridMultilevel"/>
    <w:tmpl w:val="945E74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661C0"/>
    <w:multiLevelType w:val="hybridMultilevel"/>
    <w:tmpl w:val="0AF48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36" w15:restartNumberingAfterBreak="0">
    <w:nsid w:val="5DCC1BEF"/>
    <w:multiLevelType w:val="hybridMultilevel"/>
    <w:tmpl w:val="E38E73B4"/>
    <w:lvl w:ilvl="0" w:tplc="B45A6B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170BC"/>
    <w:multiLevelType w:val="hybridMultilevel"/>
    <w:tmpl w:val="3DE617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A40C87"/>
    <w:multiLevelType w:val="hybridMultilevel"/>
    <w:tmpl w:val="8AB4B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EB5143"/>
    <w:multiLevelType w:val="hybridMultilevel"/>
    <w:tmpl w:val="B99061DA"/>
    <w:lvl w:ilvl="0" w:tplc="55E6E0D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782D5E"/>
    <w:multiLevelType w:val="hybridMultilevel"/>
    <w:tmpl w:val="9DDC722C"/>
    <w:lvl w:ilvl="0" w:tplc="840E7BE6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27B86"/>
    <w:multiLevelType w:val="multilevel"/>
    <w:tmpl w:val="AB1A76AC"/>
    <w:numStyleLink w:val="Headings"/>
  </w:abstractNum>
  <w:abstractNum w:abstractNumId="42" w15:restartNumberingAfterBreak="0">
    <w:nsid w:val="6F0B454F"/>
    <w:multiLevelType w:val="hybridMultilevel"/>
    <w:tmpl w:val="0AF48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F0D92"/>
    <w:multiLevelType w:val="multilevel"/>
    <w:tmpl w:val="3A4C06AC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4" w15:restartNumberingAfterBreak="0">
    <w:nsid w:val="72E177B2"/>
    <w:multiLevelType w:val="hybridMultilevel"/>
    <w:tmpl w:val="558412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04AC0"/>
    <w:multiLevelType w:val="hybridMultilevel"/>
    <w:tmpl w:val="B4383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967FC"/>
    <w:multiLevelType w:val="hybridMultilevel"/>
    <w:tmpl w:val="DE283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7458AF"/>
    <w:multiLevelType w:val="hybridMultilevel"/>
    <w:tmpl w:val="968A9596"/>
    <w:lvl w:ilvl="0" w:tplc="77800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B05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D1AC6"/>
    <w:multiLevelType w:val="multilevel"/>
    <w:tmpl w:val="B166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04"/>
        </w:tabs>
        <w:ind w:left="7804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2111849920">
    <w:abstractNumId w:val="25"/>
  </w:num>
  <w:num w:numId="2" w16cid:durableId="1847479379">
    <w:abstractNumId w:val="35"/>
  </w:num>
  <w:num w:numId="3" w16cid:durableId="928777654">
    <w:abstractNumId w:val="35"/>
    <w:lvlOverride w:ilvl="0">
      <w:lvl w:ilvl="0">
        <w:start w:val="1"/>
        <w:numFmt w:val="bullet"/>
        <w:pStyle w:val="Bulletedlist1"/>
        <w:lvlText w:val="&gt;"/>
        <w:lvlJc w:val="left"/>
        <w:pPr>
          <w:ind w:left="284" w:hanging="284"/>
        </w:pPr>
        <w:rPr>
          <w:rFonts w:ascii="Calibri" w:hAnsi="Calibri" w:hint="default"/>
          <w:color w:val="3685F7" w:themeColor="accent3"/>
        </w:rPr>
      </w:lvl>
    </w:lvlOverride>
    <w:lvlOverride w:ilvl="1">
      <w:lvl w:ilvl="1">
        <w:start w:val="1"/>
        <w:numFmt w:val="bullet"/>
        <w:pStyle w:val="Bulletedlist2"/>
        <w:lvlText w:val="–"/>
        <w:lvlJc w:val="left"/>
        <w:pPr>
          <w:ind w:left="539" w:hanging="255"/>
        </w:pPr>
        <w:rPr>
          <w:rFonts w:ascii="Arial" w:hAnsi="Arial" w:hint="default"/>
          <w:color w:val="3685F7" w:themeColor="accent3"/>
        </w:rPr>
      </w:lvl>
    </w:lvlOverride>
    <w:lvlOverride w:ilvl="2">
      <w:lvl w:ilvl="2">
        <w:start w:val="1"/>
        <w:numFmt w:val="bullet"/>
        <w:pStyle w:val="Bulletedlist3"/>
        <w:lvlText w:val="-"/>
        <w:lvlJc w:val="left"/>
        <w:pPr>
          <w:ind w:left="737" w:hanging="198"/>
        </w:pPr>
        <w:rPr>
          <w:rFonts w:hint="default"/>
          <w:color w:val="3685F7" w:themeColor="accent3"/>
        </w:rPr>
      </w:lvl>
    </w:lvlOverride>
    <w:lvlOverride w:ilvl="3">
      <w:lvl w:ilvl="3">
        <w:start w:val="1"/>
        <w:numFmt w:val="bullet"/>
        <w:pStyle w:val="Boxbulletedlist1"/>
        <w:lvlText w:val="&gt;"/>
        <w:lvlJc w:val="left"/>
        <w:pPr>
          <w:ind w:left="624" w:hanging="284"/>
        </w:pPr>
        <w:rPr>
          <w:rFonts w:ascii="Arial" w:hAnsi="Arial" w:hint="default"/>
          <w:color w:val="3685F7" w:themeColor="accent3"/>
        </w:rPr>
      </w:lvl>
    </w:lvlOverride>
    <w:lvlOverride w:ilvl="4">
      <w:lvl w:ilvl="4">
        <w:start w:val="1"/>
        <w:numFmt w:val="bullet"/>
        <w:pStyle w:val="Boxbulletedlist2"/>
        <w:lvlText w:val="–"/>
        <w:lvlJc w:val="left"/>
        <w:pPr>
          <w:ind w:left="879" w:hanging="255"/>
        </w:pPr>
        <w:rPr>
          <w:rFonts w:ascii="Arial" w:hAnsi="Arial" w:hint="default"/>
          <w:color w:val="3685F7" w:themeColor="accent3"/>
        </w:rPr>
      </w:lvl>
    </w:lvlOverride>
    <w:lvlOverride w:ilvl="5">
      <w:lvl w:ilvl="5">
        <w:start w:val="1"/>
        <w:numFmt w:val="bullet"/>
        <w:pStyle w:val="Boxbulletedlist3"/>
        <w:lvlText w:val="-"/>
        <w:lvlJc w:val="left"/>
        <w:pPr>
          <w:ind w:left="1077" w:hanging="198"/>
        </w:pPr>
        <w:rPr>
          <w:rFonts w:asciiTheme="minorHAnsi" w:hAnsiTheme="minorHAnsi" w:hint="default"/>
          <w:color w:val="3685F7" w:themeColor="accent3"/>
        </w:rPr>
      </w:lvl>
    </w:lvlOverride>
    <w:lvlOverride w:ilvl="6">
      <w:lvl w:ilvl="6">
        <w:start w:val="1"/>
        <w:numFmt w:val="bullet"/>
        <w:pStyle w:val="Tablebulletedlist1"/>
        <w:lvlText w:val="&gt;"/>
        <w:lvlJc w:val="left"/>
        <w:pPr>
          <w:ind w:left="510" w:hanging="283"/>
        </w:pPr>
        <w:rPr>
          <w:rFonts w:ascii="Arial" w:hAnsi="Arial" w:hint="default"/>
          <w:color w:val="3685F7" w:themeColor="accent3"/>
        </w:rPr>
      </w:lvl>
    </w:lvlOverride>
    <w:lvlOverride w:ilvl="7">
      <w:lvl w:ilvl="7">
        <w:start w:val="1"/>
        <w:numFmt w:val="bullet"/>
        <w:pStyle w:val="Tablebulletedlist2"/>
        <w:lvlText w:val="–"/>
        <w:lvlJc w:val="left"/>
        <w:pPr>
          <w:ind w:left="765" w:hanging="255"/>
        </w:pPr>
        <w:rPr>
          <w:rFonts w:ascii="Arial" w:hAnsi="Arial" w:hint="default"/>
          <w:color w:val="3685F7" w:themeColor="accent3"/>
        </w:rPr>
      </w:lvl>
    </w:lvlOverride>
    <w:lvlOverride w:ilvl="8">
      <w:lvl w:ilvl="8">
        <w:start w:val="1"/>
        <w:numFmt w:val="bullet"/>
        <w:pStyle w:val="Tablebulletedlist3"/>
        <w:lvlText w:val="-"/>
        <w:lvlJc w:val="left"/>
        <w:pPr>
          <w:ind w:left="964" w:hanging="199"/>
        </w:pPr>
        <w:rPr>
          <w:rFonts w:asciiTheme="minorHAnsi" w:hAnsiTheme="minorHAnsi" w:hint="default"/>
          <w:color w:val="3685F7" w:themeColor="accent3"/>
        </w:rPr>
      </w:lvl>
    </w:lvlOverride>
  </w:num>
  <w:num w:numId="4" w16cid:durableId="1762987162">
    <w:abstractNumId w:val="48"/>
  </w:num>
  <w:num w:numId="5" w16cid:durableId="615060628">
    <w:abstractNumId w:val="37"/>
  </w:num>
  <w:num w:numId="6" w16cid:durableId="931277457">
    <w:abstractNumId w:val="10"/>
  </w:num>
  <w:num w:numId="7" w16cid:durableId="86121332">
    <w:abstractNumId w:val="9"/>
  </w:num>
  <w:num w:numId="8" w16cid:durableId="1809860836">
    <w:abstractNumId w:val="21"/>
  </w:num>
  <w:num w:numId="9" w16cid:durableId="628514257">
    <w:abstractNumId w:val="32"/>
  </w:num>
  <w:num w:numId="10" w16cid:durableId="1797216485">
    <w:abstractNumId w:val="27"/>
  </w:num>
  <w:num w:numId="11" w16cid:durableId="314574230">
    <w:abstractNumId w:val="14"/>
  </w:num>
  <w:num w:numId="12" w16cid:durableId="1736974415">
    <w:abstractNumId w:val="46"/>
  </w:num>
  <w:num w:numId="13" w16cid:durableId="426122515">
    <w:abstractNumId w:val="44"/>
  </w:num>
  <w:num w:numId="14" w16cid:durableId="1836257899">
    <w:abstractNumId w:val="45"/>
  </w:num>
  <w:num w:numId="15" w16cid:durableId="1196195229">
    <w:abstractNumId w:val="31"/>
  </w:num>
  <w:num w:numId="16" w16cid:durableId="1866405622">
    <w:abstractNumId w:val="34"/>
  </w:num>
  <w:num w:numId="17" w16cid:durableId="1824616591">
    <w:abstractNumId w:val="29"/>
  </w:num>
  <w:num w:numId="18" w16cid:durableId="286862426">
    <w:abstractNumId w:val="33"/>
  </w:num>
  <w:num w:numId="19" w16cid:durableId="238373441">
    <w:abstractNumId w:val="42"/>
  </w:num>
  <w:num w:numId="20" w16cid:durableId="647832022">
    <w:abstractNumId w:val="13"/>
  </w:num>
  <w:num w:numId="21" w16cid:durableId="1886212908">
    <w:abstractNumId w:val="39"/>
  </w:num>
  <w:num w:numId="22" w16cid:durableId="1935701945">
    <w:abstractNumId w:val="18"/>
  </w:num>
  <w:num w:numId="23" w16cid:durableId="1730155825">
    <w:abstractNumId w:val="19"/>
  </w:num>
  <w:num w:numId="24" w16cid:durableId="220598054">
    <w:abstractNumId w:val="11"/>
  </w:num>
  <w:num w:numId="25" w16cid:durableId="2085951770">
    <w:abstractNumId w:val="20"/>
  </w:num>
  <w:num w:numId="26" w16cid:durableId="1081685435">
    <w:abstractNumId w:val="30"/>
  </w:num>
  <w:num w:numId="27" w16cid:durableId="1461025223">
    <w:abstractNumId w:val="38"/>
  </w:num>
  <w:num w:numId="28" w16cid:durableId="1101219264">
    <w:abstractNumId w:val="17"/>
  </w:num>
  <w:num w:numId="29" w16cid:durableId="1039014925">
    <w:abstractNumId w:val="12"/>
  </w:num>
  <w:num w:numId="30" w16cid:durableId="567886269">
    <w:abstractNumId w:val="15"/>
  </w:num>
  <w:num w:numId="31" w16cid:durableId="890655766">
    <w:abstractNumId w:val="40"/>
  </w:num>
  <w:num w:numId="32" w16cid:durableId="184297104">
    <w:abstractNumId w:val="22"/>
  </w:num>
  <w:num w:numId="33" w16cid:durableId="1257791605">
    <w:abstractNumId w:val="28"/>
  </w:num>
  <w:num w:numId="34" w16cid:durableId="2013101109">
    <w:abstractNumId w:val="41"/>
  </w:num>
  <w:num w:numId="35" w16cid:durableId="1874877712">
    <w:abstractNumId w:val="8"/>
  </w:num>
  <w:num w:numId="36" w16cid:durableId="1857841822">
    <w:abstractNumId w:val="7"/>
  </w:num>
  <w:num w:numId="37" w16cid:durableId="20672581">
    <w:abstractNumId w:val="6"/>
  </w:num>
  <w:num w:numId="38" w16cid:durableId="148447597">
    <w:abstractNumId w:val="5"/>
  </w:num>
  <w:num w:numId="39" w16cid:durableId="749891682">
    <w:abstractNumId w:val="4"/>
  </w:num>
  <w:num w:numId="40" w16cid:durableId="668943109">
    <w:abstractNumId w:val="3"/>
  </w:num>
  <w:num w:numId="41" w16cid:durableId="285504083">
    <w:abstractNumId w:val="2"/>
  </w:num>
  <w:num w:numId="42" w16cid:durableId="463281316">
    <w:abstractNumId w:val="1"/>
  </w:num>
  <w:num w:numId="43" w16cid:durableId="955982738">
    <w:abstractNumId w:val="0"/>
  </w:num>
  <w:num w:numId="44" w16cid:durableId="523134537">
    <w:abstractNumId w:val="41"/>
    <w:lvlOverride w:ilvl="0">
      <w:startOverride w:val="1"/>
    </w:lvlOverride>
  </w:num>
  <w:num w:numId="45" w16cid:durableId="230846875">
    <w:abstractNumId w:val="26"/>
  </w:num>
  <w:num w:numId="46" w16cid:durableId="402068466">
    <w:abstractNumId w:val="43"/>
  </w:num>
  <w:num w:numId="47" w16cid:durableId="188226021">
    <w:abstractNumId w:val="23"/>
  </w:num>
  <w:num w:numId="48" w16cid:durableId="435560326">
    <w:abstractNumId w:val="24"/>
  </w:num>
  <w:num w:numId="49" w16cid:durableId="920335210">
    <w:abstractNumId w:val="36"/>
  </w:num>
  <w:num w:numId="50" w16cid:durableId="567616434">
    <w:abstractNumId w:val="43"/>
  </w:num>
  <w:num w:numId="51" w16cid:durableId="806244972">
    <w:abstractNumId w:val="43"/>
  </w:num>
  <w:num w:numId="52" w16cid:durableId="1906867656">
    <w:abstractNumId w:val="43"/>
  </w:num>
  <w:num w:numId="53" w16cid:durableId="299111244">
    <w:abstractNumId w:val="47"/>
  </w:num>
  <w:num w:numId="54" w16cid:durableId="1019896281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trackRevision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53D"/>
    <w:rsid w:val="000009C4"/>
    <w:rsid w:val="00000B16"/>
    <w:rsid w:val="00001AEE"/>
    <w:rsid w:val="00001EA0"/>
    <w:rsid w:val="0000481E"/>
    <w:rsid w:val="00007392"/>
    <w:rsid w:val="00011C9F"/>
    <w:rsid w:val="00014482"/>
    <w:rsid w:val="0001534D"/>
    <w:rsid w:val="00015599"/>
    <w:rsid w:val="0001566E"/>
    <w:rsid w:val="00015AE4"/>
    <w:rsid w:val="00015C49"/>
    <w:rsid w:val="0001641D"/>
    <w:rsid w:val="000201A7"/>
    <w:rsid w:val="00021018"/>
    <w:rsid w:val="00022F36"/>
    <w:rsid w:val="00023471"/>
    <w:rsid w:val="000308CA"/>
    <w:rsid w:val="00031353"/>
    <w:rsid w:val="0003171A"/>
    <w:rsid w:val="00031CE5"/>
    <w:rsid w:val="00031D41"/>
    <w:rsid w:val="00032758"/>
    <w:rsid w:val="00032A68"/>
    <w:rsid w:val="000366F4"/>
    <w:rsid w:val="000376AB"/>
    <w:rsid w:val="00037D78"/>
    <w:rsid w:val="000403D4"/>
    <w:rsid w:val="00045256"/>
    <w:rsid w:val="000500D9"/>
    <w:rsid w:val="0005052C"/>
    <w:rsid w:val="00051586"/>
    <w:rsid w:val="00053AF0"/>
    <w:rsid w:val="00054878"/>
    <w:rsid w:val="00061520"/>
    <w:rsid w:val="00061BF1"/>
    <w:rsid w:val="00061F40"/>
    <w:rsid w:val="00063E95"/>
    <w:rsid w:val="00064EBB"/>
    <w:rsid w:val="00066301"/>
    <w:rsid w:val="00066507"/>
    <w:rsid w:val="000722CF"/>
    <w:rsid w:val="00073034"/>
    <w:rsid w:val="00073199"/>
    <w:rsid w:val="00073D47"/>
    <w:rsid w:val="0007408A"/>
    <w:rsid w:val="00083E9E"/>
    <w:rsid w:val="000853BD"/>
    <w:rsid w:val="00085AF2"/>
    <w:rsid w:val="00086F3A"/>
    <w:rsid w:val="0009005F"/>
    <w:rsid w:val="0009469A"/>
    <w:rsid w:val="00094EA1"/>
    <w:rsid w:val="00094FF9"/>
    <w:rsid w:val="000957F9"/>
    <w:rsid w:val="00097C3B"/>
    <w:rsid w:val="000A106C"/>
    <w:rsid w:val="000A1DE8"/>
    <w:rsid w:val="000A3305"/>
    <w:rsid w:val="000A3887"/>
    <w:rsid w:val="000A3FC1"/>
    <w:rsid w:val="000A5E88"/>
    <w:rsid w:val="000A6D89"/>
    <w:rsid w:val="000B0E58"/>
    <w:rsid w:val="000B16F9"/>
    <w:rsid w:val="000B1FD1"/>
    <w:rsid w:val="000B2D78"/>
    <w:rsid w:val="000B3331"/>
    <w:rsid w:val="000B4753"/>
    <w:rsid w:val="000B4903"/>
    <w:rsid w:val="000B60F3"/>
    <w:rsid w:val="000B6C00"/>
    <w:rsid w:val="000B6EF1"/>
    <w:rsid w:val="000B7A9C"/>
    <w:rsid w:val="000C000B"/>
    <w:rsid w:val="000C04EF"/>
    <w:rsid w:val="000C3BF1"/>
    <w:rsid w:val="000C4317"/>
    <w:rsid w:val="000C4983"/>
    <w:rsid w:val="000C64A1"/>
    <w:rsid w:val="000C7CE7"/>
    <w:rsid w:val="000C7D36"/>
    <w:rsid w:val="000C7EAB"/>
    <w:rsid w:val="000D2303"/>
    <w:rsid w:val="000D2986"/>
    <w:rsid w:val="000D344C"/>
    <w:rsid w:val="000D4839"/>
    <w:rsid w:val="000D5ECB"/>
    <w:rsid w:val="000D60EA"/>
    <w:rsid w:val="000D6E8A"/>
    <w:rsid w:val="000E0D2F"/>
    <w:rsid w:val="000E1D48"/>
    <w:rsid w:val="000E1E23"/>
    <w:rsid w:val="000E215B"/>
    <w:rsid w:val="000E32D5"/>
    <w:rsid w:val="000E3711"/>
    <w:rsid w:val="000E49D8"/>
    <w:rsid w:val="000E533A"/>
    <w:rsid w:val="000E54DD"/>
    <w:rsid w:val="000F085C"/>
    <w:rsid w:val="000F0F5A"/>
    <w:rsid w:val="000F28B8"/>
    <w:rsid w:val="000F3766"/>
    <w:rsid w:val="000F5673"/>
    <w:rsid w:val="000F62F6"/>
    <w:rsid w:val="000F69B6"/>
    <w:rsid w:val="0010233E"/>
    <w:rsid w:val="00104710"/>
    <w:rsid w:val="00106993"/>
    <w:rsid w:val="001075CA"/>
    <w:rsid w:val="00107B4F"/>
    <w:rsid w:val="001101D9"/>
    <w:rsid w:val="00110561"/>
    <w:rsid w:val="00111F0C"/>
    <w:rsid w:val="001125E5"/>
    <w:rsid w:val="001129C0"/>
    <w:rsid w:val="00113235"/>
    <w:rsid w:val="00114E83"/>
    <w:rsid w:val="001154BE"/>
    <w:rsid w:val="00117ADB"/>
    <w:rsid w:val="00117C9D"/>
    <w:rsid w:val="001226CA"/>
    <w:rsid w:val="00123551"/>
    <w:rsid w:val="00124EB9"/>
    <w:rsid w:val="00125776"/>
    <w:rsid w:val="001264FE"/>
    <w:rsid w:val="00126EB5"/>
    <w:rsid w:val="00127003"/>
    <w:rsid w:val="00127873"/>
    <w:rsid w:val="00130239"/>
    <w:rsid w:val="00131C36"/>
    <w:rsid w:val="00134C68"/>
    <w:rsid w:val="00136D41"/>
    <w:rsid w:val="0013797B"/>
    <w:rsid w:val="00137F16"/>
    <w:rsid w:val="00140678"/>
    <w:rsid w:val="0014207F"/>
    <w:rsid w:val="00144D1C"/>
    <w:rsid w:val="00145E2D"/>
    <w:rsid w:val="00146D0D"/>
    <w:rsid w:val="0014746C"/>
    <w:rsid w:val="00147AB7"/>
    <w:rsid w:val="00147FC3"/>
    <w:rsid w:val="001501F4"/>
    <w:rsid w:val="00150622"/>
    <w:rsid w:val="00150B44"/>
    <w:rsid w:val="00150D53"/>
    <w:rsid w:val="001526AE"/>
    <w:rsid w:val="00156725"/>
    <w:rsid w:val="001571E5"/>
    <w:rsid w:val="00157BDF"/>
    <w:rsid w:val="001607A9"/>
    <w:rsid w:val="00162A2D"/>
    <w:rsid w:val="0016310F"/>
    <w:rsid w:val="00163380"/>
    <w:rsid w:val="00166F49"/>
    <w:rsid w:val="00172780"/>
    <w:rsid w:val="00174054"/>
    <w:rsid w:val="00175961"/>
    <w:rsid w:val="001763D4"/>
    <w:rsid w:val="00176634"/>
    <w:rsid w:val="00177B64"/>
    <w:rsid w:val="00180396"/>
    <w:rsid w:val="00181967"/>
    <w:rsid w:val="00182778"/>
    <w:rsid w:val="00182F94"/>
    <w:rsid w:val="00185846"/>
    <w:rsid w:val="00185A8C"/>
    <w:rsid w:val="00185AAF"/>
    <w:rsid w:val="00190122"/>
    <w:rsid w:val="00192DF5"/>
    <w:rsid w:val="001970F7"/>
    <w:rsid w:val="0019745C"/>
    <w:rsid w:val="001975D4"/>
    <w:rsid w:val="00197E07"/>
    <w:rsid w:val="00197F0A"/>
    <w:rsid w:val="001A06EC"/>
    <w:rsid w:val="001A1BC6"/>
    <w:rsid w:val="001A2C52"/>
    <w:rsid w:val="001A3ED4"/>
    <w:rsid w:val="001A43E4"/>
    <w:rsid w:val="001A78E8"/>
    <w:rsid w:val="001A7A54"/>
    <w:rsid w:val="001B2078"/>
    <w:rsid w:val="001B2914"/>
    <w:rsid w:val="001B2B13"/>
    <w:rsid w:val="001B2CEA"/>
    <w:rsid w:val="001B3BF5"/>
    <w:rsid w:val="001B6532"/>
    <w:rsid w:val="001B6E63"/>
    <w:rsid w:val="001B7109"/>
    <w:rsid w:val="001B7537"/>
    <w:rsid w:val="001C2E4E"/>
    <w:rsid w:val="001C53CE"/>
    <w:rsid w:val="001C54D4"/>
    <w:rsid w:val="001C610A"/>
    <w:rsid w:val="001C788C"/>
    <w:rsid w:val="001D048C"/>
    <w:rsid w:val="001D0E18"/>
    <w:rsid w:val="001D5459"/>
    <w:rsid w:val="001D6136"/>
    <w:rsid w:val="001D6908"/>
    <w:rsid w:val="001D71D5"/>
    <w:rsid w:val="001E213B"/>
    <w:rsid w:val="001E4475"/>
    <w:rsid w:val="001E53F3"/>
    <w:rsid w:val="001E66CE"/>
    <w:rsid w:val="001F03CA"/>
    <w:rsid w:val="001F1D6B"/>
    <w:rsid w:val="001F4F00"/>
    <w:rsid w:val="001F4F1B"/>
    <w:rsid w:val="001F5955"/>
    <w:rsid w:val="002028B3"/>
    <w:rsid w:val="0020350A"/>
    <w:rsid w:val="0020357D"/>
    <w:rsid w:val="0020580E"/>
    <w:rsid w:val="00206308"/>
    <w:rsid w:val="00206D89"/>
    <w:rsid w:val="00210811"/>
    <w:rsid w:val="00210E49"/>
    <w:rsid w:val="00211179"/>
    <w:rsid w:val="002126A7"/>
    <w:rsid w:val="00213470"/>
    <w:rsid w:val="00217E07"/>
    <w:rsid w:val="002205F4"/>
    <w:rsid w:val="00221DC2"/>
    <w:rsid w:val="00221EA4"/>
    <w:rsid w:val="002225DE"/>
    <w:rsid w:val="002254F0"/>
    <w:rsid w:val="00225C69"/>
    <w:rsid w:val="00231CC8"/>
    <w:rsid w:val="00233307"/>
    <w:rsid w:val="0023407E"/>
    <w:rsid w:val="00234CE4"/>
    <w:rsid w:val="0024029D"/>
    <w:rsid w:val="0024725C"/>
    <w:rsid w:val="0024759F"/>
    <w:rsid w:val="0025016C"/>
    <w:rsid w:val="0025068C"/>
    <w:rsid w:val="002510BF"/>
    <w:rsid w:val="00251277"/>
    <w:rsid w:val="00251F90"/>
    <w:rsid w:val="002524EF"/>
    <w:rsid w:val="00253076"/>
    <w:rsid w:val="00253806"/>
    <w:rsid w:val="00253B20"/>
    <w:rsid w:val="00254A90"/>
    <w:rsid w:val="00254E7A"/>
    <w:rsid w:val="00255295"/>
    <w:rsid w:val="00256F92"/>
    <w:rsid w:val="002573D5"/>
    <w:rsid w:val="00263D3D"/>
    <w:rsid w:val="00264B54"/>
    <w:rsid w:val="00264C5C"/>
    <w:rsid w:val="00266276"/>
    <w:rsid w:val="002662B5"/>
    <w:rsid w:val="00266F56"/>
    <w:rsid w:val="00270DB7"/>
    <w:rsid w:val="0027136D"/>
    <w:rsid w:val="0027254A"/>
    <w:rsid w:val="00275C62"/>
    <w:rsid w:val="00277E07"/>
    <w:rsid w:val="00281A70"/>
    <w:rsid w:val="00282773"/>
    <w:rsid w:val="00284962"/>
    <w:rsid w:val="00285E32"/>
    <w:rsid w:val="00292CAA"/>
    <w:rsid w:val="002931E5"/>
    <w:rsid w:val="0029408F"/>
    <w:rsid w:val="00296FFB"/>
    <w:rsid w:val="00297833"/>
    <w:rsid w:val="002A1948"/>
    <w:rsid w:val="002A3D9E"/>
    <w:rsid w:val="002A41E1"/>
    <w:rsid w:val="002A4919"/>
    <w:rsid w:val="002A7B23"/>
    <w:rsid w:val="002B0C38"/>
    <w:rsid w:val="002B0C63"/>
    <w:rsid w:val="002B214F"/>
    <w:rsid w:val="002B30A3"/>
    <w:rsid w:val="002B427F"/>
    <w:rsid w:val="002B456D"/>
    <w:rsid w:val="002B6574"/>
    <w:rsid w:val="002C042D"/>
    <w:rsid w:val="002C5FFB"/>
    <w:rsid w:val="002C73F1"/>
    <w:rsid w:val="002D6083"/>
    <w:rsid w:val="002E06A8"/>
    <w:rsid w:val="002E1294"/>
    <w:rsid w:val="002E1AE8"/>
    <w:rsid w:val="002E2F5D"/>
    <w:rsid w:val="002E54C6"/>
    <w:rsid w:val="002F128F"/>
    <w:rsid w:val="002F190A"/>
    <w:rsid w:val="002F55D0"/>
    <w:rsid w:val="002F6917"/>
    <w:rsid w:val="002F7D3C"/>
    <w:rsid w:val="0030061B"/>
    <w:rsid w:val="00300CCA"/>
    <w:rsid w:val="00301519"/>
    <w:rsid w:val="00302EE0"/>
    <w:rsid w:val="00303E65"/>
    <w:rsid w:val="003045E9"/>
    <w:rsid w:val="00307BAD"/>
    <w:rsid w:val="003103E2"/>
    <w:rsid w:val="00312656"/>
    <w:rsid w:val="003131AB"/>
    <w:rsid w:val="00314208"/>
    <w:rsid w:val="00316056"/>
    <w:rsid w:val="00316754"/>
    <w:rsid w:val="0031737B"/>
    <w:rsid w:val="0032035F"/>
    <w:rsid w:val="00320A7B"/>
    <w:rsid w:val="003217BE"/>
    <w:rsid w:val="00323A6C"/>
    <w:rsid w:val="003248C9"/>
    <w:rsid w:val="0032539E"/>
    <w:rsid w:val="00325D04"/>
    <w:rsid w:val="003274A5"/>
    <w:rsid w:val="00330796"/>
    <w:rsid w:val="00330A59"/>
    <w:rsid w:val="003312BE"/>
    <w:rsid w:val="003352C4"/>
    <w:rsid w:val="0033559B"/>
    <w:rsid w:val="00336563"/>
    <w:rsid w:val="003377EB"/>
    <w:rsid w:val="00341276"/>
    <w:rsid w:val="003419A6"/>
    <w:rsid w:val="003433E7"/>
    <w:rsid w:val="00343A8B"/>
    <w:rsid w:val="00343F97"/>
    <w:rsid w:val="00345057"/>
    <w:rsid w:val="00345B3D"/>
    <w:rsid w:val="0034637E"/>
    <w:rsid w:val="003539F5"/>
    <w:rsid w:val="00354B7D"/>
    <w:rsid w:val="00355708"/>
    <w:rsid w:val="00357E5E"/>
    <w:rsid w:val="003618DC"/>
    <w:rsid w:val="00362FD6"/>
    <w:rsid w:val="0036620C"/>
    <w:rsid w:val="00366219"/>
    <w:rsid w:val="003669B2"/>
    <w:rsid w:val="003672D1"/>
    <w:rsid w:val="003706D1"/>
    <w:rsid w:val="00370F0B"/>
    <w:rsid w:val="003734EB"/>
    <w:rsid w:val="00374151"/>
    <w:rsid w:val="00380CB9"/>
    <w:rsid w:val="00380D14"/>
    <w:rsid w:val="0038122E"/>
    <w:rsid w:val="00381701"/>
    <w:rsid w:val="00383F06"/>
    <w:rsid w:val="003842DA"/>
    <w:rsid w:val="0038732B"/>
    <w:rsid w:val="00392B33"/>
    <w:rsid w:val="00392CA7"/>
    <w:rsid w:val="00392E46"/>
    <w:rsid w:val="00393DD9"/>
    <w:rsid w:val="003A1C8F"/>
    <w:rsid w:val="003A3B7E"/>
    <w:rsid w:val="003A3EC9"/>
    <w:rsid w:val="003A47B4"/>
    <w:rsid w:val="003A58C9"/>
    <w:rsid w:val="003A69A2"/>
    <w:rsid w:val="003B2DF3"/>
    <w:rsid w:val="003B47ED"/>
    <w:rsid w:val="003B4E40"/>
    <w:rsid w:val="003B590B"/>
    <w:rsid w:val="003B7B92"/>
    <w:rsid w:val="003B7D4C"/>
    <w:rsid w:val="003C0B2E"/>
    <w:rsid w:val="003C1490"/>
    <w:rsid w:val="003C2377"/>
    <w:rsid w:val="003C4960"/>
    <w:rsid w:val="003C4FBB"/>
    <w:rsid w:val="003C544E"/>
    <w:rsid w:val="003D0393"/>
    <w:rsid w:val="003D1485"/>
    <w:rsid w:val="003D3B1D"/>
    <w:rsid w:val="003D5DBE"/>
    <w:rsid w:val="003D61AA"/>
    <w:rsid w:val="003D6AFC"/>
    <w:rsid w:val="003E3670"/>
    <w:rsid w:val="003E525C"/>
    <w:rsid w:val="003E56FC"/>
    <w:rsid w:val="003E5D73"/>
    <w:rsid w:val="003E70EC"/>
    <w:rsid w:val="003E79F5"/>
    <w:rsid w:val="003F1BB7"/>
    <w:rsid w:val="003F47FB"/>
    <w:rsid w:val="003F7911"/>
    <w:rsid w:val="003F7AF2"/>
    <w:rsid w:val="0040121D"/>
    <w:rsid w:val="00403D1C"/>
    <w:rsid w:val="00404841"/>
    <w:rsid w:val="004075C9"/>
    <w:rsid w:val="00407638"/>
    <w:rsid w:val="0040798C"/>
    <w:rsid w:val="00412059"/>
    <w:rsid w:val="00414DA1"/>
    <w:rsid w:val="00415A6F"/>
    <w:rsid w:val="00420E15"/>
    <w:rsid w:val="00421C1F"/>
    <w:rsid w:val="004223B1"/>
    <w:rsid w:val="00422E7C"/>
    <w:rsid w:val="00424157"/>
    <w:rsid w:val="00424787"/>
    <w:rsid w:val="00425019"/>
    <w:rsid w:val="00426DA3"/>
    <w:rsid w:val="00430FE0"/>
    <w:rsid w:val="00433EB3"/>
    <w:rsid w:val="004341DE"/>
    <w:rsid w:val="00435AAD"/>
    <w:rsid w:val="00440F3C"/>
    <w:rsid w:val="00441E79"/>
    <w:rsid w:val="00442B26"/>
    <w:rsid w:val="004432DF"/>
    <w:rsid w:val="0044517D"/>
    <w:rsid w:val="004456E3"/>
    <w:rsid w:val="00450D94"/>
    <w:rsid w:val="00455897"/>
    <w:rsid w:val="00456D02"/>
    <w:rsid w:val="00456D61"/>
    <w:rsid w:val="00457411"/>
    <w:rsid w:val="0046116C"/>
    <w:rsid w:val="00463080"/>
    <w:rsid w:val="00465E2B"/>
    <w:rsid w:val="00466FE6"/>
    <w:rsid w:val="004700A4"/>
    <w:rsid w:val="00471D9B"/>
    <w:rsid w:val="004725BD"/>
    <w:rsid w:val="00473889"/>
    <w:rsid w:val="00473FC8"/>
    <w:rsid w:val="00476AA8"/>
    <w:rsid w:val="00480424"/>
    <w:rsid w:val="0048342A"/>
    <w:rsid w:val="00483A58"/>
    <w:rsid w:val="00485BE7"/>
    <w:rsid w:val="00485C7D"/>
    <w:rsid w:val="0048706B"/>
    <w:rsid w:val="004878B0"/>
    <w:rsid w:val="004907E2"/>
    <w:rsid w:val="004908ED"/>
    <w:rsid w:val="004910C0"/>
    <w:rsid w:val="00494C6D"/>
    <w:rsid w:val="00495A2D"/>
    <w:rsid w:val="0049629F"/>
    <w:rsid w:val="004966C6"/>
    <w:rsid w:val="00497AA6"/>
    <w:rsid w:val="004A0C84"/>
    <w:rsid w:val="004A1639"/>
    <w:rsid w:val="004A2780"/>
    <w:rsid w:val="004A35AA"/>
    <w:rsid w:val="004A3EF1"/>
    <w:rsid w:val="004A5614"/>
    <w:rsid w:val="004A5AFA"/>
    <w:rsid w:val="004A5F71"/>
    <w:rsid w:val="004B2F1E"/>
    <w:rsid w:val="004B35F2"/>
    <w:rsid w:val="004B426D"/>
    <w:rsid w:val="004B7988"/>
    <w:rsid w:val="004C01C7"/>
    <w:rsid w:val="004C0277"/>
    <w:rsid w:val="004C2310"/>
    <w:rsid w:val="004C2769"/>
    <w:rsid w:val="004C3C46"/>
    <w:rsid w:val="004C684B"/>
    <w:rsid w:val="004C6950"/>
    <w:rsid w:val="004C6C9F"/>
    <w:rsid w:val="004D10A8"/>
    <w:rsid w:val="004D3DE4"/>
    <w:rsid w:val="004D670E"/>
    <w:rsid w:val="004D678F"/>
    <w:rsid w:val="004D7030"/>
    <w:rsid w:val="004D7F17"/>
    <w:rsid w:val="004E15DF"/>
    <w:rsid w:val="004E3A75"/>
    <w:rsid w:val="004E5237"/>
    <w:rsid w:val="004E6842"/>
    <w:rsid w:val="004E7F37"/>
    <w:rsid w:val="004F244C"/>
    <w:rsid w:val="004F4796"/>
    <w:rsid w:val="004F6A1D"/>
    <w:rsid w:val="00501D0F"/>
    <w:rsid w:val="00501EAB"/>
    <w:rsid w:val="005066D4"/>
    <w:rsid w:val="00506EF1"/>
    <w:rsid w:val="005105C5"/>
    <w:rsid w:val="00512090"/>
    <w:rsid w:val="005121EC"/>
    <w:rsid w:val="0051308E"/>
    <w:rsid w:val="00513894"/>
    <w:rsid w:val="00513C4C"/>
    <w:rsid w:val="00517D2A"/>
    <w:rsid w:val="00520A35"/>
    <w:rsid w:val="0052397B"/>
    <w:rsid w:val="00523D41"/>
    <w:rsid w:val="00527BEC"/>
    <w:rsid w:val="00527C05"/>
    <w:rsid w:val="005308AB"/>
    <w:rsid w:val="00534918"/>
    <w:rsid w:val="00536C7A"/>
    <w:rsid w:val="005426C0"/>
    <w:rsid w:val="0054562C"/>
    <w:rsid w:val="00546051"/>
    <w:rsid w:val="00546EF8"/>
    <w:rsid w:val="0055292A"/>
    <w:rsid w:val="00556488"/>
    <w:rsid w:val="00556F59"/>
    <w:rsid w:val="005606BA"/>
    <w:rsid w:val="005617B6"/>
    <w:rsid w:val="005623F5"/>
    <w:rsid w:val="0056560E"/>
    <w:rsid w:val="00570597"/>
    <w:rsid w:val="00570CED"/>
    <w:rsid w:val="00572C34"/>
    <w:rsid w:val="00575CA5"/>
    <w:rsid w:val="00576BE1"/>
    <w:rsid w:val="00577B6F"/>
    <w:rsid w:val="0058061C"/>
    <w:rsid w:val="0058150A"/>
    <w:rsid w:val="005818A7"/>
    <w:rsid w:val="00584B79"/>
    <w:rsid w:val="00585F86"/>
    <w:rsid w:val="0058791D"/>
    <w:rsid w:val="00587A85"/>
    <w:rsid w:val="005904D0"/>
    <w:rsid w:val="005906CE"/>
    <w:rsid w:val="00590AC1"/>
    <w:rsid w:val="00590B56"/>
    <w:rsid w:val="00592E35"/>
    <w:rsid w:val="00595236"/>
    <w:rsid w:val="0059552B"/>
    <w:rsid w:val="005A01EC"/>
    <w:rsid w:val="005A2D7C"/>
    <w:rsid w:val="005A336E"/>
    <w:rsid w:val="005A45AD"/>
    <w:rsid w:val="005A4998"/>
    <w:rsid w:val="005A7253"/>
    <w:rsid w:val="005A786C"/>
    <w:rsid w:val="005B0EC9"/>
    <w:rsid w:val="005B257B"/>
    <w:rsid w:val="005C3848"/>
    <w:rsid w:val="005C4DED"/>
    <w:rsid w:val="005D0067"/>
    <w:rsid w:val="005D0216"/>
    <w:rsid w:val="005D0759"/>
    <w:rsid w:val="005D1B84"/>
    <w:rsid w:val="005D52B4"/>
    <w:rsid w:val="005D72BA"/>
    <w:rsid w:val="005D7379"/>
    <w:rsid w:val="005E3976"/>
    <w:rsid w:val="005E4DCD"/>
    <w:rsid w:val="005E73AF"/>
    <w:rsid w:val="005E7CDC"/>
    <w:rsid w:val="005F538B"/>
    <w:rsid w:val="006030BA"/>
    <w:rsid w:val="00603227"/>
    <w:rsid w:val="006046E4"/>
    <w:rsid w:val="00605F22"/>
    <w:rsid w:val="00607552"/>
    <w:rsid w:val="00607CA6"/>
    <w:rsid w:val="00610C5C"/>
    <w:rsid w:val="00612CB8"/>
    <w:rsid w:val="00616212"/>
    <w:rsid w:val="00616892"/>
    <w:rsid w:val="00616EBA"/>
    <w:rsid w:val="00617FB5"/>
    <w:rsid w:val="00621ECC"/>
    <w:rsid w:val="00626B43"/>
    <w:rsid w:val="00626FEB"/>
    <w:rsid w:val="00627C9C"/>
    <w:rsid w:val="00631F8F"/>
    <w:rsid w:val="006325DB"/>
    <w:rsid w:val="006328AC"/>
    <w:rsid w:val="00632AED"/>
    <w:rsid w:val="00632C08"/>
    <w:rsid w:val="00633F1B"/>
    <w:rsid w:val="00634FBE"/>
    <w:rsid w:val="0063624B"/>
    <w:rsid w:val="00641772"/>
    <w:rsid w:val="00641BA7"/>
    <w:rsid w:val="00641D62"/>
    <w:rsid w:val="00642EF1"/>
    <w:rsid w:val="00644B75"/>
    <w:rsid w:val="0064519D"/>
    <w:rsid w:val="006467B9"/>
    <w:rsid w:val="00647CD3"/>
    <w:rsid w:val="00650324"/>
    <w:rsid w:val="006503F2"/>
    <w:rsid w:val="00653538"/>
    <w:rsid w:val="00656661"/>
    <w:rsid w:val="00660332"/>
    <w:rsid w:val="00661933"/>
    <w:rsid w:val="00662C2B"/>
    <w:rsid w:val="00663300"/>
    <w:rsid w:val="00663867"/>
    <w:rsid w:val="00665D6E"/>
    <w:rsid w:val="00667198"/>
    <w:rsid w:val="00667319"/>
    <w:rsid w:val="0067074A"/>
    <w:rsid w:val="006728EE"/>
    <w:rsid w:val="00672994"/>
    <w:rsid w:val="006739A4"/>
    <w:rsid w:val="00673DEC"/>
    <w:rsid w:val="00674882"/>
    <w:rsid w:val="006748D5"/>
    <w:rsid w:val="0067523E"/>
    <w:rsid w:val="00675C6C"/>
    <w:rsid w:val="00677B28"/>
    <w:rsid w:val="006804C4"/>
    <w:rsid w:val="00684238"/>
    <w:rsid w:val="0068468F"/>
    <w:rsid w:val="00684B42"/>
    <w:rsid w:val="00684DF3"/>
    <w:rsid w:val="00687538"/>
    <w:rsid w:val="006902F1"/>
    <w:rsid w:val="006907EB"/>
    <w:rsid w:val="006934AB"/>
    <w:rsid w:val="00693643"/>
    <w:rsid w:val="006959E5"/>
    <w:rsid w:val="006A1F1A"/>
    <w:rsid w:val="006A202D"/>
    <w:rsid w:val="006A25FD"/>
    <w:rsid w:val="006A3695"/>
    <w:rsid w:val="006A5005"/>
    <w:rsid w:val="006A51F9"/>
    <w:rsid w:val="006A53A8"/>
    <w:rsid w:val="006A7A8A"/>
    <w:rsid w:val="006B0293"/>
    <w:rsid w:val="006B0767"/>
    <w:rsid w:val="006B2353"/>
    <w:rsid w:val="006B25E9"/>
    <w:rsid w:val="006B3230"/>
    <w:rsid w:val="006C189E"/>
    <w:rsid w:val="006C2282"/>
    <w:rsid w:val="006C2CE5"/>
    <w:rsid w:val="006C34BC"/>
    <w:rsid w:val="006D07D9"/>
    <w:rsid w:val="006D3DAA"/>
    <w:rsid w:val="006D50D4"/>
    <w:rsid w:val="006D5B5D"/>
    <w:rsid w:val="006E0113"/>
    <w:rsid w:val="006E06FA"/>
    <w:rsid w:val="006E0BF7"/>
    <w:rsid w:val="006E3E54"/>
    <w:rsid w:val="006E584D"/>
    <w:rsid w:val="006F18B2"/>
    <w:rsid w:val="006F1E5D"/>
    <w:rsid w:val="006F402B"/>
    <w:rsid w:val="006F439C"/>
    <w:rsid w:val="006F5325"/>
    <w:rsid w:val="006F5536"/>
    <w:rsid w:val="006F643E"/>
    <w:rsid w:val="006F6F64"/>
    <w:rsid w:val="006F7655"/>
    <w:rsid w:val="0070166C"/>
    <w:rsid w:val="00701E1F"/>
    <w:rsid w:val="00702F50"/>
    <w:rsid w:val="007042C5"/>
    <w:rsid w:val="00707978"/>
    <w:rsid w:val="00710CFC"/>
    <w:rsid w:val="00710DBB"/>
    <w:rsid w:val="0071177E"/>
    <w:rsid w:val="00713022"/>
    <w:rsid w:val="007135B8"/>
    <w:rsid w:val="00716840"/>
    <w:rsid w:val="00720117"/>
    <w:rsid w:val="0072030C"/>
    <w:rsid w:val="007236CC"/>
    <w:rsid w:val="007246FF"/>
    <w:rsid w:val="00725E35"/>
    <w:rsid w:val="00725ED8"/>
    <w:rsid w:val="00727C0C"/>
    <w:rsid w:val="00730192"/>
    <w:rsid w:val="00730D6C"/>
    <w:rsid w:val="00731527"/>
    <w:rsid w:val="0073643D"/>
    <w:rsid w:val="0073692B"/>
    <w:rsid w:val="007401E3"/>
    <w:rsid w:val="00740738"/>
    <w:rsid w:val="00744C17"/>
    <w:rsid w:val="00745B05"/>
    <w:rsid w:val="007465A1"/>
    <w:rsid w:val="0074727E"/>
    <w:rsid w:val="00750740"/>
    <w:rsid w:val="0075146B"/>
    <w:rsid w:val="00752C6B"/>
    <w:rsid w:val="007548C4"/>
    <w:rsid w:val="007564D1"/>
    <w:rsid w:val="007564EA"/>
    <w:rsid w:val="00757FF8"/>
    <w:rsid w:val="00761E41"/>
    <w:rsid w:val="007623BA"/>
    <w:rsid w:val="007630B0"/>
    <w:rsid w:val="007642FC"/>
    <w:rsid w:val="00767218"/>
    <w:rsid w:val="00771E42"/>
    <w:rsid w:val="00775F11"/>
    <w:rsid w:val="00776F81"/>
    <w:rsid w:val="00777FBB"/>
    <w:rsid w:val="00781A43"/>
    <w:rsid w:val="007828F8"/>
    <w:rsid w:val="00783CB6"/>
    <w:rsid w:val="007904A9"/>
    <w:rsid w:val="0079156F"/>
    <w:rsid w:val="00791779"/>
    <w:rsid w:val="007946B5"/>
    <w:rsid w:val="00796737"/>
    <w:rsid w:val="007A014B"/>
    <w:rsid w:val="007A0A68"/>
    <w:rsid w:val="007A0E41"/>
    <w:rsid w:val="007A38F1"/>
    <w:rsid w:val="007A3C75"/>
    <w:rsid w:val="007A50F5"/>
    <w:rsid w:val="007A52CF"/>
    <w:rsid w:val="007B5AC0"/>
    <w:rsid w:val="007B7153"/>
    <w:rsid w:val="007C02F7"/>
    <w:rsid w:val="007C10A0"/>
    <w:rsid w:val="007C1592"/>
    <w:rsid w:val="007C63B6"/>
    <w:rsid w:val="007C687F"/>
    <w:rsid w:val="007D0680"/>
    <w:rsid w:val="007D1134"/>
    <w:rsid w:val="007D2BDE"/>
    <w:rsid w:val="007D4A3B"/>
    <w:rsid w:val="007D5001"/>
    <w:rsid w:val="007E3229"/>
    <w:rsid w:val="007E3BDC"/>
    <w:rsid w:val="007E4A5F"/>
    <w:rsid w:val="007E6314"/>
    <w:rsid w:val="007E7CB4"/>
    <w:rsid w:val="007F0D81"/>
    <w:rsid w:val="007F3078"/>
    <w:rsid w:val="007F3A92"/>
    <w:rsid w:val="007F41BD"/>
    <w:rsid w:val="007F6B1B"/>
    <w:rsid w:val="007F7255"/>
    <w:rsid w:val="008022D6"/>
    <w:rsid w:val="00802A3B"/>
    <w:rsid w:val="00803C86"/>
    <w:rsid w:val="008040A9"/>
    <w:rsid w:val="00805384"/>
    <w:rsid w:val="008058BC"/>
    <w:rsid w:val="0080779A"/>
    <w:rsid w:val="00807B69"/>
    <w:rsid w:val="00810ADF"/>
    <w:rsid w:val="00811826"/>
    <w:rsid w:val="00811D68"/>
    <w:rsid w:val="00812B7C"/>
    <w:rsid w:val="00817A14"/>
    <w:rsid w:val="00820364"/>
    <w:rsid w:val="008206C4"/>
    <w:rsid w:val="008207D5"/>
    <w:rsid w:val="00820F20"/>
    <w:rsid w:val="00822276"/>
    <w:rsid w:val="00822E2E"/>
    <w:rsid w:val="00823CA9"/>
    <w:rsid w:val="00824477"/>
    <w:rsid w:val="00825754"/>
    <w:rsid w:val="00827BFB"/>
    <w:rsid w:val="00832FF5"/>
    <w:rsid w:val="00833320"/>
    <w:rsid w:val="0083420D"/>
    <w:rsid w:val="0083647E"/>
    <w:rsid w:val="008373A0"/>
    <w:rsid w:val="008416DB"/>
    <w:rsid w:val="00842EBD"/>
    <w:rsid w:val="00842EF8"/>
    <w:rsid w:val="008440B2"/>
    <w:rsid w:val="00844C2D"/>
    <w:rsid w:val="0084772B"/>
    <w:rsid w:val="00847E0E"/>
    <w:rsid w:val="00850A78"/>
    <w:rsid w:val="00851349"/>
    <w:rsid w:val="0085136D"/>
    <w:rsid w:val="0085152A"/>
    <w:rsid w:val="0085212D"/>
    <w:rsid w:val="00854265"/>
    <w:rsid w:val="00854785"/>
    <w:rsid w:val="008558C9"/>
    <w:rsid w:val="00855905"/>
    <w:rsid w:val="00856A8F"/>
    <w:rsid w:val="00856E1E"/>
    <w:rsid w:val="0085764A"/>
    <w:rsid w:val="00857795"/>
    <w:rsid w:val="00857A3A"/>
    <w:rsid w:val="00857D5A"/>
    <w:rsid w:val="00857DF7"/>
    <w:rsid w:val="00862093"/>
    <w:rsid w:val="00864B46"/>
    <w:rsid w:val="008677BC"/>
    <w:rsid w:val="00867CAC"/>
    <w:rsid w:val="00872588"/>
    <w:rsid w:val="00873F90"/>
    <w:rsid w:val="00873FF3"/>
    <w:rsid w:val="00874AC6"/>
    <w:rsid w:val="00875061"/>
    <w:rsid w:val="00875F5A"/>
    <w:rsid w:val="00876967"/>
    <w:rsid w:val="00877154"/>
    <w:rsid w:val="0087774F"/>
    <w:rsid w:val="00877924"/>
    <w:rsid w:val="0088222A"/>
    <w:rsid w:val="00882296"/>
    <w:rsid w:val="008827DB"/>
    <w:rsid w:val="0088544C"/>
    <w:rsid w:val="008863A6"/>
    <w:rsid w:val="00886B60"/>
    <w:rsid w:val="008922CE"/>
    <w:rsid w:val="00893AB1"/>
    <w:rsid w:val="00894512"/>
    <w:rsid w:val="00896230"/>
    <w:rsid w:val="008A0041"/>
    <w:rsid w:val="008A1C28"/>
    <w:rsid w:val="008A387B"/>
    <w:rsid w:val="008A43FE"/>
    <w:rsid w:val="008B1A29"/>
    <w:rsid w:val="008B34CB"/>
    <w:rsid w:val="008B47C6"/>
    <w:rsid w:val="008B65E8"/>
    <w:rsid w:val="008B6956"/>
    <w:rsid w:val="008C0196"/>
    <w:rsid w:val="008C280D"/>
    <w:rsid w:val="008C3FBD"/>
    <w:rsid w:val="008C4E7F"/>
    <w:rsid w:val="008C68BE"/>
    <w:rsid w:val="008D0E1A"/>
    <w:rsid w:val="008D1BD1"/>
    <w:rsid w:val="008D1FF8"/>
    <w:rsid w:val="008D366D"/>
    <w:rsid w:val="008D68C3"/>
    <w:rsid w:val="008D6CAF"/>
    <w:rsid w:val="008E052E"/>
    <w:rsid w:val="008E1E86"/>
    <w:rsid w:val="008E2349"/>
    <w:rsid w:val="008E2771"/>
    <w:rsid w:val="008E593D"/>
    <w:rsid w:val="008E70F4"/>
    <w:rsid w:val="008F2974"/>
    <w:rsid w:val="008F46A3"/>
    <w:rsid w:val="008F5556"/>
    <w:rsid w:val="008F6353"/>
    <w:rsid w:val="008F65FE"/>
    <w:rsid w:val="008F6718"/>
    <w:rsid w:val="008F7984"/>
    <w:rsid w:val="00902077"/>
    <w:rsid w:val="00902B8B"/>
    <w:rsid w:val="009038F8"/>
    <w:rsid w:val="0090452E"/>
    <w:rsid w:val="00904BC1"/>
    <w:rsid w:val="009071A7"/>
    <w:rsid w:val="0090729C"/>
    <w:rsid w:val="00911FA0"/>
    <w:rsid w:val="009145A4"/>
    <w:rsid w:val="0091689F"/>
    <w:rsid w:val="00921B2B"/>
    <w:rsid w:val="009222A7"/>
    <w:rsid w:val="009225BB"/>
    <w:rsid w:val="00922A0E"/>
    <w:rsid w:val="0092352E"/>
    <w:rsid w:val="00924492"/>
    <w:rsid w:val="00924F40"/>
    <w:rsid w:val="009250C0"/>
    <w:rsid w:val="00927DCE"/>
    <w:rsid w:val="009345F1"/>
    <w:rsid w:val="009401D2"/>
    <w:rsid w:val="009445CC"/>
    <w:rsid w:val="00945887"/>
    <w:rsid w:val="00952A12"/>
    <w:rsid w:val="00953EE5"/>
    <w:rsid w:val="00955375"/>
    <w:rsid w:val="00961072"/>
    <w:rsid w:val="00962095"/>
    <w:rsid w:val="00962885"/>
    <w:rsid w:val="009631EB"/>
    <w:rsid w:val="009639AC"/>
    <w:rsid w:val="009642C1"/>
    <w:rsid w:val="009657D6"/>
    <w:rsid w:val="00965B7D"/>
    <w:rsid w:val="00966F68"/>
    <w:rsid w:val="00970E8A"/>
    <w:rsid w:val="0097256A"/>
    <w:rsid w:val="00972866"/>
    <w:rsid w:val="0097344D"/>
    <w:rsid w:val="00973784"/>
    <w:rsid w:val="00974BE3"/>
    <w:rsid w:val="009764BE"/>
    <w:rsid w:val="00976635"/>
    <w:rsid w:val="009805C6"/>
    <w:rsid w:val="0098100E"/>
    <w:rsid w:val="009825AC"/>
    <w:rsid w:val="00982D05"/>
    <w:rsid w:val="00985F6E"/>
    <w:rsid w:val="00994B7B"/>
    <w:rsid w:val="0099667B"/>
    <w:rsid w:val="00996AD0"/>
    <w:rsid w:val="0099716A"/>
    <w:rsid w:val="00997F9E"/>
    <w:rsid w:val="009A0C67"/>
    <w:rsid w:val="009A1567"/>
    <w:rsid w:val="009A4CFC"/>
    <w:rsid w:val="009A5BCD"/>
    <w:rsid w:val="009A5D36"/>
    <w:rsid w:val="009B04E4"/>
    <w:rsid w:val="009B0C37"/>
    <w:rsid w:val="009B110B"/>
    <w:rsid w:val="009B22AA"/>
    <w:rsid w:val="009B438D"/>
    <w:rsid w:val="009B51E2"/>
    <w:rsid w:val="009B7CAA"/>
    <w:rsid w:val="009C0847"/>
    <w:rsid w:val="009C1749"/>
    <w:rsid w:val="009C70F1"/>
    <w:rsid w:val="009D24C8"/>
    <w:rsid w:val="009D32CA"/>
    <w:rsid w:val="009D3AC5"/>
    <w:rsid w:val="009D3BF6"/>
    <w:rsid w:val="009D4988"/>
    <w:rsid w:val="009D5357"/>
    <w:rsid w:val="009D6CA3"/>
    <w:rsid w:val="009E4148"/>
    <w:rsid w:val="009E4EFE"/>
    <w:rsid w:val="009E750F"/>
    <w:rsid w:val="009F2830"/>
    <w:rsid w:val="009F39CC"/>
    <w:rsid w:val="009F629F"/>
    <w:rsid w:val="00A00D36"/>
    <w:rsid w:val="00A01016"/>
    <w:rsid w:val="00A01D78"/>
    <w:rsid w:val="00A0375A"/>
    <w:rsid w:val="00A0383C"/>
    <w:rsid w:val="00A049B6"/>
    <w:rsid w:val="00A04D96"/>
    <w:rsid w:val="00A0629B"/>
    <w:rsid w:val="00A064F5"/>
    <w:rsid w:val="00A16F8B"/>
    <w:rsid w:val="00A20352"/>
    <w:rsid w:val="00A208CE"/>
    <w:rsid w:val="00A246A6"/>
    <w:rsid w:val="00A25423"/>
    <w:rsid w:val="00A25E74"/>
    <w:rsid w:val="00A26786"/>
    <w:rsid w:val="00A26E7F"/>
    <w:rsid w:val="00A26EA0"/>
    <w:rsid w:val="00A2731D"/>
    <w:rsid w:val="00A27F45"/>
    <w:rsid w:val="00A32C53"/>
    <w:rsid w:val="00A33FA8"/>
    <w:rsid w:val="00A35A7F"/>
    <w:rsid w:val="00A35F32"/>
    <w:rsid w:val="00A416BB"/>
    <w:rsid w:val="00A41E29"/>
    <w:rsid w:val="00A43744"/>
    <w:rsid w:val="00A43CBB"/>
    <w:rsid w:val="00A46085"/>
    <w:rsid w:val="00A46456"/>
    <w:rsid w:val="00A47D17"/>
    <w:rsid w:val="00A50969"/>
    <w:rsid w:val="00A50AB6"/>
    <w:rsid w:val="00A5289D"/>
    <w:rsid w:val="00A55ED6"/>
    <w:rsid w:val="00A5671E"/>
    <w:rsid w:val="00A56A2E"/>
    <w:rsid w:val="00A60124"/>
    <w:rsid w:val="00A60F78"/>
    <w:rsid w:val="00A62811"/>
    <w:rsid w:val="00A63A14"/>
    <w:rsid w:val="00A63A19"/>
    <w:rsid w:val="00A64C46"/>
    <w:rsid w:val="00A665B6"/>
    <w:rsid w:val="00A6756A"/>
    <w:rsid w:val="00A67FE5"/>
    <w:rsid w:val="00A707DE"/>
    <w:rsid w:val="00A709AD"/>
    <w:rsid w:val="00A71E19"/>
    <w:rsid w:val="00A71EB0"/>
    <w:rsid w:val="00A728B3"/>
    <w:rsid w:val="00A72E6B"/>
    <w:rsid w:val="00A7487F"/>
    <w:rsid w:val="00A7647D"/>
    <w:rsid w:val="00A767A6"/>
    <w:rsid w:val="00A8044E"/>
    <w:rsid w:val="00A8217E"/>
    <w:rsid w:val="00A8534C"/>
    <w:rsid w:val="00A860A8"/>
    <w:rsid w:val="00A862A8"/>
    <w:rsid w:val="00A86EB4"/>
    <w:rsid w:val="00A87320"/>
    <w:rsid w:val="00A900B4"/>
    <w:rsid w:val="00A90D1B"/>
    <w:rsid w:val="00AA0BAB"/>
    <w:rsid w:val="00AA1333"/>
    <w:rsid w:val="00AA2224"/>
    <w:rsid w:val="00AA5A8A"/>
    <w:rsid w:val="00AA7C84"/>
    <w:rsid w:val="00AB06A4"/>
    <w:rsid w:val="00AB10B7"/>
    <w:rsid w:val="00AB2684"/>
    <w:rsid w:val="00AB5B95"/>
    <w:rsid w:val="00AB6BA4"/>
    <w:rsid w:val="00AB7790"/>
    <w:rsid w:val="00AC0A97"/>
    <w:rsid w:val="00AC6719"/>
    <w:rsid w:val="00AC6E23"/>
    <w:rsid w:val="00AD1A45"/>
    <w:rsid w:val="00AD2CA7"/>
    <w:rsid w:val="00AD447B"/>
    <w:rsid w:val="00AD59FF"/>
    <w:rsid w:val="00AE0E98"/>
    <w:rsid w:val="00AE1B67"/>
    <w:rsid w:val="00AE44E9"/>
    <w:rsid w:val="00AE4D44"/>
    <w:rsid w:val="00AF1996"/>
    <w:rsid w:val="00AF3BC1"/>
    <w:rsid w:val="00AF6E03"/>
    <w:rsid w:val="00AF7054"/>
    <w:rsid w:val="00AF71E4"/>
    <w:rsid w:val="00AF725E"/>
    <w:rsid w:val="00AF7834"/>
    <w:rsid w:val="00B00E75"/>
    <w:rsid w:val="00B013B8"/>
    <w:rsid w:val="00B04C9E"/>
    <w:rsid w:val="00B0649F"/>
    <w:rsid w:val="00B06A46"/>
    <w:rsid w:val="00B07043"/>
    <w:rsid w:val="00B11EF6"/>
    <w:rsid w:val="00B12BBB"/>
    <w:rsid w:val="00B1446D"/>
    <w:rsid w:val="00B1682E"/>
    <w:rsid w:val="00B17044"/>
    <w:rsid w:val="00B21FF3"/>
    <w:rsid w:val="00B22360"/>
    <w:rsid w:val="00B234A0"/>
    <w:rsid w:val="00B240C3"/>
    <w:rsid w:val="00B249F5"/>
    <w:rsid w:val="00B25F43"/>
    <w:rsid w:val="00B2712B"/>
    <w:rsid w:val="00B274D1"/>
    <w:rsid w:val="00B36235"/>
    <w:rsid w:val="00B4005F"/>
    <w:rsid w:val="00B41F73"/>
    <w:rsid w:val="00B4304A"/>
    <w:rsid w:val="00B43275"/>
    <w:rsid w:val="00B44217"/>
    <w:rsid w:val="00B46C8D"/>
    <w:rsid w:val="00B46E57"/>
    <w:rsid w:val="00B4796B"/>
    <w:rsid w:val="00B51E9F"/>
    <w:rsid w:val="00B538D7"/>
    <w:rsid w:val="00B53EE8"/>
    <w:rsid w:val="00B54793"/>
    <w:rsid w:val="00B611C5"/>
    <w:rsid w:val="00B6275A"/>
    <w:rsid w:val="00B66161"/>
    <w:rsid w:val="00B66881"/>
    <w:rsid w:val="00B670EF"/>
    <w:rsid w:val="00B67F00"/>
    <w:rsid w:val="00B70471"/>
    <w:rsid w:val="00B72144"/>
    <w:rsid w:val="00B764DE"/>
    <w:rsid w:val="00B76A94"/>
    <w:rsid w:val="00B7765E"/>
    <w:rsid w:val="00B77DC6"/>
    <w:rsid w:val="00B80527"/>
    <w:rsid w:val="00B81B92"/>
    <w:rsid w:val="00B81D63"/>
    <w:rsid w:val="00B821C4"/>
    <w:rsid w:val="00B83093"/>
    <w:rsid w:val="00B84031"/>
    <w:rsid w:val="00B84708"/>
    <w:rsid w:val="00B85607"/>
    <w:rsid w:val="00B85732"/>
    <w:rsid w:val="00B92156"/>
    <w:rsid w:val="00B92F22"/>
    <w:rsid w:val="00B95D06"/>
    <w:rsid w:val="00B97195"/>
    <w:rsid w:val="00B97389"/>
    <w:rsid w:val="00BA0852"/>
    <w:rsid w:val="00BA109C"/>
    <w:rsid w:val="00BA1D5C"/>
    <w:rsid w:val="00BA22E9"/>
    <w:rsid w:val="00BA2B82"/>
    <w:rsid w:val="00BA5025"/>
    <w:rsid w:val="00BA66DA"/>
    <w:rsid w:val="00BA6DD6"/>
    <w:rsid w:val="00BA71B7"/>
    <w:rsid w:val="00BA74A4"/>
    <w:rsid w:val="00BB0119"/>
    <w:rsid w:val="00BB0870"/>
    <w:rsid w:val="00BB29A0"/>
    <w:rsid w:val="00BB35B6"/>
    <w:rsid w:val="00BB3D89"/>
    <w:rsid w:val="00BB521C"/>
    <w:rsid w:val="00BB6073"/>
    <w:rsid w:val="00BB60DF"/>
    <w:rsid w:val="00BB6741"/>
    <w:rsid w:val="00BB7040"/>
    <w:rsid w:val="00BB7C5D"/>
    <w:rsid w:val="00BB7CAB"/>
    <w:rsid w:val="00BC001E"/>
    <w:rsid w:val="00BC025F"/>
    <w:rsid w:val="00BC093A"/>
    <w:rsid w:val="00BC0FF4"/>
    <w:rsid w:val="00BC2C93"/>
    <w:rsid w:val="00BC3E1C"/>
    <w:rsid w:val="00BC4641"/>
    <w:rsid w:val="00BC4ACC"/>
    <w:rsid w:val="00BC554E"/>
    <w:rsid w:val="00BC55A5"/>
    <w:rsid w:val="00BC672F"/>
    <w:rsid w:val="00BD0EFB"/>
    <w:rsid w:val="00BD193D"/>
    <w:rsid w:val="00BD3411"/>
    <w:rsid w:val="00BD399D"/>
    <w:rsid w:val="00BD6115"/>
    <w:rsid w:val="00BD6465"/>
    <w:rsid w:val="00BD73DA"/>
    <w:rsid w:val="00BE0D56"/>
    <w:rsid w:val="00BE15D6"/>
    <w:rsid w:val="00BE1E01"/>
    <w:rsid w:val="00BE1E74"/>
    <w:rsid w:val="00BE59FE"/>
    <w:rsid w:val="00BE5B35"/>
    <w:rsid w:val="00BE7F0F"/>
    <w:rsid w:val="00BF05A1"/>
    <w:rsid w:val="00BF0663"/>
    <w:rsid w:val="00BF198E"/>
    <w:rsid w:val="00BF19F1"/>
    <w:rsid w:val="00BF1BBB"/>
    <w:rsid w:val="00BF5232"/>
    <w:rsid w:val="00BF63E3"/>
    <w:rsid w:val="00BF6BDC"/>
    <w:rsid w:val="00BF6E90"/>
    <w:rsid w:val="00C004EC"/>
    <w:rsid w:val="00C015C8"/>
    <w:rsid w:val="00C04329"/>
    <w:rsid w:val="00C07F35"/>
    <w:rsid w:val="00C1067D"/>
    <w:rsid w:val="00C12A4B"/>
    <w:rsid w:val="00C12F58"/>
    <w:rsid w:val="00C14896"/>
    <w:rsid w:val="00C1548D"/>
    <w:rsid w:val="00C1603D"/>
    <w:rsid w:val="00C16DFC"/>
    <w:rsid w:val="00C217A8"/>
    <w:rsid w:val="00C23038"/>
    <w:rsid w:val="00C260D2"/>
    <w:rsid w:val="00C267F6"/>
    <w:rsid w:val="00C30076"/>
    <w:rsid w:val="00C30FC8"/>
    <w:rsid w:val="00C314A5"/>
    <w:rsid w:val="00C3623A"/>
    <w:rsid w:val="00C36FDF"/>
    <w:rsid w:val="00C40607"/>
    <w:rsid w:val="00C42B7D"/>
    <w:rsid w:val="00C434EE"/>
    <w:rsid w:val="00C46A57"/>
    <w:rsid w:val="00C46F33"/>
    <w:rsid w:val="00C47FDF"/>
    <w:rsid w:val="00C50CCA"/>
    <w:rsid w:val="00C51274"/>
    <w:rsid w:val="00C538E2"/>
    <w:rsid w:val="00C54610"/>
    <w:rsid w:val="00C5559C"/>
    <w:rsid w:val="00C56DB4"/>
    <w:rsid w:val="00C56DD2"/>
    <w:rsid w:val="00C56DD9"/>
    <w:rsid w:val="00C56F19"/>
    <w:rsid w:val="00C63DFA"/>
    <w:rsid w:val="00C63F7C"/>
    <w:rsid w:val="00C64B06"/>
    <w:rsid w:val="00C64C36"/>
    <w:rsid w:val="00C64EAE"/>
    <w:rsid w:val="00C6511F"/>
    <w:rsid w:val="00C65749"/>
    <w:rsid w:val="00C65CBB"/>
    <w:rsid w:val="00C71B13"/>
    <w:rsid w:val="00C71D75"/>
    <w:rsid w:val="00C71EC0"/>
    <w:rsid w:val="00C72CBF"/>
    <w:rsid w:val="00C7307D"/>
    <w:rsid w:val="00C73F01"/>
    <w:rsid w:val="00C74CDE"/>
    <w:rsid w:val="00C7537D"/>
    <w:rsid w:val="00C765EE"/>
    <w:rsid w:val="00C77354"/>
    <w:rsid w:val="00C82694"/>
    <w:rsid w:val="00C871CF"/>
    <w:rsid w:val="00C87F36"/>
    <w:rsid w:val="00C909E5"/>
    <w:rsid w:val="00C913A4"/>
    <w:rsid w:val="00C9211F"/>
    <w:rsid w:val="00C923BC"/>
    <w:rsid w:val="00C92FD8"/>
    <w:rsid w:val="00C94F74"/>
    <w:rsid w:val="00CA00F9"/>
    <w:rsid w:val="00CA4817"/>
    <w:rsid w:val="00CA757E"/>
    <w:rsid w:val="00CB0EAD"/>
    <w:rsid w:val="00CB1055"/>
    <w:rsid w:val="00CB1488"/>
    <w:rsid w:val="00CB16A9"/>
    <w:rsid w:val="00CB3A80"/>
    <w:rsid w:val="00CB4B69"/>
    <w:rsid w:val="00CB51CF"/>
    <w:rsid w:val="00CB5380"/>
    <w:rsid w:val="00CB6329"/>
    <w:rsid w:val="00CC06DF"/>
    <w:rsid w:val="00CC0E00"/>
    <w:rsid w:val="00CC11F6"/>
    <w:rsid w:val="00CC197C"/>
    <w:rsid w:val="00CC3368"/>
    <w:rsid w:val="00CC342B"/>
    <w:rsid w:val="00CC4A72"/>
    <w:rsid w:val="00CC4FF9"/>
    <w:rsid w:val="00CC5FA4"/>
    <w:rsid w:val="00CC61C7"/>
    <w:rsid w:val="00CC624B"/>
    <w:rsid w:val="00CC6891"/>
    <w:rsid w:val="00CC706C"/>
    <w:rsid w:val="00CC7C44"/>
    <w:rsid w:val="00CC7EBF"/>
    <w:rsid w:val="00CD0A7B"/>
    <w:rsid w:val="00CD3436"/>
    <w:rsid w:val="00CD34EA"/>
    <w:rsid w:val="00CD3BF9"/>
    <w:rsid w:val="00CD5925"/>
    <w:rsid w:val="00CD707A"/>
    <w:rsid w:val="00CE2A70"/>
    <w:rsid w:val="00CE3283"/>
    <w:rsid w:val="00CE4D51"/>
    <w:rsid w:val="00CE557A"/>
    <w:rsid w:val="00CE56AA"/>
    <w:rsid w:val="00CE6F0E"/>
    <w:rsid w:val="00CE7318"/>
    <w:rsid w:val="00CF0DC2"/>
    <w:rsid w:val="00CF1E43"/>
    <w:rsid w:val="00CF6D8D"/>
    <w:rsid w:val="00CF6EFE"/>
    <w:rsid w:val="00D000D4"/>
    <w:rsid w:val="00D028D0"/>
    <w:rsid w:val="00D03263"/>
    <w:rsid w:val="00D05312"/>
    <w:rsid w:val="00D07724"/>
    <w:rsid w:val="00D07801"/>
    <w:rsid w:val="00D07E9F"/>
    <w:rsid w:val="00D11304"/>
    <w:rsid w:val="00D11E88"/>
    <w:rsid w:val="00D1410C"/>
    <w:rsid w:val="00D141B9"/>
    <w:rsid w:val="00D2152E"/>
    <w:rsid w:val="00D21ABC"/>
    <w:rsid w:val="00D24D74"/>
    <w:rsid w:val="00D308D3"/>
    <w:rsid w:val="00D33A42"/>
    <w:rsid w:val="00D36E09"/>
    <w:rsid w:val="00D42C01"/>
    <w:rsid w:val="00D448B4"/>
    <w:rsid w:val="00D46A10"/>
    <w:rsid w:val="00D505E6"/>
    <w:rsid w:val="00D52004"/>
    <w:rsid w:val="00D55031"/>
    <w:rsid w:val="00D57F79"/>
    <w:rsid w:val="00D60EB3"/>
    <w:rsid w:val="00D6114B"/>
    <w:rsid w:val="00D614B2"/>
    <w:rsid w:val="00D6223D"/>
    <w:rsid w:val="00D64A5A"/>
    <w:rsid w:val="00D66AE6"/>
    <w:rsid w:val="00D66D37"/>
    <w:rsid w:val="00D71B43"/>
    <w:rsid w:val="00D72025"/>
    <w:rsid w:val="00D73FC8"/>
    <w:rsid w:val="00D7459F"/>
    <w:rsid w:val="00D74719"/>
    <w:rsid w:val="00D74A71"/>
    <w:rsid w:val="00D8107A"/>
    <w:rsid w:val="00D822BF"/>
    <w:rsid w:val="00D8763B"/>
    <w:rsid w:val="00D904F0"/>
    <w:rsid w:val="00D91378"/>
    <w:rsid w:val="00D91BD0"/>
    <w:rsid w:val="00D91E48"/>
    <w:rsid w:val="00D94D45"/>
    <w:rsid w:val="00D96188"/>
    <w:rsid w:val="00D97953"/>
    <w:rsid w:val="00DA091C"/>
    <w:rsid w:val="00DA6F5A"/>
    <w:rsid w:val="00DB1393"/>
    <w:rsid w:val="00DB1EA2"/>
    <w:rsid w:val="00DB379A"/>
    <w:rsid w:val="00DB4210"/>
    <w:rsid w:val="00DB450A"/>
    <w:rsid w:val="00DB554C"/>
    <w:rsid w:val="00DB5A5F"/>
    <w:rsid w:val="00DB7178"/>
    <w:rsid w:val="00DB78B5"/>
    <w:rsid w:val="00DC0B46"/>
    <w:rsid w:val="00DC12E8"/>
    <w:rsid w:val="00DC1648"/>
    <w:rsid w:val="00DC18B6"/>
    <w:rsid w:val="00DC218C"/>
    <w:rsid w:val="00DC27A7"/>
    <w:rsid w:val="00DC51C7"/>
    <w:rsid w:val="00DC669B"/>
    <w:rsid w:val="00DD111A"/>
    <w:rsid w:val="00DD1408"/>
    <w:rsid w:val="00DD356D"/>
    <w:rsid w:val="00DD384D"/>
    <w:rsid w:val="00DD3F66"/>
    <w:rsid w:val="00DD6A35"/>
    <w:rsid w:val="00DD6C1F"/>
    <w:rsid w:val="00DD786D"/>
    <w:rsid w:val="00DD7F61"/>
    <w:rsid w:val="00DD7F6E"/>
    <w:rsid w:val="00DE0DE9"/>
    <w:rsid w:val="00DE15DC"/>
    <w:rsid w:val="00DE3518"/>
    <w:rsid w:val="00DE3992"/>
    <w:rsid w:val="00DE3CDF"/>
    <w:rsid w:val="00DE456F"/>
    <w:rsid w:val="00DE5CE6"/>
    <w:rsid w:val="00DE6919"/>
    <w:rsid w:val="00DF3336"/>
    <w:rsid w:val="00DF3373"/>
    <w:rsid w:val="00DF45AE"/>
    <w:rsid w:val="00DF4BA1"/>
    <w:rsid w:val="00DF5099"/>
    <w:rsid w:val="00DF5A0D"/>
    <w:rsid w:val="00E04AE0"/>
    <w:rsid w:val="00E05986"/>
    <w:rsid w:val="00E06B37"/>
    <w:rsid w:val="00E10002"/>
    <w:rsid w:val="00E108B6"/>
    <w:rsid w:val="00E13A34"/>
    <w:rsid w:val="00E1577E"/>
    <w:rsid w:val="00E22580"/>
    <w:rsid w:val="00E239E1"/>
    <w:rsid w:val="00E3024A"/>
    <w:rsid w:val="00E308A8"/>
    <w:rsid w:val="00E319B8"/>
    <w:rsid w:val="00E320F6"/>
    <w:rsid w:val="00E330F3"/>
    <w:rsid w:val="00E33283"/>
    <w:rsid w:val="00E34C9D"/>
    <w:rsid w:val="00E355A3"/>
    <w:rsid w:val="00E3742A"/>
    <w:rsid w:val="00E3782E"/>
    <w:rsid w:val="00E4037A"/>
    <w:rsid w:val="00E40C11"/>
    <w:rsid w:val="00E44326"/>
    <w:rsid w:val="00E453B0"/>
    <w:rsid w:val="00E45C1C"/>
    <w:rsid w:val="00E45F28"/>
    <w:rsid w:val="00E46C63"/>
    <w:rsid w:val="00E475AB"/>
    <w:rsid w:val="00E50B97"/>
    <w:rsid w:val="00E52D97"/>
    <w:rsid w:val="00E546A3"/>
    <w:rsid w:val="00E54960"/>
    <w:rsid w:val="00E57111"/>
    <w:rsid w:val="00E65D59"/>
    <w:rsid w:val="00E6694C"/>
    <w:rsid w:val="00E74268"/>
    <w:rsid w:val="00E7653D"/>
    <w:rsid w:val="00E77A2E"/>
    <w:rsid w:val="00E80695"/>
    <w:rsid w:val="00E81BED"/>
    <w:rsid w:val="00E84012"/>
    <w:rsid w:val="00E84332"/>
    <w:rsid w:val="00E85638"/>
    <w:rsid w:val="00E85AEC"/>
    <w:rsid w:val="00E86BD3"/>
    <w:rsid w:val="00E92187"/>
    <w:rsid w:val="00E92702"/>
    <w:rsid w:val="00E941E6"/>
    <w:rsid w:val="00EA0724"/>
    <w:rsid w:val="00EA1889"/>
    <w:rsid w:val="00EA1E6E"/>
    <w:rsid w:val="00EA2A5B"/>
    <w:rsid w:val="00EA3F2D"/>
    <w:rsid w:val="00EA58BF"/>
    <w:rsid w:val="00EA65AB"/>
    <w:rsid w:val="00EA666A"/>
    <w:rsid w:val="00EB0A2B"/>
    <w:rsid w:val="00EB0D2D"/>
    <w:rsid w:val="00EB17E9"/>
    <w:rsid w:val="00EB2D8F"/>
    <w:rsid w:val="00EB55D5"/>
    <w:rsid w:val="00EB6414"/>
    <w:rsid w:val="00EB66A4"/>
    <w:rsid w:val="00EB6C92"/>
    <w:rsid w:val="00EB7601"/>
    <w:rsid w:val="00EC0281"/>
    <w:rsid w:val="00EC10A1"/>
    <w:rsid w:val="00EC175E"/>
    <w:rsid w:val="00EC19DD"/>
    <w:rsid w:val="00EC1D70"/>
    <w:rsid w:val="00EC1E41"/>
    <w:rsid w:val="00EC4269"/>
    <w:rsid w:val="00EC4967"/>
    <w:rsid w:val="00EC6376"/>
    <w:rsid w:val="00EC757F"/>
    <w:rsid w:val="00EC7AFF"/>
    <w:rsid w:val="00ED18F2"/>
    <w:rsid w:val="00ED3C26"/>
    <w:rsid w:val="00ED4DEF"/>
    <w:rsid w:val="00EE0999"/>
    <w:rsid w:val="00EE276E"/>
    <w:rsid w:val="00EE5BBF"/>
    <w:rsid w:val="00EF0712"/>
    <w:rsid w:val="00EF2D4A"/>
    <w:rsid w:val="00EF46AD"/>
    <w:rsid w:val="00EF6C80"/>
    <w:rsid w:val="00EF7B3B"/>
    <w:rsid w:val="00F013EE"/>
    <w:rsid w:val="00F06EBC"/>
    <w:rsid w:val="00F13141"/>
    <w:rsid w:val="00F13479"/>
    <w:rsid w:val="00F134A5"/>
    <w:rsid w:val="00F1533F"/>
    <w:rsid w:val="00F15430"/>
    <w:rsid w:val="00F16D1C"/>
    <w:rsid w:val="00F2078E"/>
    <w:rsid w:val="00F20B5F"/>
    <w:rsid w:val="00F210F4"/>
    <w:rsid w:val="00F22E0F"/>
    <w:rsid w:val="00F24250"/>
    <w:rsid w:val="00F242B1"/>
    <w:rsid w:val="00F25544"/>
    <w:rsid w:val="00F26A5D"/>
    <w:rsid w:val="00F30B44"/>
    <w:rsid w:val="00F311AB"/>
    <w:rsid w:val="00F3125B"/>
    <w:rsid w:val="00F32C76"/>
    <w:rsid w:val="00F33678"/>
    <w:rsid w:val="00F35A59"/>
    <w:rsid w:val="00F42DAF"/>
    <w:rsid w:val="00F432AA"/>
    <w:rsid w:val="00F44B74"/>
    <w:rsid w:val="00F45206"/>
    <w:rsid w:val="00F454C2"/>
    <w:rsid w:val="00F45685"/>
    <w:rsid w:val="00F475C0"/>
    <w:rsid w:val="00F528F1"/>
    <w:rsid w:val="00F52DD1"/>
    <w:rsid w:val="00F53326"/>
    <w:rsid w:val="00F5341C"/>
    <w:rsid w:val="00F536B3"/>
    <w:rsid w:val="00F5650E"/>
    <w:rsid w:val="00F565AD"/>
    <w:rsid w:val="00F608E0"/>
    <w:rsid w:val="00F619E3"/>
    <w:rsid w:val="00F61F9F"/>
    <w:rsid w:val="00F63C69"/>
    <w:rsid w:val="00F64A33"/>
    <w:rsid w:val="00F64D0E"/>
    <w:rsid w:val="00F67CEE"/>
    <w:rsid w:val="00F70C93"/>
    <w:rsid w:val="00F71C59"/>
    <w:rsid w:val="00F75A0E"/>
    <w:rsid w:val="00F77000"/>
    <w:rsid w:val="00F7752A"/>
    <w:rsid w:val="00F80FFD"/>
    <w:rsid w:val="00F85375"/>
    <w:rsid w:val="00F91BA8"/>
    <w:rsid w:val="00F92EEA"/>
    <w:rsid w:val="00F9517F"/>
    <w:rsid w:val="00FA0462"/>
    <w:rsid w:val="00FA0898"/>
    <w:rsid w:val="00FA08AF"/>
    <w:rsid w:val="00FA11D6"/>
    <w:rsid w:val="00FA2DBF"/>
    <w:rsid w:val="00FA5A7B"/>
    <w:rsid w:val="00FA7350"/>
    <w:rsid w:val="00FA7BB9"/>
    <w:rsid w:val="00FB0734"/>
    <w:rsid w:val="00FB0AF4"/>
    <w:rsid w:val="00FB3311"/>
    <w:rsid w:val="00FC1767"/>
    <w:rsid w:val="00FC1D4F"/>
    <w:rsid w:val="00FC29C7"/>
    <w:rsid w:val="00FC5937"/>
    <w:rsid w:val="00FC5C3C"/>
    <w:rsid w:val="00FC7CAC"/>
    <w:rsid w:val="00FD2383"/>
    <w:rsid w:val="00FD2F91"/>
    <w:rsid w:val="00FD3A33"/>
    <w:rsid w:val="00FD3B72"/>
    <w:rsid w:val="00FD4ADD"/>
    <w:rsid w:val="00FE0441"/>
    <w:rsid w:val="00FE070F"/>
    <w:rsid w:val="00FE2BE2"/>
    <w:rsid w:val="00FE380D"/>
    <w:rsid w:val="00FE5A7E"/>
    <w:rsid w:val="00FE6A91"/>
    <w:rsid w:val="00FF0BD7"/>
    <w:rsid w:val="00FF323C"/>
    <w:rsid w:val="00FF516F"/>
    <w:rsid w:val="00FF6A39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D41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unhideWhenUsed="1" w:qFormat="1"/>
    <w:lsdException w:name="heading 3" w:uiPriority="4" w:unhideWhenUsed="1" w:qFormat="1"/>
    <w:lsdException w:name="heading 4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3" w:unhideWhenUsed="1" w:qFormat="1"/>
    <w:lsdException w:name="annotation text" w:semiHidden="1" w:unhideWhenUsed="1"/>
    <w:lsdException w:name="header" w:uiPriority="49" w:unhideWhenUsed="1"/>
    <w:lsdException w:name="footer" w:uiPriority="49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iPriority="44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37" w:qFormat="1"/>
    <w:lsdException w:name="Salutation" w:semiHidden="1" w:unhideWhenUsed="1"/>
    <w:lsdException w:name="Date" w:semiHidden="1" w:uiPriority="3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780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CB16A9"/>
    <w:pPr>
      <w:keepNext/>
      <w:keepLines/>
      <w:numPr>
        <w:numId w:val="46"/>
      </w:numPr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CB16A9"/>
    <w:pPr>
      <w:keepNext/>
      <w:keepLines/>
      <w:numPr>
        <w:ilvl w:val="1"/>
        <w:numId w:val="46"/>
      </w:numPr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2E2F5D"/>
    <w:pPr>
      <w:keepNext/>
      <w:keepLines/>
      <w:numPr>
        <w:ilvl w:val="2"/>
        <w:numId w:val="46"/>
      </w:numPr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B4796B"/>
    <w:pPr>
      <w:keepNext/>
      <w:keepLines/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B16A9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CB16A9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2E2F5D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B4796B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 w:hAnchor="text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CB16A9"/>
    <w:pPr>
      <w:framePr w:w="9072" w:wrap="notBeside" w:vAnchor="text" w:hAnchor="text" w:y="1"/>
      <w:numPr>
        <w:ilvl w:val="0"/>
        <w:numId w:val="0"/>
      </w:numPr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E546A3"/>
    <w:pPr>
      <w:numPr>
        <w:ilvl w:val="6"/>
        <w:numId w:val="3"/>
      </w:numPr>
      <w:spacing w:before="85"/>
    </w:p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basedOn w:val="Normal"/>
    <w:uiPriority w:val="34"/>
    <w:qFormat/>
    <w:rsid w:val="00494C6D"/>
    <w:pPr>
      <w:spacing w:after="120"/>
      <w:ind w:left="720"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B77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B7790"/>
    <w:rPr>
      <w:b/>
      <w:bCs/>
    </w:rPr>
  </w:style>
  <w:style w:type="paragraph" w:customStyle="1" w:styleId="Style1">
    <w:name w:val="Style1"/>
    <w:basedOn w:val="Heading2"/>
    <w:link w:val="Style1Char"/>
    <w:qFormat/>
    <w:rsid w:val="007F0D81"/>
    <w:pPr>
      <w:spacing w:before="600" w:after="200" w:line="276" w:lineRule="auto"/>
    </w:pPr>
    <w:rPr>
      <w:sz w:val="34"/>
    </w:rPr>
  </w:style>
  <w:style w:type="character" w:customStyle="1" w:styleId="Style1Char">
    <w:name w:val="Style1 Char"/>
    <w:basedOn w:val="Heading2Char"/>
    <w:link w:val="Style1"/>
    <w:rsid w:val="007F0D81"/>
    <w:rPr>
      <w:rFonts w:ascii="Arial" w:eastAsiaTheme="majorEastAsia" w:hAnsi="Arial" w:cstheme="majorBidi"/>
      <w:bCs/>
      <w:color w:val="003B6D"/>
      <w:sz w:val="34"/>
      <w:szCs w:val="26"/>
    </w:rPr>
  </w:style>
  <w:style w:type="character" w:customStyle="1" w:styleId="e24kjd">
    <w:name w:val="e24kjd"/>
    <w:basedOn w:val="DefaultParagraphFont"/>
    <w:rsid w:val="003248C9"/>
  </w:style>
  <w:style w:type="character" w:customStyle="1" w:styleId="st">
    <w:name w:val="st"/>
    <w:basedOn w:val="DefaultParagraphFont"/>
    <w:rsid w:val="00F44B74"/>
  </w:style>
  <w:style w:type="character" w:styleId="Emphasis">
    <w:name w:val="Emphasis"/>
    <w:basedOn w:val="DefaultParagraphFont"/>
    <w:uiPriority w:val="20"/>
    <w:qFormat/>
    <w:rsid w:val="009F629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25D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6EB4"/>
    <w:rPr>
      <w:color w:val="605E5C"/>
      <w:shd w:val="clear" w:color="auto" w:fill="E1DFDD"/>
    </w:rPr>
  </w:style>
  <w:style w:type="paragraph" w:styleId="NoSpacing">
    <w:name w:val="No Spacing"/>
    <w:basedOn w:val="Normal"/>
    <w:uiPriority w:val="1"/>
    <w:qFormat/>
    <w:rsid w:val="00114E83"/>
    <w:pPr>
      <w:spacing w:before="0" w:line="240" w:lineRule="auto"/>
    </w:pPr>
    <w:rPr>
      <w:rFonts w:ascii="Calibri" w:hAnsi="Calibri" w:cs="Calibri"/>
      <w:color w:val="auto"/>
      <w:sz w:val="24"/>
      <w:szCs w:val="24"/>
    </w:rPr>
  </w:style>
  <w:style w:type="table" w:styleId="LightShading-Accent6">
    <w:name w:val="Light Shading Accent 6"/>
    <w:basedOn w:val="TableNormal"/>
    <w:uiPriority w:val="60"/>
    <w:rsid w:val="00D614B2"/>
    <w:rPr>
      <w:color w:val="085DD8" w:themeColor="accent6" w:themeShade="BF"/>
    </w:rPr>
    <w:tblPr>
      <w:tblStyleRowBandSize w:val="1"/>
      <w:tblStyleColBandSize w:val="1"/>
      <w:tblBorders>
        <w:top w:val="single" w:sz="8" w:space="0" w:color="3685F7" w:themeColor="accent6"/>
        <w:bottom w:val="single" w:sz="8" w:space="0" w:color="3685F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6"/>
          <w:left w:val="nil"/>
          <w:bottom w:val="single" w:sz="8" w:space="0" w:color="3685F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6"/>
          <w:left w:val="nil"/>
          <w:bottom w:val="single" w:sz="8" w:space="0" w:color="3685F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842DA"/>
    <w:rPr>
      <w:color w:val="5F5F5F" w:themeColor="accent1" w:themeShade="BF"/>
    </w:rPr>
    <w:tblPr>
      <w:tblStyleRowBandSize w:val="1"/>
      <w:tblStyleColBandSize w:val="1"/>
      <w:tblBorders>
        <w:top w:val="single" w:sz="8" w:space="0" w:color="808080" w:themeColor="accent1"/>
        <w:bottom w:val="single" w:sz="8" w:space="0" w:color="80808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1"/>
          <w:left w:val="nil"/>
          <w:bottom w:val="single" w:sz="8" w:space="0" w:color="80808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1"/>
          <w:left w:val="nil"/>
          <w:bottom w:val="single" w:sz="8" w:space="0" w:color="80808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E4A5F"/>
    <w:rPr>
      <w:color w:val="085DD8" w:themeColor="accent3" w:themeShade="BF"/>
    </w:rPr>
    <w:tblPr>
      <w:tblStyleRowBandSize w:val="1"/>
      <w:tblStyleColBandSize w:val="1"/>
      <w:tblBorders>
        <w:top w:val="single" w:sz="8" w:space="0" w:color="3685F7" w:themeColor="accent3"/>
        <w:bottom w:val="single" w:sz="8" w:space="0" w:color="3685F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3"/>
          <w:left w:val="nil"/>
          <w:bottom w:val="single" w:sz="8" w:space="0" w:color="3685F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85F7" w:themeColor="accent3"/>
          <w:left w:val="nil"/>
          <w:bottom w:val="single" w:sz="8" w:space="0" w:color="3685F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3" w:themeFillTint="3F"/>
      </w:tcPr>
    </w:tblStylePr>
  </w:style>
  <w:style w:type="table" w:styleId="MediumList2-Accent1">
    <w:name w:val="Medium List 2 Accent 1"/>
    <w:basedOn w:val="TableNormal"/>
    <w:uiPriority w:val="66"/>
    <w:rsid w:val="007E4A5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A3D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685F7" w:themeColor="accent6"/>
        <w:left w:val="single" w:sz="8" w:space="0" w:color="3685F7" w:themeColor="accent6"/>
        <w:bottom w:val="single" w:sz="8" w:space="0" w:color="3685F7" w:themeColor="accent6"/>
        <w:right w:val="single" w:sz="8" w:space="0" w:color="3685F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685F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685F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685F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685F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3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1DE"/>
    <w:rPr>
      <w:rFonts w:ascii="Courier New" w:eastAsia="Times New Roman" w:hAnsi="Courier New" w:cs="Courier New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30B44"/>
    <w:rPr>
      <w:color w:val="605E5C"/>
      <w:shd w:val="clear" w:color="auto" w:fill="E1DFDD"/>
    </w:rPr>
  </w:style>
  <w:style w:type="character" w:customStyle="1" w:styleId="tag">
    <w:name w:val="tag"/>
    <w:basedOn w:val="DefaultParagraphFont"/>
    <w:rsid w:val="00587A85"/>
  </w:style>
  <w:style w:type="character" w:customStyle="1" w:styleId="atn">
    <w:name w:val="atn"/>
    <w:basedOn w:val="DefaultParagraphFont"/>
    <w:rsid w:val="00587A85"/>
  </w:style>
  <w:style w:type="character" w:customStyle="1" w:styleId="atv">
    <w:name w:val="atv"/>
    <w:basedOn w:val="DefaultParagraphFont"/>
    <w:rsid w:val="00587A85"/>
  </w:style>
  <w:style w:type="character" w:styleId="UnresolvedMention">
    <w:name w:val="Unresolved Mention"/>
    <w:basedOn w:val="DefaultParagraphFont"/>
    <w:uiPriority w:val="99"/>
    <w:semiHidden/>
    <w:unhideWhenUsed/>
    <w:rsid w:val="004D678F"/>
    <w:rPr>
      <w:color w:val="605E5C"/>
      <w:shd w:val="clear" w:color="auto" w:fill="E1DFDD"/>
    </w:rPr>
  </w:style>
  <w:style w:type="table" w:styleId="ListTable6Colorful-Accent3">
    <w:name w:val="List Table 6 Colorful Accent 3"/>
    <w:basedOn w:val="TableNormal"/>
    <w:uiPriority w:val="51"/>
    <w:rsid w:val="00E54960"/>
    <w:rPr>
      <w:color w:val="085DD8" w:themeColor="accent3" w:themeShade="BF"/>
    </w:rPr>
    <w:tblPr>
      <w:tblStyleRowBandSize w:val="1"/>
      <w:tblStyleColBandSize w:val="1"/>
      <w:tblBorders>
        <w:top w:val="single" w:sz="4" w:space="0" w:color="3685F7" w:themeColor="accent3"/>
        <w:bottom w:val="single" w:sz="4" w:space="0" w:color="3685F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685F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685F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D" w:themeFill="accent3" w:themeFillTint="33"/>
      </w:tcPr>
    </w:tblStylePr>
    <w:tblStylePr w:type="band1Horz">
      <w:tblPr/>
      <w:tcPr>
        <w:shd w:val="clear" w:color="auto" w:fill="D6E6F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54960"/>
    <w:rPr>
      <w:color w:val="085DD8" w:themeColor="accent4" w:themeShade="BF"/>
    </w:rPr>
    <w:tblPr>
      <w:tblStyleRowBandSize w:val="1"/>
      <w:tblStyleColBandSize w:val="1"/>
      <w:tblBorders>
        <w:top w:val="single" w:sz="4" w:space="0" w:color="3685F7" w:themeColor="accent4"/>
        <w:bottom w:val="single" w:sz="4" w:space="0" w:color="3685F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685F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685F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D" w:themeFill="accent4" w:themeFillTint="33"/>
      </w:tcPr>
    </w:tblStylePr>
    <w:tblStylePr w:type="band1Horz">
      <w:tblPr/>
      <w:tcPr>
        <w:shd w:val="clear" w:color="auto" w:fill="D6E6FD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00481E"/>
    <w:tblPr>
      <w:tblStyleRowBandSize w:val="1"/>
      <w:tblStyleColBandSize w:val="1"/>
      <w:tblBorders>
        <w:top w:val="single" w:sz="4" w:space="0" w:color="4DACFF" w:themeColor="accent2" w:themeTint="66"/>
        <w:left w:val="single" w:sz="4" w:space="0" w:color="4DACFF" w:themeColor="accent2" w:themeTint="66"/>
        <w:bottom w:val="single" w:sz="4" w:space="0" w:color="4DACFF" w:themeColor="accent2" w:themeTint="66"/>
        <w:right w:val="single" w:sz="4" w:space="0" w:color="4DACFF" w:themeColor="accent2" w:themeTint="66"/>
        <w:insideH w:val="single" w:sz="4" w:space="0" w:color="4DACFF" w:themeColor="accent2" w:themeTint="66"/>
        <w:insideV w:val="single" w:sz="4" w:space="0" w:color="4DAC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82F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82F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ext">
    <w:name w:val="text"/>
    <w:basedOn w:val="DefaultParagraphFont"/>
    <w:rsid w:val="00B8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-NZ-PEPPOL/A-NZ-PEPPOL-BIS-3.0" TargetMode="External"/><Relationship Id="rId18" Type="http://schemas.openxmlformats.org/officeDocument/2006/relationships/hyperlink" Target="https://docs.peppol.eu/edelivery/" TargetMode="External"/><Relationship Id="rId26" Type="http://schemas.openxmlformats.org/officeDocument/2006/relationships/hyperlink" Target="https://docs.peppol.eu/poacc/billing/3.0/codelist/ICD/" TargetMode="External"/><Relationship Id="rId39" Type="http://schemas.openxmlformats.org/officeDocument/2006/relationships/hyperlink" Target="https://docs.peppol.eu/edelivery/as4/specification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peppol.eu/edelivery/" TargetMode="External"/><Relationship Id="rId34" Type="http://schemas.openxmlformats.org/officeDocument/2006/relationships/hyperlink" Target="https://peppol.org/library/?technical-documentation" TargetMode="Externa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peppol.eu/downloads/post-award/" TargetMode="External"/><Relationship Id="rId17" Type="http://schemas.openxmlformats.org/officeDocument/2006/relationships/hyperlink" Target="https://docs.peppol.eu/edelivery/codelists/" TargetMode="External"/><Relationship Id="rId25" Type="http://schemas.openxmlformats.org/officeDocument/2006/relationships/hyperlink" Target="https://docs.peppol.eu/edelivery/" TargetMode="External"/><Relationship Id="rId33" Type="http://schemas.openxmlformats.org/officeDocument/2006/relationships/hyperlink" Target="https://docs.peppol.eu/edelivery/" TargetMode="External"/><Relationship Id="rId38" Type="http://schemas.openxmlformats.org/officeDocument/2006/relationships/hyperlink" Target="https://ec.europa.eu/cefdigital/wiki/display/CEFDIGITAL/eDelivery+AS4+-+1.14" TargetMode="External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peppol.eu/downloads/the-peppol-edelivery-network-specifications/" TargetMode="External"/><Relationship Id="rId20" Type="http://schemas.openxmlformats.org/officeDocument/2006/relationships/hyperlink" Target="https://docs.peppol.eu/edelivery/" TargetMode="External"/><Relationship Id="rId29" Type="http://schemas.openxmlformats.org/officeDocument/2006/relationships/hyperlink" Target="http://docs.oasis-open.org/ebxml-msg/ebms/v3.0/ns/core/200704/initiator%3c/eb:Role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eppol.eu/edelivery/" TargetMode="External"/><Relationship Id="rId24" Type="http://schemas.openxmlformats.org/officeDocument/2006/relationships/hyperlink" Target="https://docs.peppol.eu/edelivery/" TargetMode="External"/><Relationship Id="rId32" Type="http://schemas.openxmlformats.org/officeDocument/2006/relationships/hyperlink" Target="https://www.oasis-open.org/committees/tc_home.php?wg_abbrev=ubl" TargetMode="External"/><Relationship Id="rId37" Type="http://schemas.openxmlformats.org/officeDocument/2006/relationships/hyperlink" Target="https://docs.peppol.eu/edelivery/as4/specification/" TargetMode="External"/><Relationship Id="rId40" Type="http://schemas.openxmlformats.org/officeDocument/2006/relationships/header" Target="header1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ocs.peppol.eu/edelivery/" TargetMode="External"/><Relationship Id="rId23" Type="http://schemas.openxmlformats.org/officeDocument/2006/relationships/hyperlink" Target="https://docs.peppol.eu/edelivery/" TargetMode="External"/><Relationship Id="rId28" Type="http://schemas.openxmlformats.org/officeDocument/2006/relationships/hyperlink" Target="https://docs.peppol.eu/edelivery/" TargetMode="External"/><Relationship Id="rId36" Type="http://schemas.openxmlformats.org/officeDocument/2006/relationships/hyperlink" Target="https://peppol.eu/downloads/the-peppol-edelivery-network-specifications/" TargetMode="External"/><Relationship Id="rId10" Type="http://schemas.openxmlformats.org/officeDocument/2006/relationships/hyperlink" Target="https://docs.peppol.eu/edelivery/" TargetMode="External"/><Relationship Id="rId19" Type="http://schemas.openxmlformats.org/officeDocument/2006/relationships/hyperlink" Target="https://docs.peppol.eu/edelivery/" TargetMode="External"/><Relationship Id="rId31" Type="http://schemas.openxmlformats.org/officeDocument/2006/relationships/hyperlink" Target="https://docs.peppol.eu/edelivery/" TargetMode="External"/><Relationship Id="rId44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docs.peppol.eu/edelivery/" TargetMode="External"/><Relationship Id="rId14" Type="http://schemas.openxmlformats.org/officeDocument/2006/relationships/hyperlink" Target="https://github.com/A-NZ-PEPPOL/A-NZ-PEPPOL-BIS-3.0" TargetMode="External"/><Relationship Id="rId22" Type="http://schemas.openxmlformats.org/officeDocument/2006/relationships/hyperlink" Target="https://docs.peppol.eu/edelivery/" TargetMode="External"/><Relationship Id="rId27" Type="http://schemas.openxmlformats.org/officeDocument/2006/relationships/hyperlink" Target="https://docs.peppol.eu/poacc/billing/3.0/codelist/eas/" TargetMode="External"/><Relationship Id="rId30" Type="http://schemas.openxmlformats.org/officeDocument/2006/relationships/hyperlink" Target="http://docs.oasis-open.org/ebxml-msg/ebms/v3.0/ns/core/200704/responder%3c/eb:Role" TargetMode="External"/><Relationship Id="rId35" Type="http://schemas.openxmlformats.org/officeDocument/2006/relationships/hyperlink" Target="https://github.com/OpenPEPPOL/edec-specifications" TargetMode="External"/><Relationship Id="rId43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1B751E-4B84-447E-A499-6A77D332BE35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2.xml><?xml version="1.0" encoding="utf-8"?>
<root xmlns="www.drdoc.com.au">
  <internalExternal>External</internalExternal>
</root>
</file>

<file path=customXml/itemProps1.xml><?xml version="1.0" encoding="utf-8"?>
<ds:datastoreItem xmlns:ds="http://schemas.openxmlformats.org/officeDocument/2006/customXml" ds:itemID="{202309D4-8D74-4165-B8AE-CAAADF97CD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4284</Words>
  <Characters>24420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2022-11-18T03:18:00Z</dcterms:created>
  <dcterms:modified xsi:type="dcterms:W3CDTF">2023-12-12T03:04:00Z</dcterms:modified>
  <cp:category/>
</cp:coreProperties>
</file>